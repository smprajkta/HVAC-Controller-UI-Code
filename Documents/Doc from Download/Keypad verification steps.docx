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0E150" w14:textId="54D0EBC3" w:rsidR="0076644E" w:rsidRPr="00323DCA" w:rsidRDefault="0076644E" w:rsidP="0076644E">
      <w:pPr>
        <w:pStyle w:val="Heading1"/>
        <w:rPr>
          <w:color w:val="0070C0"/>
          <w:sz w:val="28"/>
          <w:szCs w:val="28"/>
        </w:rPr>
      </w:pPr>
      <w:r w:rsidRPr="00323DCA">
        <w:rPr>
          <w:color w:val="0070C0"/>
          <w:sz w:val="28"/>
          <w:szCs w:val="28"/>
        </w:rPr>
        <w:t>Keypad verification steps</w:t>
      </w:r>
    </w:p>
    <w:p w14:paraId="0CBF26E3" w14:textId="191B6F51" w:rsidR="00FC319D" w:rsidRPr="00E62A69" w:rsidRDefault="00FC319D" w:rsidP="00FC319D">
      <w:pPr>
        <w:pStyle w:val="ListParagraph"/>
        <w:numPr>
          <w:ilvl w:val="0"/>
          <w:numId w:val="6"/>
        </w:numPr>
        <w:rPr>
          <w:sz w:val="28"/>
          <w:szCs w:val="28"/>
          <w:lang w:val="en"/>
        </w:rPr>
      </w:pPr>
      <w:r>
        <w:rPr>
          <w:sz w:val="28"/>
          <w:szCs w:val="28"/>
          <w:lang w:val="en"/>
        </w:rPr>
        <w:t xml:space="preserve">Gateway will subscribe to the MQTT topic </w:t>
      </w:r>
      <w:commentRangeStart w:id="0"/>
      <w:r w:rsidR="00E62A69" w:rsidRPr="00E62A69">
        <w:rPr>
          <w:rFonts w:ascii="Cambria" w:eastAsia="Cambria" w:hAnsi="Cambria" w:cs="Times New Roman"/>
        </w:rPr>
        <w:t>{Gateway Id}/CMD</w:t>
      </w:r>
      <w:r w:rsidR="00E62A69">
        <w:rPr>
          <w:rFonts w:ascii="Cambria" w:eastAsia="Cambria" w:hAnsi="Cambria" w:cs="Times New Roman"/>
        </w:rPr>
        <w:t xml:space="preserve"> (This is just an example, need to discuss on proper topic name)</w:t>
      </w:r>
      <w:ins w:id="1" w:author="tncmouli" w:date="2023-01-21T10:44:00Z">
        <w:r w:rsidR="00C0125B">
          <w:rPr>
            <w:rFonts w:ascii="Cambria" w:eastAsia="Cambria" w:hAnsi="Cambria" w:cs="Times New Roman"/>
          </w:rPr>
          <w:br/>
        </w:r>
        <w:commentRangeEnd w:id="0"/>
        <w:r w:rsidR="00C0125B">
          <w:rPr>
            <w:rStyle w:val="CommentReference"/>
          </w:rPr>
          <w:commentReference w:id="0"/>
        </w:r>
      </w:ins>
      <w:ins w:id="2" w:author="tncmouli" w:date="2023-01-21T10:43:00Z">
        <w:r w:rsidR="00C0125B">
          <w:rPr>
            <w:rFonts w:ascii="Cambria" w:eastAsia="Cambria" w:hAnsi="Cambria" w:cs="Times New Roman"/>
          </w:rPr>
          <w:br/>
        </w:r>
      </w:ins>
      <w:ins w:id="3" w:author="tncmouli" w:date="2023-01-21T10:44:00Z">
        <w:r w:rsidR="00C0125B">
          <w:rPr>
            <w:rFonts w:ascii="Cambria" w:eastAsia="Cambria" w:hAnsi="Cambria" w:cs="Times New Roman"/>
          </w:rPr>
          <w:br/>
        </w:r>
      </w:ins>
    </w:p>
    <w:p w14:paraId="09913B6B" w14:textId="324E2E73" w:rsidR="00E62A69" w:rsidRDefault="00E62A69" w:rsidP="00FC319D">
      <w:pPr>
        <w:pStyle w:val="ListParagraph"/>
        <w:numPr>
          <w:ilvl w:val="0"/>
          <w:numId w:val="6"/>
        </w:numPr>
        <w:rPr>
          <w:sz w:val="28"/>
          <w:szCs w:val="28"/>
          <w:lang w:val="en"/>
        </w:rPr>
      </w:pPr>
      <w:r>
        <w:rPr>
          <w:sz w:val="28"/>
          <w:szCs w:val="28"/>
          <w:lang w:val="en"/>
        </w:rPr>
        <w:t>Gateway will get device ID from MQTT payload</w:t>
      </w:r>
    </w:p>
    <w:p w14:paraId="7C58C086" w14:textId="1BF668BD" w:rsidR="00E62A69" w:rsidRDefault="00E62A69" w:rsidP="00FC319D">
      <w:pPr>
        <w:pStyle w:val="ListParagraph"/>
        <w:numPr>
          <w:ilvl w:val="0"/>
          <w:numId w:val="6"/>
        </w:numPr>
        <w:rPr>
          <w:sz w:val="28"/>
          <w:szCs w:val="28"/>
          <w:lang w:val="en"/>
        </w:rPr>
      </w:pPr>
      <w:r>
        <w:rPr>
          <w:sz w:val="28"/>
          <w:szCs w:val="28"/>
          <w:lang w:val="en"/>
        </w:rPr>
        <w:t xml:space="preserve">Gateway will convert device ID into </w:t>
      </w:r>
      <w:del w:id="4" w:author="tncmouli" w:date="2023-01-21T10:48:00Z">
        <w:r w:rsidDel="00C0125B">
          <w:rPr>
            <w:sz w:val="28"/>
            <w:szCs w:val="28"/>
            <w:lang w:val="en"/>
          </w:rPr>
          <w:delText xml:space="preserve">Wirepass </w:delText>
        </w:r>
      </w:del>
      <w:proofErr w:type="spellStart"/>
      <w:ins w:id="5" w:author="tncmouli" w:date="2023-01-21T10:48:00Z">
        <w:r w:rsidR="00C0125B">
          <w:rPr>
            <w:sz w:val="28"/>
            <w:szCs w:val="28"/>
            <w:lang w:val="en"/>
          </w:rPr>
          <w:t>Wirepas</w:t>
        </w:r>
        <w:proofErr w:type="spellEnd"/>
        <w:r w:rsidR="00C0125B">
          <w:rPr>
            <w:sz w:val="28"/>
            <w:szCs w:val="28"/>
            <w:lang w:val="en"/>
          </w:rPr>
          <w:t xml:space="preserve"> </w:t>
        </w:r>
      </w:ins>
      <w:r>
        <w:rPr>
          <w:sz w:val="28"/>
          <w:szCs w:val="28"/>
          <w:lang w:val="en"/>
        </w:rPr>
        <w:t>Node Address as per the CSV details</w:t>
      </w:r>
    </w:p>
    <w:p w14:paraId="6A7A0A9D" w14:textId="7FCE9A36" w:rsidR="00FC319D" w:rsidRPr="004748ED" w:rsidRDefault="00E62A69" w:rsidP="004E5840">
      <w:pPr>
        <w:pStyle w:val="ListParagraph"/>
        <w:numPr>
          <w:ilvl w:val="0"/>
          <w:numId w:val="6"/>
        </w:numPr>
        <w:rPr>
          <w:sz w:val="28"/>
          <w:szCs w:val="28"/>
          <w:lang w:val="en"/>
        </w:rPr>
      </w:pPr>
      <w:r>
        <w:rPr>
          <w:sz w:val="28"/>
          <w:szCs w:val="28"/>
          <w:lang w:val="en"/>
        </w:rPr>
        <w:t xml:space="preserve">Message (Keypad-key) will then either broadcast in WNS along with mac-address or will directly send to that </w:t>
      </w:r>
      <w:r w:rsidR="00323DCA">
        <w:rPr>
          <w:sz w:val="28"/>
          <w:szCs w:val="28"/>
          <w:lang w:val="en"/>
        </w:rPr>
        <w:t xml:space="preserve">particular </w:t>
      </w:r>
      <w:del w:id="6" w:author="tncmouli" w:date="2023-01-21T10:48:00Z">
        <w:r w:rsidR="00323DCA" w:rsidDel="00C0125B">
          <w:rPr>
            <w:sz w:val="28"/>
            <w:szCs w:val="28"/>
            <w:lang w:val="en"/>
          </w:rPr>
          <w:delText>Wirepass</w:delText>
        </w:r>
        <w:r w:rsidDel="00C0125B">
          <w:rPr>
            <w:sz w:val="28"/>
            <w:szCs w:val="28"/>
            <w:lang w:val="en"/>
          </w:rPr>
          <w:delText xml:space="preserve"> </w:delText>
        </w:r>
      </w:del>
      <w:proofErr w:type="spellStart"/>
      <w:ins w:id="7" w:author="tncmouli" w:date="2023-01-21T10:48:00Z">
        <w:r w:rsidR="00C0125B">
          <w:rPr>
            <w:sz w:val="28"/>
            <w:szCs w:val="28"/>
            <w:lang w:val="en"/>
          </w:rPr>
          <w:t>Wirepas</w:t>
        </w:r>
        <w:proofErr w:type="spellEnd"/>
        <w:r w:rsidR="00C0125B">
          <w:rPr>
            <w:sz w:val="28"/>
            <w:szCs w:val="28"/>
            <w:lang w:val="en"/>
          </w:rPr>
          <w:t xml:space="preserve"> </w:t>
        </w:r>
      </w:ins>
      <w:r>
        <w:rPr>
          <w:sz w:val="28"/>
          <w:szCs w:val="28"/>
          <w:lang w:val="en"/>
        </w:rPr>
        <w:t>Node Address</w:t>
      </w:r>
    </w:p>
    <w:p w14:paraId="3889B72F" w14:textId="4D6B8D38" w:rsidR="004E5840" w:rsidRDefault="004E5840" w:rsidP="004E5840">
      <w:pPr>
        <w:rPr>
          <w:sz w:val="28"/>
          <w:szCs w:val="28"/>
          <w:lang w:val="en"/>
        </w:rPr>
      </w:pPr>
    </w:p>
    <w:p w14:paraId="4AE1D73C" w14:textId="3DE42337" w:rsidR="007A1693" w:rsidRDefault="004E7EC3" w:rsidP="004E5840">
      <w:pPr>
        <w:rPr>
          <w:color w:val="0070C0"/>
          <w:sz w:val="28"/>
          <w:szCs w:val="28"/>
          <w:lang w:val="en"/>
        </w:rPr>
      </w:pPr>
      <w:r w:rsidRPr="00323DCA">
        <w:rPr>
          <w:color w:val="0070C0"/>
          <w:sz w:val="28"/>
          <w:szCs w:val="28"/>
          <w:lang w:val="en"/>
        </w:rPr>
        <w:t xml:space="preserve">MQTT </w:t>
      </w:r>
      <w:r w:rsidR="00323DCA" w:rsidRPr="00323DCA">
        <w:rPr>
          <w:color w:val="0070C0"/>
          <w:sz w:val="28"/>
          <w:szCs w:val="28"/>
          <w:lang w:val="en"/>
        </w:rPr>
        <w:t>Detail: -</w:t>
      </w:r>
    </w:p>
    <w:p w14:paraId="7427C753" w14:textId="22F25A33" w:rsidR="002F0C3A" w:rsidRPr="0071668C" w:rsidRDefault="002F0C3A" w:rsidP="004E5840">
      <w:pPr>
        <w:rPr>
          <w:color w:val="0070C0"/>
          <w:sz w:val="28"/>
          <w:szCs w:val="28"/>
          <w:lang w:val="en"/>
        </w:rPr>
      </w:pPr>
      <w:r>
        <w:rPr>
          <w:color w:val="0070C0"/>
          <w:sz w:val="28"/>
          <w:szCs w:val="28"/>
          <w:lang w:val="en"/>
        </w:rPr>
        <w:t>JSON payload to set the Keypad-</w:t>
      </w:r>
      <w:del w:id="8" w:author="tncmouli" w:date="2023-01-21T10:56:00Z">
        <w:r w:rsidDel="00801DF1">
          <w:rPr>
            <w:color w:val="0070C0"/>
            <w:sz w:val="28"/>
            <w:szCs w:val="28"/>
            <w:lang w:val="en"/>
          </w:rPr>
          <w:delText>Key</w:delText>
        </w:r>
      </w:del>
      <w:ins w:id="9" w:author="tncmouli" w:date="2023-01-21T10:56:00Z">
        <w:r w:rsidR="00801DF1">
          <w:rPr>
            <w:color w:val="0070C0"/>
            <w:sz w:val="28"/>
            <w:szCs w:val="28"/>
            <w:lang w:val="en"/>
          </w:rPr>
          <w:t>code</w:t>
        </w:r>
      </w:ins>
      <w:r>
        <w:rPr>
          <w:color w:val="0070C0"/>
          <w:sz w:val="28"/>
          <w:szCs w:val="28"/>
          <w:lang w:val="en"/>
        </w:rPr>
        <w:t>: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425"/>
      </w:tblGrid>
      <w:tr w:rsidR="007A1693" w:rsidRPr="00FC319D" w14:paraId="67387169" w14:textId="77777777" w:rsidTr="007A1693">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FB037" w14:textId="77777777" w:rsidR="007A1693" w:rsidRPr="00FC319D" w:rsidRDefault="007A1693" w:rsidP="007A1693">
            <w:pPr>
              <w:rPr>
                <w:sz w:val="28"/>
                <w:szCs w:val="28"/>
                <w:u w:val="single"/>
                <w:lang w:val="en"/>
              </w:rPr>
            </w:pPr>
            <w:r w:rsidRPr="00FC319D">
              <w:rPr>
                <w:sz w:val="28"/>
                <w:szCs w:val="28"/>
                <w:u w:val="single"/>
                <w:lang w:val="en"/>
              </w:rPr>
              <w:t>MQTT Topic</w:t>
            </w:r>
          </w:p>
        </w:tc>
        <w:tc>
          <w:tcPr>
            <w:tcW w:w="7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7F756" w14:textId="0E974F61" w:rsidR="007A1693" w:rsidRPr="00FC319D" w:rsidRDefault="004748ED" w:rsidP="007A1693">
            <w:pPr>
              <w:rPr>
                <w:b/>
                <w:sz w:val="28"/>
                <w:szCs w:val="28"/>
                <w:lang w:val="en"/>
              </w:rPr>
            </w:pPr>
            <w:commentRangeStart w:id="10"/>
            <w:commentRangeStart w:id="11"/>
            <w:del w:id="12" w:author="tncmouli" w:date="2023-01-21T10:49:00Z">
              <w:r w:rsidRPr="004748ED" w:rsidDel="00C0125B">
                <w:rPr>
                  <w:b/>
                  <w:sz w:val="28"/>
                  <w:szCs w:val="28"/>
                </w:rPr>
                <w:delText>{Gateway Id}</w:delText>
              </w:r>
            </w:del>
            <w:ins w:id="13" w:author="tncmouli" w:date="2023-01-21T10:49:00Z">
              <w:r w:rsidR="00C0125B">
                <w:rPr>
                  <w:b/>
                  <w:sz w:val="28"/>
                  <w:szCs w:val="28"/>
                </w:rPr>
                <w:t>{Device ID}</w:t>
              </w:r>
            </w:ins>
            <w:r w:rsidRPr="004748ED">
              <w:rPr>
                <w:b/>
                <w:sz w:val="28"/>
                <w:szCs w:val="28"/>
              </w:rPr>
              <w:t>/CMD</w:t>
            </w:r>
            <w:commentRangeEnd w:id="10"/>
            <w:r w:rsidR="00C0125B">
              <w:rPr>
                <w:rStyle w:val="CommentReference"/>
              </w:rPr>
              <w:commentReference w:id="10"/>
            </w:r>
            <w:commentRangeEnd w:id="11"/>
            <w:r w:rsidR="00FB76D7">
              <w:rPr>
                <w:rStyle w:val="CommentReference"/>
              </w:rPr>
              <w:commentReference w:id="11"/>
            </w:r>
          </w:p>
        </w:tc>
      </w:tr>
      <w:tr w:rsidR="007A1693" w:rsidRPr="00FC319D" w14:paraId="0A3D387E" w14:textId="77777777" w:rsidTr="007A1693">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3BACF" w14:textId="77777777" w:rsidR="007A1693" w:rsidRPr="00FC319D" w:rsidRDefault="007A1693" w:rsidP="007A1693">
            <w:pPr>
              <w:rPr>
                <w:sz w:val="28"/>
                <w:szCs w:val="28"/>
                <w:u w:val="single"/>
                <w:lang w:val="en"/>
              </w:rPr>
            </w:pPr>
            <w:r w:rsidRPr="00FC319D">
              <w:rPr>
                <w:sz w:val="28"/>
                <w:szCs w:val="28"/>
                <w:u w:val="single"/>
                <w:lang w:val="en"/>
              </w:rPr>
              <w:t>JSON Payload</w:t>
            </w:r>
          </w:p>
        </w:tc>
        <w:tc>
          <w:tcPr>
            <w:tcW w:w="7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28618" w14:textId="77777777" w:rsidR="007A1693" w:rsidRPr="00FC319D" w:rsidRDefault="007A1693" w:rsidP="007A1693">
            <w:pPr>
              <w:rPr>
                <w:sz w:val="28"/>
                <w:szCs w:val="28"/>
                <w:lang w:val="en"/>
              </w:rPr>
            </w:pPr>
            <w:r w:rsidRPr="00FC319D">
              <w:rPr>
                <w:sz w:val="28"/>
                <w:szCs w:val="28"/>
                <w:lang w:val="en"/>
              </w:rPr>
              <w:t>{</w:t>
            </w:r>
          </w:p>
          <w:p w14:paraId="47DF19F7" w14:textId="579D2293" w:rsidR="007A1693" w:rsidRPr="00FC319D" w:rsidRDefault="007A1693" w:rsidP="007A1693">
            <w:pPr>
              <w:rPr>
                <w:sz w:val="28"/>
                <w:szCs w:val="28"/>
                <w:lang w:val="en"/>
              </w:rPr>
            </w:pPr>
            <w:r w:rsidRPr="00FC319D">
              <w:rPr>
                <w:sz w:val="28"/>
                <w:szCs w:val="28"/>
                <w:lang w:val="en"/>
              </w:rPr>
              <w:t xml:space="preserve">    </w:t>
            </w:r>
            <w:commentRangeStart w:id="14"/>
            <w:commentRangeStart w:id="15"/>
            <w:del w:id="16" w:author="tncmouli" w:date="2023-01-21T10:54:00Z">
              <w:r w:rsidRPr="00FC319D" w:rsidDel="00801DF1">
                <w:rPr>
                  <w:b/>
                  <w:sz w:val="28"/>
                  <w:szCs w:val="28"/>
                  <w:lang w:val="en"/>
                </w:rPr>
                <w:delText>"</w:delText>
              </w:r>
              <w:r w:rsidR="004748ED" w:rsidDel="00801DF1">
                <w:rPr>
                  <w:sz w:val="28"/>
                  <w:szCs w:val="28"/>
                  <w:lang w:val="en"/>
                </w:rPr>
                <w:delText>Device Id</w:delText>
              </w:r>
              <w:r w:rsidRPr="00FC319D" w:rsidDel="00801DF1">
                <w:rPr>
                  <w:sz w:val="28"/>
                  <w:szCs w:val="28"/>
                  <w:lang w:val="en"/>
                </w:rPr>
                <w:delText xml:space="preserve">": </w:delText>
              </w:r>
              <w:r w:rsidRPr="00FC319D" w:rsidDel="00801DF1">
                <w:rPr>
                  <w:b/>
                  <w:sz w:val="28"/>
                  <w:szCs w:val="28"/>
                  <w:lang w:val="en"/>
                </w:rPr>
                <w:delText>"</w:delText>
              </w:r>
              <w:r w:rsidR="004748ED" w:rsidRPr="00FC319D" w:rsidDel="00801DF1">
                <w:rPr>
                  <w:b/>
                  <w:sz w:val="28"/>
                  <w:szCs w:val="28"/>
                  <w:lang w:val="en"/>
                </w:rPr>
                <w:delText>{Device ID}</w:delText>
              </w:r>
              <w:r w:rsidR="004748ED" w:rsidRPr="00FC319D" w:rsidDel="00801DF1">
                <w:rPr>
                  <w:sz w:val="28"/>
                  <w:szCs w:val="28"/>
                  <w:lang w:val="en"/>
                </w:rPr>
                <w:delText xml:space="preserve"> </w:delText>
              </w:r>
              <w:r w:rsidRPr="00FC319D" w:rsidDel="00801DF1">
                <w:rPr>
                  <w:sz w:val="28"/>
                  <w:szCs w:val="28"/>
                  <w:lang w:val="en"/>
                </w:rPr>
                <w:delText>",</w:delText>
              </w:r>
            </w:del>
            <w:commentRangeEnd w:id="14"/>
            <w:r w:rsidR="00801DF1">
              <w:rPr>
                <w:rStyle w:val="CommentReference"/>
              </w:rPr>
              <w:commentReference w:id="14"/>
            </w:r>
            <w:commentRangeEnd w:id="15"/>
            <w:r w:rsidR="00FB76D7">
              <w:rPr>
                <w:rStyle w:val="CommentReference"/>
              </w:rPr>
              <w:commentReference w:id="15"/>
            </w:r>
          </w:p>
          <w:p w14:paraId="32A609B9" w14:textId="76D02216" w:rsidR="0071668C" w:rsidRPr="0071668C" w:rsidRDefault="007A1693" w:rsidP="0071668C">
            <w:pPr>
              <w:rPr>
                <w:sz w:val="28"/>
                <w:szCs w:val="28"/>
                <w:lang w:val="en"/>
              </w:rPr>
            </w:pPr>
            <w:r w:rsidRPr="00FC319D">
              <w:rPr>
                <w:sz w:val="28"/>
                <w:szCs w:val="28"/>
                <w:lang w:val="en"/>
              </w:rPr>
              <w:t xml:space="preserve">    </w:t>
            </w:r>
            <w:r w:rsidR="0071668C" w:rsidRPr="0071668C">
              <w:rPr>
                <w:sz w:val="28"/>
                <w:szCs w:val="28"/>
                <w:lang w:val="en"/>
              </w:rPr>
              <w:t>"Command": "</w:t>
            </w:r>
            <w:commentRangeStart w:id="17"/>
            <w:commentRangeStart w:id="18"/>
            <w:proofErr w:type="spellStart"/>
            <w:r w:rsidR="0071668C" w:rsidRPr="0071668C">
              <w:rPr>
                <w:b/>
                <w:sz w:val="28"/>
                <w:szCs w:val="28"/>
                <w:lang w:val="en"/>
              </w:rPr>
              <w:t>set_</w:t>
            </w:r>
            <w:ins w:id="19" w:author="tncmouli" w:date="2023-01-21T10:54:00Z">
              <w:r w:rsidR="00801DF1">
                <w:rPr>
                  <w:b/>
                  <w:sz w:val="28"/>
                  <w:szCs w:val="28"/>
                  <w:lang w:val="en"/>
                </w:rPr>
                <w:t>keypad_code</w:t>
              </w:r>
            </w:ins>
            <w:proofErr w:type="spellEnd"/>
            <w:del w:id="20" w:author="tncmouli" w:date="2023-01-21T10:48:00Z">
              <w:r w:rsidR="0071668C" w:rsidRPr="0071668C" w:rsidDel="00C0125B">
                <w:rPr>
                  <w:b/>
                  <w:sz w:val="28"/>
                  <w:szCs w:val="28"/>
                  <w:lang w:val="en"/>
                </w:rPr>
                <w:delText>admin_</w:delText>
              </w:r>
            </w:del>
            <w:del w:id="21" w:author="tncmouli" w:date="2023-01-21T10:54:00Z">
              <w:r w:rsidR="0071668C" w:rsidRPr="0071668C" w:rsidDel="00801DF1">
                <w:rPr>
                  <w:b/>
                  <w:sz w:val="28"/>
                  <w:szCs w:val="28"/>
                  <w:lang w:val="en"/>
                </w:rPr>
                <w:delText>key</w:delText>
              </w:r>
              <w:commentRangeEnd w:id="17"/>
              <w:r w:rsidR="00C0125B" w:rsidDel="00801DF1">
                <w:rPr>
                  <w:rStyle w:val="CommentReference"/>
                </w:rPr>
                <w:commentReference w:id="17"/>
              </w:r>
            </w:del>
            <w:commentRangeEnd w:id="18"/>
            <w:r w:rsidR="00FB76D7">
              <w:rPr>
                <w:rStyle w:val="CommentReference"/>
              </w:rPr>
              <w:commentReference w:id="18"/>
            </w:r>
            <w:r w:rsidR="0071668C" w:rsidRPr="0071668C">
              <w:rPr>
                <w:sz w:val="28"/>
                <w:szCs w:val="28"/>
                <w:lang w:val="en"/>
              </w:rPr>
              <w:t xml:space="preserve">", </w:t>
            </w:r>
          </w:p>
          <w:p w14:paraId="26CFC95D" w14:textId="5C059E87" w:rsidR="0071668C" w:rsidRPr="0071668C" w:rsidRDefault="0071668C" w:rsidP="0071668C">
            <w:pPr>
              <w:rPr>
                <w:sz w:val="28"/>
                <w:szCs w:val="28"/>
                <w:lang w:val="en"/>
              </w:rPr>
            </w:pPr>
            <w:r w:rsidRPr="0071668C">
              <w:rPr>
                <w:sz w:val="28"/>
                <w:szCs w:val="28"/>
                <w:lang w:val="en"/>
              </w:rPr>
              <w:t xml:space="preserve">    "Seq": &lt;integer&gt;,</w:t>
            </w:r>
          </w:p>
          <w:p w14:paraId="0C6CAF62" w14:textId="5E9F90E9" w:rsidR="0071668C" w:rsidRPr="0071668C" w:rsidRDefault="0071668C" w:rsidP="0071668C">
            <w:pPr>
              <w:rPr>
                <w:sz w:val="28"/>
                <w:szCs w:val="28"/>
                <w:lang w:val="en"/>
              </w:rPr>
            </w:pPr>
            <w:r w:rsidRPr="0071668C">
              <w:rPr>
                <w:sz w:val="28"/>
                <w:szCs w:val="28"/>
                <w:lang w:val="en"/>
              </w:rPr>
              <w:t xml:space="preserve">    "Params": {</w:t>
            </w:r>
          </w:p>
          <w:p w14:paraId="4090F7BA" w14:textId="71354DA0" w:rsidR="0071668C" w:rsidRPr="0071668C" w:rsidRDefault="0071668C" w:rsidP="0071668C">
            <w:pPr>
              <w:rPr>
                <w:sz w:val="28"/>
                <w:szCs w:val="28"/>
                <w:lang w:val="en"/>
              </w:rPr>
            </w:pPr>
            <w:r w:rsidRPr="0071668C">
              <w:rPr>
                <w:sz w:val="28"/>
                <w:szCs w:val="28"/>
                <w:lang w:val="en"/>
              </w:rPr>
              <w:t xml:space="preserve">        "key"</w:t>
            </w:r>
            <w:r>
              <w:rPr>
                <w:sz w:val="28"/>
                <w:szCs w:val="28"/>
                <w:lang w:val="en"/>
              </w:rPr>
              <w:t>:</w:t>
            </w:r>
            <w:r w:rsidRPr="0071668C">
              <w:rPr>
                <w:sz w:val="28"/>
                <w:szCs w:val="28"/>
                <w:lang w:val="en"/>
              </w:rPr>
              <w:t xml:space="preserve"> &lt;unsigned int&gt;</w:t>
            </w:r>
          </w:p>
          <w:p w14:paraId="152738F0" w14:textId="147C6C18" w:rsidR="004748ED" w:rsidRDefault="0071668C" w:rsidP="0071668C">
            <w:pPr>
              <w:rPr>
                <w:sz w:val="28"/>
                <w:szCs w:val="28"/>
                <w:lang w:val="en"/>
              </w:rPr>
            </w:pPr>
            <w:r w:rsidRPr="0071668C">
              <w:rPr>
                <w:sz w:val="28"/>
                <w:szCs w:val="28"/>
                <w:lang w:val="en"/>
              </w:rPr>
              <w:t xml:space="preserve">    }</w:t>
            </w:r>
          </w:p>
          <w:p w14:paraId="4FE11DB3" w14:textId="7715A9FD" w:rsidR="007A1693" w:rsidRPr="00FC319D" w:rsidRDefault="007A1693" w:rsidP="004748ED">
            <w:pPr>
              <w:rPr>
                <w:sz w:val="28"/>
                <w:szCs w:val="28"/>
                <w:lang w:val="en"/>
              </w:rPr>
            </w:pPr>
            <w:r w:rsidRPr="00FC319D">
              <w:rPr>
                <w:sz w:val="28"/>
                <w:szCs w:val="28"/>
                <w:lang w:val="en"/>
              </w:rPr>
              <w:t>}</w:t>
            </w:r>
          </w:p>
        </w:tc>
      </w:tr>
      <w:tr w:rsidR="007A1693" w:rsidRPr="00FC319D" w14:paraId="54BC9ECC" w14:textId="77777777" w:rsidTr="007A1693">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CF2CB" w14:textId="77777777" w:rsidR="007A1693" w:rsidRPr="00FC319D" w:rsidRDefault="007A1693" w:rsidP="007A1693">
            <w:pPr>
              <w:rPr>
                <w:sz w:val="28"/>
                <w:szCs w:val="28"/>
                <w:u w:val="single"/>
                <w:lang w:val="en"/>
              </w:rPr>
            </w:pPr>
            <w:r w:rsidRPr="00FC319D">
              <w:rPr>
                <w:sz w:val="28"/>
                <w:szCs w:val="28"/>
                <w:u w:val="single"/>
                <w:lang w:val="en"/>
              </w:rPr>
              <w:t>Description</w:t>
            </w:r>
          </w:p>
        </w:tc>
        <w:tc>
          <w:tcPr>
            <w:tcW w:w="7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BB2DF" w14:textId="77777777" w:rsidR="007A1693" w:rsidRDefault="007A1693" w:rsidP="007A1693">
            <w:pPr>
              <w:rPr>
                <w:sz w:val="28"/>
                <w:szCs w:val="28"/>
                <w:lang w:val="en"/>
              </w:rPr>
            </w:pPr>
            <w:r w:rsidRPr="00FC319D">
              <w:rPr>
                <w:sz w:val="28"/>
                <w:szCs w:val="28"/>
                <w:lang w:val="en"/>
              </w:rPr>
              <w:t xml:space="preserve">The JSON payload contains three fields: </w:t>
            </w:r>
            <w:r w:rsidR="004748ED">
              <w:rPr>
                <w:sz w:val="28"/>
                <w:szCs w:val="28"/>
                <w:lang w:val="en"/>
              </w:rPr>
              <w:t>Device id, key</w:t>
            </w:r>
          </w:p>
          <w:p w14:paraId="4E1D4D13" w14:textId="562795A8" w:rsidR="004748ED" w:rsidRDefault="004748ED" w:rsidP="004748ED">
            <w:pPr>
              <w:rPr>
                <w:sz w:val="28"/>
                <w:szCs w:val="28"/>
                <w:lang w:val="en"/>
              </w:rPr>
            </w:pPr>
            <w:r w:rsidRPr="00FC319D">
              <w:rPr>
                <w:b/>
                <w:sz w:val="28"/>
                <w:szCs w:val="28"/>
                <w:lang w:val="en"/>
              </w:rPr>
              <w:t>{Device ID}</w:t>
            </w:r>
            <w:r w:rsidRPr="00FC319D">
              <w:rPr>
                <w:sz w:val="28"/>
                <w:szCs w:val="28"/>
                <w:lang w:val="en"/>
              </w:rPr>
              <w:t xml:space="preserve"> is set with the user-readable string as listed in </w:t>
            </w:r>
            <w:proofErr w:type="spellStart"/>
            <w:r w:rsidRPr="00FC319D">
              <w:rPr>
                <w:sz w:val="28"/>
                <w:szCs w:val="28"/>
                <w:lang w:val="en"/>
              </w:rPr>
              <w:t>CloudExt’s</w:t>
            </w:r>
            <w:proofErr w:type="spellEnd"/>
            <w:r w:rsidRPr="00FC319D">
              <w:rPr>
                <w:sz w:val="28"/>
                <w:szCs w:val="28"/>
                <w:lang w:val="en"/>
              </w:rPr>
              <w:t xml:space="preserve"> UI (for example: F1-R101-Lock)</w:t>
            </w:r>
          </w:p>
          <w:p w14:paraId="287E4E27" w14:textId="23834494" w:rsidR="00415BED" w:rsidDel="00801DF1" w:rsidRDefault="00415BED" w:rsidP="004748ED">
            <w:pPr>
              <w:rPr>
                <w:del w:id="22" w:author="tncmouli" w:date="2023-01-21T10:55:00Z"/>
                <w:sz w:val="28"/>
                <w:szCs w:val="28"/>
                <w:lang w:val="en"/>
              </w:rPr>
            </w:pPr>
            <w:del w:id="23" w:author="tncmouli" w:date="2023-01-21T10:55:00Z">
              <w:r w:rsidRPr="00415BED" w:rsidDel="00801DF1">
                <w:rPr>
                  <w:b/>
                  <w:bCs/>
                  <w:sz w:val="28"/>
                  <w:szCs w:val="28"/>
                  <w:lang w:val="en"/>
                </w:rPr>
                <w:delText>{Command}</w:delText>
              </w:r>
              <w:r w:rsidDel="00801DF1">
                <w:rPr>
                  <w:b/>
                  <w:bCs/>
                  <w:sz w:val="28"/>
                  <w:szCs w:val="28"/>
                  <w:lang w:val="en"/>
                </w:rPr>
                <w:delText xml:space="preserve"> </w:delText>
              </w:r>
              <w:r w:rsidDel="00801DF1">
                <w:rPr>
                  <w:sz w:val="28"/>
                  <w:szCs w:val="28"/>
                  <w:lang w:val="en"/>
                </w:rPr>
                <w:delText xml:space="preserve">will take values: </w:delText>
              </w:r>
            </w:del>
          </w:p>
          <w:p w14:paraId="47A52253" w14:textId="58C20304" w:rsidR="00415BED" w:rsidRPr="00415BED" w:rsidDel="00801DF1" w:rsidRDefault="00415BED" w:rsidP="004748ED">
            <w:pPr>
              <w:rPr>
                <w:del w:id="24" w:author="tncmouli" w:date="2023-01-21T10:55:00Z"/>
                <w:sz w:val="28"/>
                <w:szCs w:val="28"/>
                <w:lang w:val="en"/>
              </w:rPr>
            </w:pPr>
            <w:del w:id="25" w:author="tncmouli" w:date="2023-01-21T10:55:00Z">
              <w:r w:rsidRPr="00415BED" w:rsidDel="00801DF1">
                <w:rPr>
                  <w:sz w:val="28"/>
                  <w:szCs w:val="28"/>
                  <w:lang w:val="en"/>
                </w:rPr>
                <w:lastRenderedPageBreak/>
                <w:delText xml:space="preserve">1. set_admin_key, 2. </w:delText>
              </w:r>
              <w:r w:rsidRPr="00415BED" w:rsidDel="00801DF1">
                <w:rPr>
                  <w:sz w:val="28"/>
                  <w:szCs w:val="28"/>
                </w:rPr>
                <w:delText>set_staff_key, 3. set_guest_key</w:delText>
              </w:r>
            </w:del>
          </w:p>
          <w:p w14:paraId="4BE68076" w14:textId="20BB1962" w:rsidR="00B3160E" w:rsidRPr="00B3160E" w:rsidRDefault="00B3160E" w:rsidP="00B3160E">
            <w:pPr>
              <w:rPr>
                <w:sz w:val="28"/>
                <w:szCs w:val="28"/>
                <w:lang w:val="en"/>
              </w:rPr>
            </w:pPr>
            <w:r w:rsidRPr="00B3160E">
              <w:rPr>
                <w:sz w:val="28"/>
                <w:szCs w:val="28"/>
                <w:lang w:val="en"/>
              </w:rPr>
              <w:t xml:space="preserve">The </w:t>
            </w:r>
            <w:r w:rsidR="00415BED" w:rsidRPr="00415BED">
              <w:rPr>
                <w:b/>
                <w:bCs/>
                <w:sz w:val="28"/>
                <w:szCs w:val="28"/>
                <w:lang w:val="en"/>
              </w:rPr>
              <w:t>{</w:t>
            </w:r>
            <w:r w:rsidRPr="00415BED">
              <w:rPr>
                <w:b/>
                <w:bCs/>
                <w:sz w:val="28"/>
                <w:szCs w:val="28"/>
                <w:lang w:val="en"/>
              </w:rPr>
              <w:t>Seq</w:t>
            </w:r>
            <w:r w:rsidR="00415BED" w:rsidRPr="00415BED">
              <w:rPr>
                <w:b/>
                <w:bCs/>
                <w:sz w:val="28"/>
                <w:szCs w:val="28"/>
                <w:lang w:val="en"/>
              </w:rPr>
              <w:t>}</w:t>
            </w:r>
            <w:r w:rsidRPr="00B3160E">
              <w:rPr>
                <w:sz w:val="28"/>
                <w:szCs w:val="28"/>
                <w:lang w:val="en"/>
              </w:rPr>
              <w:t xml:space="preserve"> field contains an integer that should be returned back as is in the response payload. The Seq id is used by the IoT server for tracking the requests.</w:t>
            </w:r>
          </w:p>
          <w:p w14:paraId="1D92348D" w14:textId="77777777" w:rsidR="00415BED" w:rsidRDefault="00B3160E" w:rsidP="007A1693">
            <w:pPr>
              <w:rPr>
                <w:sz w:val="28"/>
                <w:szCs w:val="28"/>
                <w:lang w:val="en"/>
              </w:rPr>
            </w:pPr>
            <w:r w:rsidRPr="00B3160E">
              <w:rPr>
                <w:sz w:val="28"/>
                <w:szCs w:val="28"/>
                <w:lang w:val="en"/>
              </w:rPr>
              <w:t xml:space="preserve">The </w:t>
            </w:r>
            <w:r w:rsidR="00415BED" w:rsidRPr="00415BED">
              <w:rPr>
                <w:b/>
                <w:bCs/>
                <w:sz w:val="28"/>
                <w:szCs w:val="28"/>
                <w:lang w:val="en"/>
              </w:rPr>
              <w:t>{</w:t>
            </w:r>
            <w:r w:rsidRPr="00415BED">
              <w:rPr>
                <w:b/>
                <w:bCs/>
                <w:sz w:val="28"/>
                <w:szCs w:val="28"/>
                <w:lang w:val="en"/>
              </w:rPr>
              <w:t>params</w:t>
            </w:r>
            <w:r w:rsidR="00415BED" w:rsidRPr="00415BED">
              <w:rPr>
                <w:b/>
                <w:bCs/>
                <w:sz w:val="28"/>
                <w:szCs w:val="28"/>
                <w:lang w:val="en"/>
              </w:rPr>
              <w:t>}</w:t>
            </w:r>
            <w:r w:rsidRPr="00B3160E">
              <w:rPr>
                <w:sz w:val="28"/>
                <w:szCs w:val="28"/>
                <w:lang w:val="en"/>
              </w:rPr>
              <w:t xml:space="preserve"> field contains the following parameters:</w:t>
            </w:r>
          </w:p>
          <w:p w14:paraId="1FBDF069" w14:textId="7A3A633C" w:rsidR="004748ED" w:rsidRPr="004748ED" w:rsidRDefault="00415BED" w:rsidP="007A1693">
            <w:pPr>
              <w:rPr>
                <w:sz w:val="28"/>
                <w:szCs w:val="28"/>
                <w:lang w:val="en"/>
              </w:rPr>
            </w:pPr>
            <w:r w:rsidRPr="00415BED">
              <w:rPr>
                <w:b/>
                <w:bCs/>
                <w:sz w:val="28"/>
                <w:szCs w:val="28"/>
                <w:lang w:val="en"/>
              </w:rPr>
              <w:t>{</w:t>
            </w:r>
            <w:r w:rsidR="00B3160E" w:rsidRPr="00415BED">
              <w:rPr>
                <w:b/>
                <w:bCs/>
                <w:sz w:val="28"/>
                <w:szCs w:val="28"/>
                <w:lang w:val="en"/>
              </w:rPr>
              <w:t>key</w:t>
            </w:r>
            <w:r w:rsidRPr="00415BED">
              <w:rPr>
                <w:b/>
                <w:bCs/>
                <w:sz w:val="28"/>
                <w:szCs w:val="28"/>
                <w:lang w:val="en"/>
              </w:rPr>
              <w:t>}</w:t>
            </w:r>
            <w:r w:rsidR="00B3160E" w:rsidRPr="00B3160E">
              <w:rPr>
                <w:sz w:val="28"/>
                <w:szCs w:val="28"/>
                <w:lang w:val="en"/>
              </w:rPr>
              <w:t xml:space="preserve"> </w:t>
            </w:r>
            <w:r w:rsidR="00B3242D">
              <w:rPr>
                <w:sz w:val="28"/>
                <w:szCs w:val="28"/>
                <w:lang w:val="en"/>
              </w:rPr>
              <w:t xml:space="preserve">Keypad-key </w:t>
            </w:r>
            <w:r w:rsidR="00B3160E" w:rsidRPr="00B3160E">
              <w:rPr>
                <w:sz w:val="28"/>
                <w:szCs w:val="28"/>
                <w:lang w:val="en"/>
              </w:rPr>
              <w:t xml:space="preserve">assigned to </w:t>
            </w:r>
            <w:r w:rsidR="00B3242D">
              <w:rPr>
                <w:sz w:val="28"/>
                <w:szCs w:val="28"/>
                <w:lang w:val="en"/>
              </w:rPr>
              <w:t>user</w:t>
            </w:r>
            <w:r w:rsidR="00B3160E" w:rsidRPr="00B3160E">
              <w:rPr>
                <w:sz w:val="28"/>
                <w:szCs w:val="28"/>
                <w:lang w:val="en"/>
              </w:rPr>
              <w:t xml:space="preserve"> to unlock rooms/doors.</w:t>
            </w:r>
          </w:p>
        </w:tc>
      </w:tr>
    </w:tbl>
    <w:p w14:paraId="30FC8342" w14:textId="56CE8391" w:rsidR="00844D31" w:rsidRDefault="00844D31" w:rsidP="004E5840">
      <w:pPr>
        <w:rPr>
          <w:sz w:val="28"/>
          <w:szCs w:val="28"/>
        </w:rPr>
      </w:pPr>
    </w:p>
    <w:p w14:paraId="2281A8EE" w14:textId="7E3DA6A6" w:rsidR="000D47E8" w:rsidRPr="000D47E8" w:rsidRDefault="000D47E8" w:rsidP="004E5840">
      <w:pPr>
        <w:rPr>
          <w:color w:val="0070C0"/>
          <w:sz w:val="28"/>
          <w:szCs w:val="28"/>
          <w:lang w:val="en"/>
        </w:rPr>
      </w:pPr>
      <w:r>
        <w:rPr>
          <w:color w:val="0070C0"/>
          <w:sz w:val="28"/>
          <w:szCs w:val="28"/>
          <w:lang w:val="en"/>
        </w:rPr>
        <w:t>JSON payload to send response of set keypad-</w:t>
      </w:r>
      <w:del w:id="26" w:author="tncmouli" w:date="2023-01-21T10:56:00Z">
        <w:r w:rsidDel="00801DF1">
          <w:rPr>
            <w:color w:val="0070C0"/>
            <w:sz w:val="28"/>
            <w:szCs w:val="28"/>
            <w:lang w:val="en"/>
          </w:rPr>
          <w:delText>key</w:delText>
        </w:r>
      </w:del>
      <w:ins w:id="27" w:author="tncmouli" w:date="2023-01-21T10:56:00Z">
        <w:r w:rsidR="00801DF1">
          <w:rPr>
            <w:color w:val="0070C0"/>
            <w:sz w:val="28"/>
            <w:szCs w:val="28"/>
            <w:lang w:val="en"/>
          </w:rPr>
          <w:t>code</w:t>
        </w:r>
      </w:ins>
      <w:r>
        <w:rPr>
          <w:color w:val="0070C0"/>
          <w:sz w:val="28"/>
          <w:szCs w:val="28"/>
          <w:lang w:val="en"/>
        </w:rPr>
        <w:t>: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425"/>
      </w:tblGrid>
      <w:tr w:rsidR="00F672A3" w:rsidRPr="00F672A3" w14:paraId="36C7990A" w14:textId="77777777" w:rsidTr="00F672A3">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58765" w14:textId="77777777" w:rsidR="00F672A3" w:rsidRPr="00F672A3" w:rsidRDefault="00F672A3" w:rsidP="00F672A3">
            <w:pPr>
              <w:rPr>
                <w:sz w:val="28"/>
                <w:szCs w:val="28"/>
                <w:u w:val="single"/>
                <w:lang w:val="en"/>
              </w:rPr>
            </w:pPr>
            <w:r w:rsidRPr="00F672A3">
              <w:rPr>
                <w:sz w:val="28"/>
                <w:szCs w:val="28"/>
                <w:u w:val="single"/>
                <w:lang w:val="en"/>
              </w:rPr>
              <w:t>MQTT Topic</w:t>
            </w:r>
          </w:p>
        </w:tc>
        <w:tc>
          <w:tcPr>
            <w:tcW w:w="7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82F9D" w14:textId="77777777" w:rsidR="00F672A3" w:rsidRPr="00F672A3" w:rsidRDefault="00F672A3" w:rsidP="00F672A3">
            <w:pPr>
              <w:rPr>
                <w:b/>
                <w:sz w:val="28"/>
                <w:szCs w:val="28"/>
                <w:lang w:val="en"/>
              </w:rPr>
            </w:pPr>
            <w:r w:rsidRPr="00F672A3">
              <w:rPr>
                <w:b/>
                <w:sz w:val="28"/>
                <w:szCs w:val="28"/>
                <w:lang w:val="en"/>
              </w:rPr>
              <w:t>{Device ID}/CMD_RESP</w:t>
            </w:r>
          </w:p>
        </w:tc>
      </w:tr>
      <w:tr w:rsidR="00F672A3" w:rsidRPr="00F672A3" w14:paraId="0BB4CE70" w14:textId="77777777" w:rsidTr="00F672A3">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6E9FA" w14:textId="77777777" w:rsidR="00F672A3" w:rsidRPr="00F672A3" w:rsidRDefault="00F672A3" w:rsidP="00F672A3">
            <w:pPr>
              <w:rPr>
                <w:sz w:val="28"/>
                <w:szCs w:val="28"/>
                <w:u w:val="single"/>
                <w:lang w:val="en"/>
              </w:rPr>
            </w:pPr>
            <w:r w:rsidRPr="00F672A3">
              <w:rPr>
                <w:sz w:val="28"/>
                <w:szCs w:val="28"/>
                <w:u w:val="single"/>
                <w:lang w:val="en"/>
              </w:rPr>
              <w:t>JSON Payload</w:t>
            </w:r>
          </w:p>
        </w:tc>
        <w:tc>
          <w:tcPr>
            <w:tcW w:w="7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AF164" w14:textId="77777777" w:rsidR="00F672A3" w:rsidRPr="00F672A3" w:rsidRDefault="00F672A3" w:rsidP="00F672A3">
            <w:pPr>
              <w:rPr>
                <w:sz w:val="28"/>
                <w:szCs w:val="28"/>
                <w:lang w:val="en"/>
              </w:rPr>
            </w:pPr>
            <w:r w:rsidRPr="00F672A3">
              <w:rPr>
                <w:sz w:val="28"/>
                <w:szCs w:val="28"/>
                <w:lang w:val="en"/>
              </w:rPr>
              <w:t>{</w:t>
            </w:r>
          </w:p>
          <w:p w14:paraId="0E5B4D71" w14:textId="06D5B414" w:rsidR="00F672A3" w:rsidRPr="00F672A3" w:rsidRDefault="00F672A3" w:rsidP="00F672A3">
            <w:pPr>
              <w:rPr>
                <w:sz w:val="28"/>
                <w:szCs w:val="28"/>
                <w:lang w:val="en"/>
              </w:rPr>
            </w:pPr>
            <w:r w:rsidRPr="00F672A3">
              <w:rPr>
                <w:sz w:val="28"/>
                <w:szCs w:val="28"/>
                <w:lang w:val="en"/>
              </w:rPr>
              <w:t xml:space="preserve">    </w:t>
            </w:r>
            <w:r w:rsidRPr="00F672A3">
              <w:rPr>
                <w:b/>
                <w:sz w:val="28"/>
                <w:szCs w:val="28"/>
                <w:lang w:val="en"/>
              </w:rPr>
              <w:t>"</w:t>
            </w:r>
            <w:r w:rsidRPr="00F672A3">
              <w:rPr>
                <w:sz w:val="28"/>
                <w:szCs w:val="28"/>
                <w:lang w:val="en"/>
              </w:rPr>
              <w:t xml:space="preserve">Command": </w:t>
            </w:r>
            <w:r w:rsidRPr="00F672A3">
              <w:rPr>
                <w:b/>
                <w:sz w:val="28"/>
                <w:szCs w:val="28"/>
                <w:lang w:val="en"/>
              </w:rPr>
              <w:t>"</w:t>
            </w:r>
            <w:proofErr w:type="spellStart"/>
            <w:r w:rsidRPr="00F672A3">
              <w:rPr>
                <w:b/>
                <w:sz w:val="28"/>
                <w:szCs w:val="28"/>
                <w:lang w:val="en"/>
              </w:rPr>
              <w:t>set_</w:t>
            </w:r>
            <w:del w:id="28" w:author="tncmouli" w:date="2023-01-21T10:56:00Z">
              <w:r w:rsidRPr="00F672A3" w:rsidDel="00801DF1">
                <w:rPr>
                  <w:b/>
                  <w:sz w:val="28"/>
                  <w:szCs w:val="28"/>
                  <w:lang w:val="en"/>
                </w:rPr>
                <w:delText>admin_key</w:delText>
              </w:r>
            </w:del>
            <w:ins w:id="29" w:author="tncmouli" w:date="2023-01-21T10:56:00Z">
              <w:r w:rsidR="00801DF1">
                <w:rPr>
                  <w:b/>
                  <w:sz w:val="28"/>
                  <w:szCs w:val="28"/>
                  <w:lang w:val="en"/>
                </w:rPr>
                <w:t>keypad_code</w:t>
              </w:r>
            </w:ins>
            <w:proofErr w:type="spellEnd"/>
            <w:r w:rsidRPr="00F672A3">
              <w:rPr>
                <w:sz w:val="28"/>
                <w:szCs w:val="28"/>
                <w:lang w:val="en"/>
              </w:rPr>
              <w:t>",</w:t>
            </w:r>
          </w:p>
          <w:p w14:paraId="5FB69FCC" w14:textId="6B6C4978" w:rsidR="00F672A3" w:rsidRPr="00F672A3" w:rsidRDefault="00F672A3" w:rsidP="00F672A3">
            <w:pPr>
              <w:rPr>
                <w:sz w:val="28"/>
                <w:szCs w:val="28"/>
                <w:lang w:val="en"/>
              </w:rPr>
            </w:pPr>
            <w:r w:rsidRPr="00F672A3">
              <w:rPr>
                <w:sz w:val="28"/>
                <w:szCs w:val="28"/>
                <w:lang w:val="en"/>
              </w:rPr>
              <w:t xml:space="preserve">    "Seq": &lt;integer that was received in the request message&gt;,</w:t>
            </w:r>
          </w:p>
          <w:p w14:paraId="7C1D3457" w14:textId="2FDF9727" w:rsidR="00F672A3" w:rsidRPr="00F672A3" w:rsidRDefault="00F672A3" w:rsidP="00F672A3">
            <w:pPr>
              <w:rPr>
                <w:sz w:val="28"/>
                <w:szCs w:val="28"/>
                <w:lang w:val="en"/>
              </w:rPr>
            </w:pPr>
            <w:r w:rsidRPr="00F672A3">
              <w:rPr>
                <w:sz w:val="28"/>
                <w:szCs w:val="28"/>
                <w:lang w:val="en"/>
              </w:rPr>
              <w:t xml:space="preserve">    </w:t>
            </w:r>
            <w:r w:rsidRPr="00F672A3">
              <w:rPr>
                <w:b/>
                <w:sz w:val="28"/>
                <w:szCs w:val="28"/>
                <w:lang w:val="en"/>
              </w:rPr>
              <w:t>"</w:t>
            </w:r>
            <w:r w:rsidRPr="00F672A3">
              <w:rPr>
                <w:sz w:val="28"/>
                <w:szCs w:val="28"/>
                <w:lang w:val="en"/>
              </w:rPr>
              <w:t>Response": {</w:t>
            </w:r>
          </w:p>
          <w:p w14:paraId="076DE8A4" w14:textId="4D9D8AB8" w:rsidR="00F672A3" w:rsidRPr="00F672A3" w:rsidRDefault="00F672A3" w:rsidP="00F672A3">
            <w:pPr>
              <w:rPr>
                <w:sz w:val="28"/>
                <w:szCs w:val="28"/>
                <w:lang w:val="en"/>
              </w:rPr>
            </w:pPr>
            <w:r w:rsidRPr="00F672A3">
              <w:rPr>
                <w:sz w:val="28"/>
                <w:szCs w:val="28"/>
                <w:lang w:val="en"/>
              </w:rPr>
              <w:t xml:space="preserve">        "status": "success",</w:t>
            </w:r>
          </w:p>
          <w:p w14:paraId="1E8298F2" w14:textId="77777777" w:rsidR="00F672A3" w:rsidRPr="00F672A3" w:rsidRDefault="00F672A3" w:rsidP="00F672A3">
            <w:pPr>
              <w:rPr>
                <w:sz w:val="28"/>
                <w:szCs w:val="28"/>
                <w:lang w:val="en"/>
              </w:rPr>
            </w:pPr>
            <w:r w:rsidRPr="00F672A3">
              <w:rPr>
                <w:sz w:val="28"/>
                <w:szCs w:val="28"/>
                <w:lang w:val="en"/>
              </w:rPr>
              <w:t xml:space="preserve">    }</w:t>
            </w:r>
          </w:p>
          <w:p w14:paraId="13324CB1" w14:textId="77777777" w:rsidR="00F672A3" w:rsidRPr="00F672A3" w:rsidRDefault="00F672A3" w:rsidP="00F672A3">
            <w:pPr>
              <w:rPr>
                <w:sz w:val="28"/>
                <w:szCs w:val="28"/>
                <w:lang w:val="en"/>
              </w:rPr>
            </w:pPr>
            <w:r w:rsidRPr="00F672A3">
              <w:rPr>
                <w:sz w:val="28"/>
                <w:szCs w:val="28"/>
                <w:lang w:val="en"/>
              </w:rPr>
              <w:t>}</w:t>
            </w:r>
          </w:p>
        </w:tc>
      </w:tr>
      <w:tr w:rsidR="00F672A3" w:rsidRPr="00F672A3" w14:paraId="243DED45" w14:textId="77777777" w:rsidTr="00F672A3">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051A4" w14:textId="77777777" w:rsidR="00F672A3" w:rsidRPr="00F672A3" w:rsidRDefault="00F672A3" w:rsidP="00F672A3">
            <w:pPr>
              <w:rPr>
                <w:sz w:val="28"/>
                <w:szCs w:val="28"/>
                <w:u w:val="single"/>
                <w:lang w:val="en"/>
              </w:rPr>
            </w:pPr>
            <w:r w:rsidRPr="00F672A3">
              <w:rPr>
                <w:sz w:val="28"/>
                <w:szCs w:val="28"/>
                <w:u w:val="single"/>
                <w:lang w:val="en"/>
              </w:rPr>
              <w:t>Description</w:t>
            </w:r>
          </w:p>
        </w:tc>
        <w:tc>
          <w:tcPr>
            <w:tcW w:w="7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8C7D6" w14:textId="77777777" w:rsidR="00F672A3" w:rsidRPr="00F672A3" w:rsidRDefault="00F672A3" w:rsidP="00F672A3">
            <w:pPr>
              <w:rPr>
                <w:sz w:val="28"/>
                <w:szCs w:val="28"/>
                <w:lang w:val="en"/>
              </w:rPr>
            </w:pPr>
            <w:r w:rsidRPr="00F672A3">
              <w:rPr>
                <w:sz w:val="28"/>
                <w:szCs w:val="28"/>
                <w:lang w:val="en"/>
              </w:rPr>
              <w:t xml:space="preserve">In the MQTT topic, </w:t>
            </w:r>
            <w:r w:rsidRPr="00F672A3">
              <w:rPr>
                <w:b/>
                <w:sz w:val="28"/>
                <w:szCs w:val="28"/>
                <w:lang w:val="en"/>
              </w:rPr>
              <w:t>{Device ID}</w:t>
            </w:r>
            <w:r w:rsidRPr="00F672A3">
              <w:rPr>
                <w:sz w:val="28"/>
                <w:szCs w:val="28"/>
                <w:lang w:val="en"/>
              </w:rPr>
              <w:t xml:space="preserve"> is set with the user-readable string as listed in </w:t>
            </w:r>
            <w:proofErr w:type="spellStart"/>
            <w:r w:rsidRPr="00F672A3">
              <w:rPr>
                <w:sz w:val="28"/>
                <w:szCs w:val="28"/>
                <w:lang w:val="en"/>
              </w:rPr>
              <w:t>CloudExt’s</w:t>
            </w:r>
            <w:proofErr w:type="spellEnd"/>
            <w:r w:rsidRPr="00F672A3">
              <w:rPr>
                <w:sz w:val="28"/>
                <w:szCs w:val="28"/>
                <w:lang w:val="en"/>
              </w:rPr>
              <w:t xml:space="preserve"> UI (for example: F1-R101-Lock), indicating that the JSON payload is coming from that lock controller.</w:t>
            </w:r>
          </w:p>
          <w:p w14:paraId="1B872C9E" w14:textId="77777777" w:rsidR="00F672A3" w:rsidRPr="00F672A3" w:rsidRDefault="00F672A3" w:rsidP="00F672A3">
            <w:pPr>
              <w:rPr>
                <w:sz w:val="28"/>
                <w:szCs w:val="28"/>
                <w:lang w:val="en"/>
              </w:rPr>
            </w:pPr>
            <w:r w:rsidRPr="00F672A3">
              <w:rPr>
                <w:sz w:val="28"/>
                <w:szCs w:val="28"/>
                <w:lang w:val="en"/>
              </w:rPr>
              <w:t xml:space="preserve">The JSON payload contains three fields: command, seq, and response. </w:t>
            </w:r>
          </w:p>
          <w:p w14:paraId="2BC77501" w14:textId="77777777" w:rsidR="00F672A3" w:rsidRPr="00F672A3" w:rsidRDefault="00F672A3" w:rsidP="00F672A3">
            <w:pPr>
              <w:rPr>
                <w:sz w:val="28"/>
                <w:szCs w:val="28"/>
                <w:lang w:val="en"/>
              </w:rPr>
            </w:pPr>
            <w:r w:rsidRPr="00F672A3">
              <w:rPr>
                <w:sz w:val="28"/>
                <w:szCs w:val="28"/>
                <w:lang w:val="en"/>
              </w:rPr>
              <w:t>The command field contains the name of the command for which the response is associated.</w:t>
            </w:r>
          </w:p>
          <w:p w14:paraId="1DE06568" w14:textId="77777777" w:rsidR="00F672A3" w:rsidRPr="00F672A3" w:rsidRDefault="00F672A3" w:rsidP="00F672A3">
            <w:pPr>
              <w:rPr>
                <w:sz w:val="28"/>
                <w:szCs w:val="28"/>
                <w:lang w:val="en"/>
              </w:rPr>
            </w:pPr>
            <w:r w:rsidRPr="00F672A3">
              <w:rPr>
                <w:sz w:val="28"/>
                <w:szCs w:val="28"/>
                <w:lang w:val="en"/>
              </w:rPr>
              <w:t>The seq (sequence) field contains the integer that was received in the corresponding command request’s seq field.</w:t>
            </w:r>
          </w:p>
          <w:p w14:paraId="449F098B" w14:textId="77777777" w:rsidR="00F672A3" w:rsidRPr="00F672A3" w:rsidRDefault="00F672A3" w:rsidP="00F672A3">
            <w:pPr>
              <w:rPr>
                <w:sz w:val="28"/>
                <w:szCs w:val="28"/>
                <w:lang w:val="en"/>
              </w:rPr>
            </w:pPr>
            <w:r w:rsidRPr="00F672A3">
              <w:rPr>
                <w:sz w:val="28"/>
                <w:szCs w:val="28"/>
                <w:lang w:val="en"/>
              </w:rPr>
              <w:lastRenderedPageBreak/>
              <w:t>The status field in the response can be either “success” or “failed”</w:t>
            </w:r>
          </w:p>
        </w:tc>
      </w:tr>
    </w:tbl>
    <w:p w14:paraId="1C22096D" w14:textId="4F6A056F" w:rsidR="008B16B8" w:rsidRPr="00117460" w:rsidRDefault="00117460" w:rsidP="004E5840">
      <w:pPr>
        <w:rPr>
          <w:color w:val="0070C0"/>
          <w:sz w:val="28"/>
          <w:szCs w:val="28"/>
          <w:lang w:val="en"/>
        </w:rPr>
      </w:pPr>
      <w:r>
        <w:rPr>
          <w:color w:val="0070C0"/>
          <w:sz w:val="28"/>
          <w:szCs w:val="28"/>
          <w:lang w:val="en"/>
        </w:rPr>
        <w:lastRenderedPageBreak/>
        <w:t>JSON payload to send Alarm Respon</w:t>
      </w:r>
      <w:ins w:id="30" w:author="tncmouli" w:date="2023-01-21T10:57:00Z">
        <w:r w:rsidR="00801DF1">
          <w:rPr>
            <w:color w:val="0070C0"/>
            <w:sz w:val="28"/>
            <w:szCs w:val="28"/>
            <w:lang w:val="en"/>
          </w:rPr>
          <w:t>se</w:t>
        </w:r>
      </w:ins>
      <w:r>
        <w:rPr>
          <w:color w:val="0070C0"/>
          <w:sz w:val="28"/>
          <w:szCs w:val="28"/>
          <w:lang w:val="en"/>
        </w:rPr>
        <w:t>: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425"/>
      </w:tblGrid>
      <w:tr w:rsidR="008B16B8" w:rsidRPr="008B16B8" w14:paraId="5E017468" w14:textId="77777777" w:rsidTr="008B16B8">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2E037" w14:textId="77777777" w:rsidR="008B16B8" w:rsidRPr="008B16B8" w:rsidRDefault="008B16B8" w:rsidP="008B16B8">
            <w:pPr>
              <w:rPr>
                <w:sz w:val="28"/>
                <w:szCs w:val="28"/>
                <w:u w:val="single"/>
                <w:lang w:val="en"/>
              </w:rPr>
            </w:pPr>
            <w:r w:rsidRPr="008B16B8">
              <w:rPr>
                <w:sz w:val="28"/>
                <w:szCs w:val="28"/>
                <w:u w:val="single"/>
                <w:lang w:val="en"/>
              </w:rPr>
              <w:t>MQTT Topic</w:t>
            </w:r>
          </w:p>
        </w:tc>
        <w:tc>
          <w:tcPr>
            <w:tcW w:w="7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08169" w14:textId="77777777" w:rsidR="008B16B8" w:rsidRPr="008B16B8" w:rsidRDefault="008B16B8" w:rsidP="008B16B8">
            <w:pPr>
              <w:rPr>
                <w:b/>
                <w:sz w:val="28"/>
                <w:szCs w:val="28"/>
                <w:lang w:val="en"/>
              </w:rPr>
            </w:pPr>
            <w:r w:rsidRPr="008B16B8">
              <w:rPr>
                <w:b/>
                <w:sz w:val="28"/>
                <w:szCs w:val="28"/>
                <w:lang w:val="en"/>
              </w:rPr>
              <w:t>{Device ID}/ALARM</w:t>
            </w:r>
          </w:p>
        </w:tc>
      </w:tr>
      <w:tr w:rsidR="008B16B8" w:rsidRPr="008B16B8" w14:paraId="00C30CD5" w14:textId="77777777" w:rsidTr="008B16B8">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B9CC2" w14:textId="77777777" w:rsidR="008B16B8" w:rsidRPr="008B16B8" w:rsidRDefault="008B16B8" w:rsidP="008B16B8">
            <w:pPr>
              <w:rPr>
                <w:sz w:val="28"/>
                <w:szCs w:val="28"/>
                <w:u w:val="single"/>
                <w:lang w:val="en"/>
              </w:rPr>
            </w:pPr>
            <w:r w:rsidRPr="008B16B8">
              <w:rPr>
                <w:sz w:val="28"/>
                <w:szCs w:val="28"/>
                <w:u w:val="single"/>
                <w:lang w:val="en"/>
              </w:rPr>
              <w:t>JSON Payload</w:t>
            </w:r>
          </w:p>
        </w:tc>
        <w:tc>
          <w:tcPr>
            <w:tcW w:w="7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9BCA9" w14:textId="2F232150" w:rsidR="008B16B8" w:rsidRPr="008B16B8" w:rsidDel="00801DF1" w:rsidRDefault="008B16B8" w:rsidP="008B16B8">
            <w:pPr>
              <w:rPr>
                <w:del w:id="31" w:author="tncmouli" w:date="2023-01-21T10:57:00Z"/>
                <w:sz w:val="28"/>
                <w:szCs w:val="28"/>
                <w:lang w:val="en"/>
              </w:rPr>
            </w:pPr>
            <w:commentRangeStart w:id="32"/>
            <w:commentRangeStart w:id="33"/>
            <w:del w:id="34" w:author="tncmouli" w:date="2023-01-21T10:57:00Z">
              <w:r w:rsidRPr="008B16B8" w:rsidDel="00801DF1">
                <w:rPr>
                  <w:sz w:val="28"/>
                  <w:szCs w:val="28"/>
                  <w:lang w:val="en"/>
                </w:rPr>
                <w:delText xml:space="preserve">{ </w:delText>
              </w:r>
            </w:del>
          </w:p>
          <w:p w14:paraId="22674E60" w14:textId="512E069E" w:rsidR="008B16B8" w:rsidRPr="008B16B8" w:rsidDel="00801DF1" w:rsidRDefault="008B16B8" w:rsidP="008B16B8">
            <w:pPr>
              <w:rPr>
                <w:del w:id="35" w:author="tncmouli" w:date="2023-01-21T10:57:00Z"/>
                <w:sz w:val="28"/>
                <w:szCs w:val="28"/>
                <w:lang w:val="en"/>
              </w:rPr>
            </w:pPr>
            <w:del w:id="36" w:author="tncmouli" w:date="2023-01-21T10:57:00Z">
              <w:r w:rsidRPr="008B16B8" w:rsidDel="00801DF1">
                <w:rPr>
                  <w:sz w:val="28"/>
                  <w:szCs w:val="28"/>
                  <w:lang w:val="en"/>
                </w:rPr>
                <w:delText xml:space="preserve">  </w:delText>
              </w:r>
              <w:r w:rsidR="00F672A3" w:rsidDel="00801DF1">
                <w:rPr>
                  <w:sz w:val="28"/>
                  <w:szCs w:val="28"/>
                  <w:lang w:val="en"/>
                </w:rPr>
                <w:delText xml:space="preserve">  </w:delText>
              </w:r>
              <w:r w:rsidRPr="008B16B8" w:rsidDel="00801DF1">
                <w:rPr>
                  <w:sz w:val="28"/>
                  <w:szCs w:val="28"/>
                  <w:lang w:val="en"/>
                </w:rPr>
                <w:delText>“unlock-by-</w:delText>
              </w:r>
              <w:r w:rsidR="00F672A3" w:rsidDel="00801DF1">
                <w:rPr>
                  <w:sz w:val="28"/>
                  <w:szCs w:val="28"/>
                  <w:lang w:val="en"/>
                </w:rPr>
                <w:delText>keypad-key</w:delText>
              </w:r>
              <w:r w:rsidRPr="008B16B8" w:rsidDel="00801DF1">
                <w:rPr>
                  <w:sz w:val="28"/>
                  <w:szCs w:val="28"/>
                  <w:lang w:val="en"/>
                </w:rPr>
                <w:delText>-alert”: {</w:delText>
              </w:r>
            </w:del>
          </w:p>
          <w:p w14:paraId="70368E71" w14:textId="3738443E" w:rsidR="008B16B8" w:rsidRPr="008B16B8" w:rsidDel="00801DF1" w:rsidRDefault="008B16B8" w:rsidP="008B16B8">
            <w:pPr>
              <w:rPr>
                <w:del w:id="37" w:author="tncmouli" w:date="2023-01-21T10:57:00Z"/>
                <w:sz w:val="28"/>
                <w:szCs w:val="28"/>
                <w:lang w:val="en"/>
              </w:rPr>
            </w:pPr>
            <w:del w:id="38" w:author="tncmouli" w:date="2023-01-21T10:57:00Z">
              <w:r w:rsidRPr="008B16B8" w:rsidDel="00801DF1">
                <w:rPr>
                  <w:sz w:val="28"/>
                  <w:szCs w:val="28"/>
                  <w:lang w:val="en"/>
                </w:rPr>
                <w:delText xml:space="preserve">      “</w:delText>
              </w:r>
              <w:r w:rsidR="00F672A3" w:rsidDel="00801DF1">
                <w:rPr>
                  <w:sz w:val="28"/>
                  <w:szCs w:val="28"/>
                  <w:lang w:val="en"/>
                </w:rPr>
                <w:delText>key-Entered</w:delText>
              </w:r>
              <w:r w:rsidRPr="008B16B8" w:rsidDel="00801DF1">
                <w:rPr>
                  <w:sz w:val="28"/>
                  <w:szCs w:val="28"/>
                  <w:lang w:val="en"/>
                </w:rPr>
                <w:delText xml:space="preserve">”: &lt;unsigned int&gt;, </w:delText>
              </w:r>
            </w:del>
          </w:p>
          <w:p w14:paraId="78036F85" w14:textId="1E6CF032" w:rsidR="008B16B8" w:rsidRPr="008B16B8" w:rsidDel="00801DF1" w:rsidRDefault="008B16B8" w:rsidP="008B16B8">
            <w:pPr>
              <w:rPr>
                <w:del w:id="39" w:author="tncmouli" w:date="2023-01-21T10:57:00Z"/>
                <w:sz w:val="28"/>
                <w:szCs w:val="28"/>
                <w:lang w:val="en"/>
              </w:rPr>
            </w:pPr>
            <w:del w:id="40" w:author="tncmouli" w:date="2023-01-21T10:57:00Z">
              <w:r w:rsidRPr="008B16B8" w:rsidDel="00801DF1">
                <w:rPr>
                  <w:sz w:val="28"/>
                  <w:szCs w:val="28"/>
                  <w:lang w:val="en"/>
                </w:rPr>
                <w:delText xml:space="preserve">      </w:delText>
              </w:r>
              <w:r w:rsidR="00F672A3" w:rsidDel="00801DF1">
                <w:rPr>
                  <w:sz w:val="28"/>
                  <w:szCs w:val="28"/>
                  <w:lang w:val="en"/>
                </w:rPr>
                <w:delText>“</w:delText>
              </w:r>
              <w:r w:rsidRPr="008B16B8" w:rsidDel="00801DF1">
                <w:rPr>
                  <w:sz w:val="28"/>
                  <w:szCs w:val="28"/>
                  <w:lang w:val="en"/>
                </w:rPr>
                <w:delText>status”: “success” | “failure”</w:delText>
              </w:r>
            </w:del>
          </w:p>
          <w:p w14:paraId="36DA45DE" w14:textId="5148C473" w:rsidR="008B16B8" w:rsidRPr="008B16B8" w:rsidDel="00801DF1" w:rsidRDefault="008B16B8" w:rsidP="008B16B8">
            <w:pPr>
              <w:rPr>
                <w:del w:id="41" w:author="tncmouli" w:date="2023-01-21T10:57:00Z"/>
                <w:sz w:val="28"/>
                <w:szCs w:val="28"/>
                <w:lang w:val="en"/>
              </w:rPr>
            </w:pPr>
            <w:del w:id="42" w:author="tncmouli" w:date="2023-01-21T10:57:00Z">
              <w:r w:rsidRPr="008B16B8" w:rsidDel="00801DF1">
                <w:rPr>
                  <w:sz w:val="28"/>
                  <w:szCs w:val="28"/>
                  <w:lang w:val="en"/>
                </w:rPr>
                <w:delText xml:space="preserve">  }</w:delText>
              </w:r>
            </w:del>
          </w:p>
          <w:p w14:paraId="31F4F05C" w14:textId="77777777" w:rsidR="008B16B8" w:rsidRDefault="008B16B8" w:rsidP="008B16B8">
            <w:pPr>
              <w:rPr>
                <w:ins w:id="43" w:author="tncmouli" w:date="2023-01-21T10:57:00Z"/>
                <w:sz w:val="28"/>
                <w:szCs w:val="28"/>
                <w:lang w:val="en"/>
              </w:rPr>
            </w:pPr>
            <w:del w:id="44" w:author="tncmouli" w:date="2023-01-21T10:57:00Z">
              <w:r w:rsidRPr="008B16B8" w:rsidDel="00801DF1">
                <w:rPr>
                  <w:sz w:val="28"/>
                  <w:szCs w:val="28"/>
                  <w:lang w:val="en"/>
                </w:rPr>
                <w:delText>}</w:delText>
              </w:r>
            </w:del>
            <w:commentRangeEnd w:id="32"/>
            <w:r w:rsidR="00801DF1">
              <w:rPr>
                <w:rStyle w:val="CommentReference"/>
              </w:rPr>
              <w:commentReference w:id="32"/>
            </w:r>
            <w:commentRangeEnd w:id="33"/>
            <w:r w:rsidR="00FB76D7">
              <w:rPr>
                <w:rStyle w:val="CommentReference"/>
              </w:rPr>
              <w:commentReference w:id="33"/>
            </w:r>
          </w:p>
          <w:p w14:paraId="6EB7158F" w14:textId="01DA8986" w:rsidR="00801DF1" w:rsidRPr="008B16B8" w:rsidRDefault="00801DF1" w:rsidP="00801DF1">
            <w:pPr>
              <w:rPr>
                <w:sz w:val="28"/>
                <w:szCs w:val="28"/>
                <w:lang w:val="en"/>
              </w:rPr>
            </w:pPr>
            <w:ins w:id="45" w:author="tncmouli" w:date="2023-01-21T10:58:00Z">
              <w:r>
                <w:rPr>
                  <w:sz w:val="28"/>
                  <w:szCs w:val="28"/>
                  <w:lang w:val="en"/>
                </w:rPr>
                <w:t>{ unlock-by-keypad-alert : true | false }</w:t>
              </w:r>
            </w:ins>
          </w:p>
        </w:tc>
      </w:tr>
      <w:tr w:rsidR="008B16B8" w:rsidRPr="008B16B8" w14:paraId="3F8ADD4A" w14:textId="77777777" w:rsidTr="008B16B8">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000D9" w14:textId="77777777" w:rsidR="008B16B8" w:rsidRPr="008B16B8" w:rsidRDefault="008B16B8" w:rsidP="008B16B8">
            <w:pPr>
              <w:rPr>
                <w:sz w:val="28"/>
                <w:szCs w:val="28"/>
                <w:u w:val="single"/>
                <w:lang w:val="en"/>
              </w:rPr>
            </w:pPr>
            <w:r w:rsidRPr="008B16B8">
              <w:rPr>
                <w:sz w:val="28"/>
                <w:szCs w:val="28"/>
                <w:u w:val="single"/>
                <w:lang w:val="en"/>
              </w:rPr>
              <w:t>Description</w:t>
            </w:r>
          </w:p>
        </w:tc>
        <w:tc>
          <w:tcPr>
            <w:tcW w:w="7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D107B" w14:textId="77777777" w:rsidR="00801DF1" w:rsidRDefault="00801DF1" w:rsidP="008B16B8">
            <w:pPr>
              <w:rPr>
                <w:ins w:id="46" w:author="tncmouli" w:date="2023-01-21T11:00:00Z"/>
                <w:rFonts w:ascii="Arial" w:hAnsi="Arial" w:cs="Arial"/>
                <w:color w:val="000000"/>
              </w:rPr>
            </w:pPr>
            <w:ins w:id="47" w:author="tncmouli" w:date="2023-01-21T11:00:00Z">
              <w:r>
                <w:rPr>
                  <w:rFonts w:ascii="Arial" w:hAnsi="Arial" w:cs="Arial"/>
                  <w:color w:val="000000"/>
                </w:rPr>
                <w:t>u</w:t>
              </w:r>
            </w:ins>
            <w:ins w:id="48" w:author="tncmouli" w:date="2023-01-21T10:59:00Z">
              <w:r>
                <w:rPr>
                  <w:rFonts w:ascii="Arial" w:hAnsi="Arial" w:cs="Arial"/>
                  <w:color w:val="000000"/>
                </w:rPr>
                <w:t xml:space="preserve">nlock-by-keypad-alert can be either </w:t>
              </w:r>
              <w:r>
                <w:rPr>
                  <w:rFonts w:ascii="Arial" w:hAnsi="Arial" w:cs="Arial"/>
                  <w:color w:val="000000"/>
                  <w:u w:val="single"/>
                </w:rPr>
                <w:t>true</w:t>
              </w:r>
              <w:r>
                <w:rPr>
                  <w:rFonts w:ascii="Arial" w:hAnsi="Arial" w:cs="Arial"/>
                  <w:color w:val="000000"/>
                </w:rPr>
                <w:t xml:space="preserve"> (indicates </w:t>
              </w:r>
            </w:ins>
            <w:ins w:id="49" w:author="tncmouli" w:date="2023-01-21T11:00:00Z">
              <w:r>
                <w:rPr>
                  <w:rFonts w:ascii="Arial" w:hAnsi="Arial" w:cs="Arial"/>
                  <w:color w:val="000000"/>
                </w:rPr>
                <w:t>door successfully unlocked</w:t>
              </w:r>
            </w:ins>
            <w:ins w:id="50" w:author="tncmouli" w:date="2023-01-21T10:59:00Z">
              <w:r>
                <w:rPr>
                  <w:rFonts w:ascii="Arial" w:hAnsi="Arial" w:cs="Arial"/>
                  <w:color w:val="000000"/>
                </w:rPr>
                <w:t xml:space="preserve">) or </w:t>
              </w:r>
              <w:r>
                <w:rPr>
                  <w:rFonts w:ascii="Arial" w:hAnsi="Arial" w:cs="Arial"/>
                  <w:color w:val="000000"/>
                  <w:u w:val="single"/>
                </w:rPr>
                <w:t>false</w:t>
              </w:r>
              <w:r>
                <w:rPr>
                  <w:rFonts w:ascii="Arial" w:hAnsi="Arial" w:cs="Arial"/>
                  <w:color w:val="000000"/>
                </w:rPr>
                <w:t xml:space="preserve"> (</w:t>
              </w:r>
            </w:ins>
            <w:ins w:id="51" w:author="tncmouli" w:date="2023-01-21T11:00:00Z">
              <w:r>
                <w:rPr>
                  <w:rFonts w:ascii="Arial" w:hAnsi="Arial" w:cs="Arial"/>
                  <w:color w:val="000000"/>
                </w:rPr>
                <w:t>failed to unlock the door</w:t>
              </w:r>
            </w:ins>
            <w:ins w:id="52" w:author="tncmouli" w:date="2023-01-21T10:59:00Z">
              <w:r>
                <w:rPr>
                  <w:rFonts w:ascii="Arial" w:hAnsi="Arial" w:cs="Arial"/>
                  <w:color w:val="000000"/>
                </w:rPr>
                <w:t>).</w:t>
              </w:r>
            </w:ins>
          </w:p>
          <w:p w14:paraId="27BD6AE3" w14:textId="667E0DF5" w:rsidR="008B16B8" w:rsidRPr="008B16B8" w:rsidDel="00801DF1" w:rsidRDefault="008B16B8" w:rsidP="008B16B8">
            <w:pPr>
              <w:rPr>
                <w:del w:id="53" w:author="tncmouli" w:date="2023-01-21T10:59:00Z"/>
                <w:sz w:val="28"/>
                <w:szCs w:val="28"/>
                <w:lang w:val="en"/>
              </w:rPr>
            </w:pPr>
            <w:del w:id="54" w:author="tncmouli" w:date="2023-01-21T10:59:00Z">
              <w:r w:rsidRPr="008B16B8" w:rsidDel="00801DF1">
                <w:rPr>
                  <w:sz w:val="28"/>
                  <w:szCs w:val="28"/>
                  <w:lang w:val="en"/>
                </w:rPr>
                <w:delText>The alert contains the following data:</w:delText>
              </w:r>
            </w:del>
          </w:p>
          <w:p w14:paraId="0BEB0311" w14:textId="3CB49E7C" w:rsidR="00F672A3" w:rsidDel="00801DF1" w:rsidRDefault="00F672A3" w:rsidP="008B16B8">
            <w:pPr>
              <w:numPr>
                <w:ilvl w:val="0"/>
                <w:numId w:val="7"/>
              </w:numPr>
              <w:rPr>
                <w:del w:id="55" w:author="tncmouli" w:date="2023-01-21T10:59:00Z"/>
                <w:sz w:val="28"/>
                <w:szCs w:val="28"/>
                <w:lang w:val="en"/>
              </w:rPr>
            </w:pPr>
            <w:del w:id="56" w:author="tncmouli" w:date="2023-01-21T10:59:00Z">
              <w:r w:rsidDel="00801DF1">
                <w:rPr>
                  <w:sz w:val="28"/>
                  <w:szCs w:val="28"/>
                  <w:lang w:val="en"/>
                </w:rPr>
                <w:delText>Key Entered by User</w:delText>
              </w:r>
            </w:del>
          </w:p>
          <w:p w14:paraId="2846CF49" w14:textId="7830C4EC" w:rsidR="008B16B8" w:rsidRPr="008B16B8" w:rsidRDefault="008B16B8" w:rsidP="008B16B8">
            <w:pPr>
              <w:numPr>
                <w:ilvl w:val="0"/>
                <w:numId w:val="7"/>
              </w:numPr>
              <w:rPr>
                <w:sz w:val="28"/>
                <w:szCs w:val="28"/>
                <w:lang w:val="en"/>
              </w:rPr>
            </w:pPr>
            <w:del w:id="57" w:author="tncmouli" w:date="2023-01-21T10:59:00Z">
              <w:r w:rsidRPr="008B16B8" w:rsidDel="00801DF1">
                <w:rPr>
                  <w:sz w:val="28"/>
                  <w:szCs w:val="28"/>
                  <w:lang w:val="en"/>
                </w:rPr>
                <w:delText>Status - Whether or not the door was successfully unlocked.</w:delText>
              </w:r>
            </w:del>
          </w:p>
        </w:tc>
      </w:tr>
    </w:tbl>
    <w:p w14:paraId="34DC8338" w14:textId="77777777" w:rsidR="008B16B8" w:rsidRDefault="008B16B8" w:rsidP="004E5840">
      <w:pPr>
        <w:rPr>
          <w:sz w:val="28"/>
          <w:szCs w:val="28"/>
        </w:rPr>
      </w:pPr>
    </w:p>
    <w:p w14:paraId="055884ED" w14:textId="77777777" w:rsidR="007A0111" w:rsidRDefault="007A0111" w:rsidP="004E5840">
      <w:pPr>
        <w:rPr>
          <w:color w:val="0070C0"/>
          <w:sz w:val="28"/>
          <w:szCs w:val="28"/>
        </w:rPr>
      </w:pPr>
    </w:p>
    <w:p w14:paraId="72EC824B" w14:textId="2FB672A2" w:rsidR="00844D31" w:rsidRDefault="00844D31" w:rsidP="004E5840">
      <w:pPr>
        <w:rPr>
          <w:sz w:val="28"/>
          <w:szCs w:val="28"/>
        </w:rPr>
      </w:pPr>
      <w:r w:rsidRPr="00323DCA">
        <w:rPr>
          <w:color w:val="0070C0"/>
          <w:sz w:val="28"/>
          <w:szCs w:val="28"/>
        </w:rPr>
        <w:t>PDU details:</w:t>
      </w:r>
      <w:r w:rsidR="00323DCA" w:rsidRPr="00323DCA">
        <w:rPr>
          <w:color w:val="0070C0"/>
          <w:sz w:val="28"/>
          <w:szCs w:val="28"/>
        </w:rPr>
        <w:t>-</w:t>
      </w:r>
    </w:p>
    <w:p w14:paraId="0CB29202" w14:textId="6D58EB82" w:rsidR="00654D3F" w:rsidRPr="004E7EC3" w:rsidRDefault="00844D31" w:rsidP="00654D3F">
      <w:pPr>
        <w:rPr>
          <w:color w:val="00B0F0"/>
          <w:sz w:val="28"/>
          <w:szCs w:val="28"/>
          <w:lang w:val="en"/>
        </w:rPr>
      </w:pPr>
      <w:r>
        <w:rPr>
          <w:sz w:val="28"/>
          <w:szCs w:val="28"/>
        </w:rPr>
        <w:t xml:space="preserve">From the following table first four column fields will be the highlighted fields and next four column fields </w:t>
      </w:r>
      <w:r w:rsidR="00654D3F">
        <w:rPr>
          <w:sz w:val="28"/>
          <w:szCs w:val="28"/>
        </w:rPr>
        <w:t>will be as per the</w:t>
      </w:r>
      <w:r>
        <w:rPr>
          <w:sz w:val="28"/>
          <w:szCs w:val="28"/>
        </w:rPr>
        <w:t xml:space="preserve"> </w:t>
      </w:r>
      <w:r w:rsidR="00654D3F" w:rsidRPr="00FC319D">
        <w:rPr>
          <w:color w:val="00B0F0"/>
          <w:sz w:val="28"/>
          <w:szCs w:val="28"/>
          <w:u w:val="single"/>
          <w:lang w:val="en"/>
        </w:rPr>
        <w:t>PDU Structure - IoT Gateway to a specific Lock controller node</w:t>
      </w:r>
      <w:r w:rsidR="00654D3F" w:rsidRPr="004E7EC3">
        <w:rPr>
          <w:color w:val="00B0F0"/>
          <w:sz w:val="28"/>
          <w:szCs w:val="28"/>
          <w:u w:val="single"/>
          <w:lang w:val="en"/>
        </w:rPr>
        <w:t>.</w:t>
      </w:r>
    </w:p>
    <w:p w14:paraId="50AB5691" w14:textId="77777777" w:rsidR="00654D3F" w:rsidRPr="00FC319D" w:rsidRDefault="00654D3F" w:rsidP="00654D3F">
      <w:pPr>
        <w:rPr>
          <w:sz w:val="28"/>
          <w:szCs w:val="28"/>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115"/>
        <w:gridCol w:w="5565"/>
      </w:tblGrid>
      <w:tr w:rsidR="001D333F" w:rsidRPr="00FC319D" w14:paraId="3B719656" w14:textId="77777777" w:rsidTr="001D333F">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217D6" w14:textId="77777777" w:rsidR="001D333F" w:rsidRPr="00FC319D" w:rsidRDefault="001D333F" w:rsidP="001D333F">
            <w:pPr>
              <w:rPr>
                <w:b/>
                <w:sz w:val="28"/>
                <w:szCs w:val="28"/>
                <w:lang w:val="en"/>
              </w:rPr>
            </w:pPr>
            <w:proofErr w:type="spellStart"/>
            <w:r w:rsidRPr="00FC319D">
              <w:rPr>
                <w:b/>
                <w:sz w:val="28"/>
                <w:szCs w:val="28"/>
                <w:lang w:val="en"/>
              </w:rPr>
              <w:t>Byte:Length</w:t>
            </w:r>
            <w:proofErr w:type="spellEnd"/>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930AF" w14:textId="77777777" w:rsidR="001D333F" w:rsidRPr="00FC319D" w:rsidRDefault="001D333F" w:rsidP="001D333F">
            <w:pPr>
              <w:rPr>
                <w:b/>
                <w:sz w:val="28"/>
                <w:szCs w:val="28"/>
                <w:lang w:val="en"/>
              </w:rPr>
            </w:pPr>
            <w:r w:rsidRPr="00FC319D">
              <w:rPr>
                <w:b/>
                <w:sz w:val="28"/>
                <w:szCs w:val="28"/>
                <w:lang w:val="en"/>
              </w:rPr>
              <w:t>Field Name</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D8198" w14:textId="77777777" w:rsidR="001D333F" w:rsidRPr="00FC319D" w:rsidRDefault="001D333F" w:rsidP="001D333F">
            <w:pPr>
              <w:rPr>
                <w:b/>
                <w:sz w:val="28"/>
                <w:szCs w:val="28"/>
                <w:lang w:val="en"/>
              </w:rPr>
            </w:pPr>
            <w:r w:rsidRPr="00FC319D">
              <w:rPr>
                <w:b/>
                <w:sz w:val="28"/>
                <w:szCs w:val="28"/>
                <w:lang w:val="en"/>
              </w:rPr>
              <w:t>Description</w:t>
            </w:r>
          </w:p>
        </w:tc>
      </w:tr>
      <w:tr w:rsidR="001D333F" w:rsidRPr="00FC319D" w14:paraId="66A4D57F" w14:textId="77777777" w:rsidTr="001D333F">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12D39" w14:textId="77777777" w:rsidR="001D333F" w:rsidRPr="00FC319D" w:rsidRDefault="001D333F" w:rsidP="001D333F">
            <w:pPr>
              <w:rPr>
                <w:sz w:val="28"/>
                <w:szCs w:val="28"/>
                <w:lang w:val="en"/>
              </w:rPr>
            </w:pPr>
            <w:r w:rsidRPr="00FC319D">
              <w:rPr>
                <w:sz w:val="28"/>
                <w:szCs w:val="28"/>
                <w:lang w:val="en"/>
              </w:rPr>
              <w:lastRenderedPageBreak/>
              <w:t>0:1</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09E3A" w14:textId="77777777" w:rsidR="001D333F" w:rsidRPr="00FC319D" w:rsidRDefault="001D333F" w:rsidP="001D333F">
            <w:pPr>
              <w:rPr>
                <w:sz w:val="28"/>
                <w:szCs w:val="28"/>
                <w:lang w:val="en"/>
              </w:rPr>
            </w:pPr>
            <w:r w:rsidRPr="00FC319D">
              <w:rPr>
                <w:sz w:val="28"/>
                <w:szCs w:val="28"/>
                <w:lang w:val="en"/>
              </w:rPr>
              <w:t>Beginning Marker</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2EB96" w14:textId="77777777" w:rsidR="001D333F" w:rsidRPr="00FC319D" w:rsidRDefault="001D333F" w:rsidP="001D333F">
            <w:pPr>
              <w:rPr>
                <w:sz w:val="28"/>
                <w:szCs w:val="28"/>
                <w:lang w:val="en"/>
              </w:rPr>
            </w:pPr>
            <w:r w:rsidRPr="00FC319D">
              <w:rPr>
                <w:sz w:val="28"/>
                <w:szCs w:val="28"/>
                <w:lang w:val="en"/>
              </w:rPr>
              <w:t>Beginning of Packet Marker. Should be 0xAA.</w:t>
            </w:r>
          </w:p>
        </w:tc>
      </w:tr>
      <w:tr w:rsidR="001D333F" w:rsidRPr="00FC319D" w14:paraId="49A231FA" w14:textId="77777777" w:rsidTr="001D333F">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F5AA7" w14:textId="77777777" w:rsidR="001D333F" w:rsidRPr="00FC319D" w:rsidRDefault="001D333F" w:rsidP="001D333F">
            <w:pPr>
              <w:rPr>
                <w:sz w:val="28"/>
                <w:szCs w:val="28"/>
                <w:lang w:val="en"/>
              </w:rPr>
            </w:pPr>
            <w:r w:rsidRPr="00FC319D">
              <w:rPr>
                <w:sz w:val="28"/>
                <w:szCs w:val="28"/>
                <w:lang w:val="en"/>
              </w:rPr>
              <w:t>1:1</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5999F" w14:textId="77777777" w:rsidR="001D333F" w:rsidRPr="00FC319D" w:rsidRDefault="001D333F" w:rsidP="001D333F">
            <w:pPr>
              <w:rPr>
                <w:sz w:val="28"/>
                <w:szCs w:val="28"/>
                <w:lang w:val="en"/>
              </w:rPr>
            </w:pPr>
            <w:r w:rsidRPr="00FC319D">
              <w:rPr>
                <w:sz w:val="28"/>
                <w:szCs w:val="28"/>
                <w:lang w:val="en"/>
              </w:rPr>
              <w:t>Message Type</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36A9D" w14:textId="77777777" w:rsidR="001D333F" w:rsidRPr="00FC319D" w:rsidRDefault="001D333F" w:rsidP="001D333F">
            <w:pPr>
              <w:rPr>
                <w:sz w:val="28"/>
                <w:szCs w:val="28"/>
                <w:lang w:val="en"/>
              </w:rPr>
            </w:pPr>
            <w:r w:rsidRPr="00FC319D">
              <w:rPr>
                <w:sz w:val="28"/>
                <w:szCs w:val="28"/>
                <w:lang w:val="en"/>
              </w:rPr>
              <w:t>First 2 Most Significant Bits (MSBs) specify destination address type:</w:t>
            </w:r>
          </w:p>
          <w:p w14:paraId="0FDDDA8F" w14:textId="77777777" w:rsidR="001D333F" w:rsidRPr="00FC319D" w:rsidRDefault="001D333F" w:rsidP="001D333F">
            <w:pPr>
              <w:rPr>
                <w:sz w:val="28"/>
                <w:szCs w:val="28"/>
                <w:lang w:val="en"/>
              </w:rPr>
            </w:pPr>
            <w:r w:rsidRPr="00844D31">
              <w:rPr>
                <w:sz w:val="28"/>
                <w:szCs w:val="28"/>
                <w:highlight w:val="yellow"/>
                <w:lang w:val="en"/>
              </w:rPr>
              <w:t>01 - Unicast</w:t>
            </w:r>
          </w:p>
          <w:p w14:paraId="4D166B67" w14:textId="77777777" w:rsidR="001D333F" w:rsidRPr="00FC319D" w:rsidRDefault="001D333F" w:rsidP="001D333F">
            <w:pPr>
              <w:rPr>
                <w:sz w:val="28"/>
                <w:szCs w:val="28"/>
                <w:lang w:val="en"/>
              </w:rPr>
            </w:pPr>
            <w:r w:rsidRPr="00FC319D">
              <w:rPr>
                <w:sz w:val="28"/>
                <w:szCs w:val="28"/>
                <w:lang w:val="en"/>
              </w:rPr>
              <w:t>10 - Multicast</w:t>
            </w:r>
          </w:p>
          <w:p w14:paraId="702324E2" w14:textId="77777777" w:rsidR="001D333F" w:rsidRPr="00FC319D" w:rsidRDefault="001D333F" w:rsidP="001D333F">
            <w:pPr>
              <w:rPr>
                <w:sz w:val="28"/>
                <w:szCs w:val="28"/>
                <w:lang w:val="en"/>
              </w:rPr>
            </w:pPr>
            <w:r w:rsidRPr="00844D31">
              <w:rPr>
                <w:sz w:val="28"/>
                <w:szCs w:val="28"/>
                <w:highlight w:val="darkGreen"/>
                <w:lang w:val="en"/>
              </w:rPr>
              <w:t>11 - Broadcast</w:t>
            </w:r>
          </w:p>
          <w:p w14:paraId="0F4AE379" w14:textId="77777777" w:rsidR="001D333F" w:rsidRPr="00FC319D" w:rsidRDefault="001D333F" w:rsidP="001D333F">
            <w:pPr>
              <w:rPr>
                <w:sz w:val="28"/>
                <w:szCs w:val="28"/>
                <w:lang w:val="en"/>
              </w:rPr>
            </w:pPr>
            <w:r w:rsidRPr="00FC319D">
              <w:rPr>
                <w:sz w:val="28"/>
                <w:szCs w:val="28"/>
                <w:lang w:val="en"/>
              </w:rPr>
              <w:t>Next 3 bits specify the operation type:</w:t>
            </w:r>
          </w:p>
          <w:p w14:paraId="470545B0" w14:textId="77777777" w:rsidR="001D333F" w:rsidRPr="00FC319D" w:rsidRDefault="001D333F" w:rsidP="001D333F">
            <w:pPr>
              <w:rPr>
                <w:sz w:val="28"/>
                <w:szCs w:val="28"/>
                <w:lang w:val="en"/>
              </w:rPr>
            </w:pPr>
            <w:r w:rsidRPr="00FC319D">
              <w:rPr>
                <w:sz w:val="28"/>
                <w:szCs w:val="28"/>
                <w:lang w:val="en"/>
              </w:rPr>
              <w:t>000 - Get</w:t>
            </w:r>
          </w:p>
          <w:p w14:paraId="304F5BA3" w14:textId="77777777" w:rsidR="001D333F" w:rsidRPr="00FC319D" w:rsidRDefault="001D333F" w:rsidP="001D333F">
            <w:pPr>
              <w:rPr>
                <w:sz w:val="28"/>
                <w:szCs w:val="28"/>
                <w:lang w:val="en"/>
              </w:rPr>
            </w:pPr>
            <w:r w:rsidRPr="00FC319D">
              <w:rPr>
                <w:sz w:val="28"/>
                <w:szCs w:val="28"/>
                <w:highlight w:val="yellow"/>
                <w:lang w:val="en"/>
              </w:rPr>
              <w:t>001 - Set</w:t>
            </w:r>
          </w:p>
          <w:p w14:paraId="6F7B48DD" w14:textId="77777777" w:rsidR="001D333F" w:rsidRPr="00FC319D" w:rsidRDefault="001D333F" w:rsidP="001D333F">
            <w:pPr>
              <w:rPr>
                <w:sz w:val="28"/>
                <w:szCs w:val="28"/>
                <w:lang w:val="en"/>
              </w:rPr>
            </w:pPr>
            <w:r w:rsidRPr="00FC319D">
              <w:rPr>
                <w:sz w:val="28"/>
                <w:szCs w:val="28"/>
                <w:lang w:val="en"/>
              </w:rPr>
              <w:t>010 - Notification</w:t>
            </w:r>
          </w:p>
          <w:p w14:paraId="67A73F84" w14:textId="77777777" w:rsidR="001D333F" w:rsidRPr="00FC319D" w:rsidRDefault="001D333F" w:rsidP="001D333F">
            <w:pPr>
              <w:rPr>
                <w:sz w:val="28"/>
                <w:szCs w:val="28"/>
                <w:lang w:val="en"/>
              </w:rPr>
            </w:pPr>
            <w:r w:rsidRPr="00FC319D">
              <w:rPr>
                <w:sz w:val="28"/>
                <w:szCs w:val="28"/>
                <w:lang w:val="en"/>
              </w:rPr>
              <w:t>011 - Acknowledgement</w:t>
            </w:r>
          </w:p>
          <w:p w14:paraId="163CA743" w14:textId="77777777" w:rsidR="001D333F" w:rsidRPr="00FC319D" w:rsidRDefault="001D333F" w:rsidP="001D333F">
            <w:pPr>
              <w:rPr>
                <w:sz w:val="28"/>
                <w:szCs w:val="28"/>
                <w:lang w:val="en"/>
              </w:rPr>
            </w:pPr>
            <w:r w:rsidRPr="00FC319D">
              <w:rPr>
                <w:sz w:val="28"/>
                <w:szCs w:val="28"/>
                <w:lang w:val="en"/>
              </w:rPr>
              <w:t>Last 3 bits specify the type of data:</w:t>
            </w:r>
          </w:p>
          <w:p w14:paraId="2FE975EE" w14:textId="77777777" w:rsidR="001D333F" w:rsidRPr="00FC319D" w:rsidRDefault="001D333F" w:rsidP="001D333F">
            <w:pPr>
              <w:rPr>
                <w:sz w:val="28"/>
                <w:szCs w:val="28"/>
                <w:lang w:val="en"/>
              </w:rPr>
            </w:pPr>
            <w:r w:rsidRPr="00FC319D">
              <w:rPr>
                <w:sz w:val="28"/>
                <w:szCs w:val="28"/>
                <w:highlight w:val="yellow"/>
                <w:lang w:val="en"/>
              </w:rPr>
              <w:t>000 - Attribute</w:t>
            </w:r>
          </w:p>
          <w:p w14:paraId="2A5DF4F8" w14:textId="77777777" w:rsidR="001D333F" w:rsidRPr="00FC319D" w:rsidRDefault="001D333F" w:rsidP="001D333F">
            <w:pPr>
              <w:rPr>
                <w:sz w:val="28"/>
                <w:szCs w:val="28"/>
                <w:lang w:val="en"/>
              </w:rPr>
            </w:pPr>
            <w:r w:rsidRPr="00FC319D">
              <w:rPr>
                <w:sz w:val="28"/>
                <w:szCs w:val="28"/>
                <w:lang w:val="en"/>
              </w:rPr>
              <w:t>001 - State</w:t>
            </w:r>
          </w:p>
          <w:p w14:paraId="718B88D6" w14:textId="77777777" w:rsidR="001D333F" w:rsidRPr="00FC319D" w:rsidRDefault="001D333F" w:rsidP="001D333F">
            <w:pPr>
              <w:rPr>
                <w:sz w:val="28"/>
                <w:szCs w:val="28"/>
                <w:lang w:val="en"/>
              </w:rPr>
            </w:pPr>
            <w:r w:rsidRPr="00FC319D">
              <w:rPr>
                <w:sz w:val="28"/>
                <w:szCs w:val="28"/>
                <w:lang w:val="en"/>
              </w:rPr>
              <w:t>010 - Telemetry</w:t>
            </w:r>
          </w:p>
          <w:p w14:paraId="110D632B" w14:textId="77777777" w:rsidR="001D333F" w:rsidRPr="00FC319D" w:rsidRDefault="001D333F" w:rsidP="001D333F">
            <w:pPr>
              <w:rPr>
                <w:sz w:val="28"/>
                <w:szCs w:val="28"/>
                <w:lang w:val="en"/>
              </w:rPr>
            </w:pPr>
            <w:r w:rsidRPr="00FC319D">
              <w:rPr>
                <w:sz w:val="28"/>
                <w:szCs w:val="28"/>
                <w:lang w:val="en"/>
              </w:rPr>
              <w:t>011 - Alarm</w:t>
            </w:r>
          </w:p>
        </w:tc>
      </w:tr>
      <w:tr w:rsidR="001D333F" w:rsidRPr="00FC319D" w14:paraId="1CED273F" w14:textId="77777777" w:rsidTr="001D333F">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416FD" w14:textId="77777777" w:rsidR="001D333F" w:rsidRPr="00FC319D" w:rsidRDefault="001D333F" w:rsidP="001D333F">
            <w:pPr>
              <w:rPr>
                <w:sz w:val="28"/>
                <w:szCs w:val="28"/>
                <w:lang w:val="en"/>
              </w:rPr>
            </w:pPr>
            <w:r w:rsidRPr="00FC319D">
              <w:rPr>
                <w:sz w:val="28"/>
                <w:szCs w:val="28"/>
                <w:lang w:val="en"/>
              </w:rPr>
              <w:t>2:4 or 1 or 0</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2D994" w14:textId="77777777" w:rsidR="001D333F" w:rsidRPr="00FC319D" w:rsidRDefault="001D333F" w:rsidP="001D333F">
            <w:pPr>
              <w:rPr>
                <w:sz w:val="28"/>
                <w:szCs w:val="28"/>
                <w:lang w:val="en"/>
              </w:rPr>
            </w:pPr>
            <w:r w:rsidRPr="00FC319D">
              <w:rPr>
                <w:sz w:val="28"/>
                <w:szCs w:val="28"/>
                <w:lang w:val="en"/>
              </w:rPr>
              <w:t>Source/Destination Address</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1CB60" w14:textId="77777777" w:rsidR="001D333F" w:rsidRPr="00FC319D" w:rsidRDefault="001D333F" w:rsidP="001D333F">
            <w:pPr>
              <w:numPr>
                <w:ilvl w:val="0"/>
                <w:numId w:val="3"/>
              </w:numPr>
              <w:rPr>
                <w:sz w:val="28"/>
                <w:szCs w:val="28"/>
                <w:lang w:val="en"/>
              </w:rPr>
            </w:pPr>
            <w:r w:rsidRPr="00FC319D">
              <w:rPr>
                <w:sz w:val="28"/>
                <w:szCs w:val="28"/>
                <w:lang w:val="en"/>
              </w:rPr>
              <w:t xml:space="preserve">For messages sent from the individual node, the source address should be 4 bytes containing </w:t>
            </w:r>
            <w:proofErr w:type="spellStart"/>
            <w:r w:rsidRPr="00FC319D">
              <w:rPr>
                <w:sz w:val="28"/>
                <w:szCs w:val="28"/>
                <w:lang w:val="en"/>
              </w:rPr>
              <w:t>Wirepas</w:t>
            </w:r>
            <w:proofErr w:type="spellEnd"/>
            <w:r w:rsidRPr="00FC319D">
              <w:rPr>
                <w:sz w:val="28"/>
                <w:szCs w:val="28"/>
                <w:lang w:val="en"/>
              </w:rPr>
              <w:t xml:space="preserve"> node address of that individual node.</w:t>
            </w:r>
          </w:p>
          <w:p w14:paraId="6E13D5B9" w14:textId="77777777" w:rsidR="001D333F" w:rsidRPr="00FC319D" w:rsidRDefault="001D333F" w:rsidP="001D333F">
            <w:pPr>
              <w:numPr>
                <w:ilvl w:val="0"/>
                <w:numId w:val="3"/>
              </w:numPr>
              <w:rPr>
                <w:sz w:val="28"/>
                <w:szCs w:val="28"/>
                <w:lang w:val="en"/>
              </w:rPr>
            </w:pPr>
            <w:r w:rsidRPr="00FC319D">
              <w:rPr>
                <w:sz w:val="28"/>
                <w:szCs w:val="28"/>
                <w:lang w:val="en"/>
              </w:rPr>
              <w:t xml:space="preserve">For messages sent from the sink node to an individual node, the destination address should be 4 bytes </w:t>
            </w:r>
            <w:proofErr w:type="spellStart"/>
            <w:r w:rsidRPr="00FC319D">
              <w:rPr>
                <w:sz w:val="28"/>
                <w:szCs w:val="28"/>
                <w:lang w:val="en"/>
              </w:rPr>
              <w:t>Wirepas</w:t>
            </w:r>
            <w:proofErr w:type="spellEnd"/>
            <w:r w:rsidRPr="00FC319D">
              <w:rPr>
                <w:sz w:val="28"/>
                <w:szCs w:val="28"/>
                <w:lang w:val="en"/>
              </w:rPr>
              <w:t xml:space="preserve"> node address of the target node.</w:t>
            </w:r>
          </w:p>
          <w:p w14:paraId="09FB0EB9" w14:textId="77777777" w:rsidR="001D333F" w:rsidRPr="00FC319D" w:rsidRDefault="001D333F" w:rsidP="001D333F">
            <w:pPr>
              <w:numPr>
                <w:ilvl w:val="0"/>
                <w:numId w:val="3"/>
              </w:numPr>
              <w:rPr>
                <w:sz w:val="28"/>
                <w:szCs w:val="28"/>
                <w:lang w:val="en"/>
              </w:rPr>
            </w:pPr>
            <w:r w:rsidRPr="00FC319D">
              <w:rPr>
                <w:sz w:val="28"/>
                <w:szCs w:val="28"/>
                <w:lang w:val="en"/>
              </w:rPr>
              <w:t>For multicast messages sent from the sink node, this field is 1 byte containing the group number.</w:t>
            </w:r>
          </w:p>
          <w:p w14:paraId="7F709410" w14:textId="77777777" w:rsidR="001D333F" w:rsidRPr="00FC319D" w:rsidRDefault="001D333F" w:rsidP="001D333F">
            <w:pPr>
              <w:numPr>
                <w:ilvl w:val="0"/>
                <w:numId w:val="3"/>
              </w:numPr>
              <w:rPr>
                <w:sz w:val="28"/>
                <w:szCs w:val="28"/>
                <w:lang w:val="en"/>
              </w:rPr>
            </w:pPr>
            <w:r w:rsidRPr="00FC319D">
              <w:rPr>
                <w:sz w:val="28"/>
                <w:szCs w:val="28"/>
                <w:highlight w:val="yellow"/>
                <w:lang w:val="en"/>
              </w:rPr>
              <w:lastRenderedPageBreak/>
              <w:t>For broadcast messages sent from the sink node, this field should be absent (0 bytes).</w:t>
            </w:r>
          </w:p>
        </w:tc>
      </w:tr>
      <w:tr w:rsidR="001D333F" w:rsidRPr="00FC319D" w14:paraId="7C0022BB" w14:textId="77777777" w:rsidTr="001D333F">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7520F" w14:textId="77777777" w:rsidR="001D333F" w:rsidRPr="00FC319D" w:rsidRDefault="001D333F" w:rsidP="001D333F">
            <w:pPr>
              <w:rPr>
                <w:sz w:val="28"/>
                <w:szCs w:val="28"/>
                <w:lang w:val="en"/>
              </w:rPr>
            </w:pPr>
            <w:r w:rsidRPr="00FC319D">
              <w:rPr>
                <w:sz w:val="28"/>
                <w:szCs w:val="28"/>
                <w:lang w:val="en"/>
              </w:rPr>
              <w:lastRenderedPageBreak/>
              <w:t>6 or 3 or 2:4</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3EFCE" w14:textId="77777777" w:rsidR="001D333F" w:rsidRPr="00FC319D" w:rsidRDefault="001D333F" w:rsidP="001D333F">
            <w:pPr>
              <w:rPr>
                <w:sz w:val="28"/>
                <w:szCs w:val="28"/>
                <w:lang w:val="en"/>
              </w:rPr>
            </w:pPr>
            <w:r w:rsidRPr="00FC319D">
              <w:rPr>
                <w:sz w:val="28"/>
                <w:szCs w:val="28"/>
                <w:lang w:val="en"/>
              </w:rPr>
              <w:t>Request ID</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369F5" w14:textId="77777777" w:rsidR="001D333F" w:rsidRPr="00FC319D" w:rsidRDefault="001D333F" w:rsidP="001D333F">
            <w:pPr>
              <w:rPr>
                <w:sz w:val="28"/>
                <w:szCs w:val="28"/>
                <w:lang w:val="en"/>
              </w:rPr>
            </w:pPr>
            <w:r w:rsidRPr="00FC319D">
              <w:rPr>
                <w:sz w:val="28"/>
                <w:szCs w:val="28"/>
                <w:lang w:val="en"/>
              </w:rPr>
              <w:t>4 bytes signed int used as the request identifier. The nodes should process the request id field in the following way:</w:t>
            </w:r>
          </w:p>
          <w:p w14:paraId="5DB4B7B7" w14:textId="77777777" w:rsidR="001D333F" w:rsidRPr="00FC319D" w:rsidRDefault="001D333F" w:rsidP="001D333F">
            <w:pPr>
              <w:numPr>
                <w:ilvl w:val="0"/>
                <w:numId w:val="4"/>
              </w:numPr>
              <w:rPr>
                <w:sz w:val="28"/>
                <w:szCs w:val="28"/>
                <w:highlight w:val="yellow"/>
                <w:lang w:val="en"/>
              </w:rPr>
            </w:pPr>
            <w:r w:rsidRPr="00FC319D">
              <w:rPr>
                <w:sz w:val="28"/>
                <w:szCs w:val="28"/>
                <w:highlight w:val="yellow"/>
                <w:lang w:val="en"/>
              </w:rPr>
              <w:t>When a Get or Set type of packet is received, this request id should be sent back when sending the response for Get operation (Notification) or Set operation (Acknowledgement). This is very important as the gateway uses the request id to map the corresponding response it sends to Cloud IoT Server.</w:t>
            </w:r>
          </w:p>
          <w:p w14:paraId="78F8CDE7" w14:textId="77777777" w:rsidR="001D333F" w:rsidRPr="00FC319D" w:rsidRDefault="001D333F" w:rsidP="001D333F">
            <w:pPr>
              <w:numPr>
                <w:ilvl w:val="0"/>
                <w:numId w:val="4"/>
              </w:numPr>
              <w:rPr>
                <w:sz w:val="28"/>
                <w:szCs w:val="28"/>
                <w:lang w:val="en"/>
              </w:rPr>
            </w:pPr>
            <w:r w:rsidRPr="00FC319D">
              <w:rPr>
                <w:sz w:val="28"/>
                <w:szCs w:val="28"/>
                <w:lang w:val="en"/>
              </w:rPr>
              <w:t>While sending Telemetry or Alarm messages, the request id should be -1.</w:t>
            </w:r>
          </w:p>
        </w:tc>
      </w:tr>
      <w:tr w:rsidR="001D333F" w:rsidRPr="00FC319D" w14:paraId="2EB72F66" w14:textId="77777777" w:rsidTr="001D333F">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15E0A" w14:textId="77777777" w:rsidR="001D333F" w:rsidRPr="00FC319D" w:rsidRDefault="001D333F" w:rsidP="001D333F">
            <w:pPr>
              <w:rPr>
                <w:sz w:val="28"/>
                <w:szCs w:val="28"/>
                <w:lang w:val="en"/>
              </w:rPr>
            </w:pPr>
            <w:r w:rsidRPr="00FC319D">
              <w:rPr>
                <w:sz w:val="28"/>
                <w:szCs w:val="28"/>
                <w:lang w:val="en"/>
              </w:rPr>
              <w:t>10 or 7 or 6:1 (optional)</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17415" w14:textId="77777777" w:rsidR="001D333F" w:rsidRPr="00FC319D" w:rsidRDefault="001D333F" w:rsidP="001D333F">
            <w:pPr>
              <w:rPr>
                <w:sz w:val="28"/>
                <w:szCs w:val="28"/>
                <w:lang w:val="en"/>
              </w:rPr>
            </w:pPr>
            <w:r w:rsidRPr="00FC319D">
              <w:rPr>
                <w:sz w:val="28"/>
                <w:szCs w:val="28"/>
                <w:lang w:val="en"/>
              </w:rPr>
              <w:t>Key and Length</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F2A4A" w14:textId="77777777" w:rsidR="001D333F" w:rsidRPr="00FC319D" w:rsidRDefault="001D333F" w:rsidP="001D333F">
            <w:pPr>
              <w:rPr>
                <w:sz w:val="28"/>
                <w:szCs w:val="28"/>
                <w:lang w:val="en"/>
              </w:rPr>
            </w:pPr>
            <w:r w:rsidRPr="00FC319D">
              <w:rPr>
                <w:sz w:val="28"/>
                <w:szCs w:val="28"/>
                <w:lang w:val="en"/>
              </w:rPr>
              <w:t>First 4 Most Significant Bits (MSBs) specify the key of the data element.</w:t>
            </w:r>
          </w:p>
          <w:p w14:paraId="3956187F" w14:textId="77777777" w:rsidR="001D333F" w:rsidRPr="00FC319D" w:rsidRDefault="001D333F" w:rsidP="001D333F">
            <w:pPr>
              <w:rPr>
                <w:sz w:val="28"/>
                <w:szCs w:val="28"/>
                <w:lang w:val="en"/>
              </w:rPr>
            </w:pPr>
            <w:r w:rsidRPr="00FC319D">
              <w:rPr>
                <w:sz w:val="28"/>
                <w:szCs w:val="28"/>
                <w:lang w:val="en"/>
              </w:rPr>
              <w:t>With 4 bits, there can be 15 keys for each data type (Attribute, State, Telemetry and Alarm). Note that only 0x1 to 0xF are used (0x0 is not used).</w:t>
            </w:r>
          </w:p>
          <w:p w14:paraId="36F6A225" w14:textId="77777777" w:rsidR="001D333F" w:rsidRPr="00FC319D" w:rsidRDefault="001D333F" w:rsidP="001D333F">
            <w:pPr>
              <w:rPr>
                <w:sz w:val="28"/>
                <w:szCs w:val="28"/>
                <w:lang w:val="en"/>
              </w:rPr>
            </w:pPr>
            <w:r w:rsidRPr="00FC319D">
              <w:rPr>
                <w:sz w:val="28"/>
                <w:szCs w:val="28"/>
                <w:lang w:val="en"/>
              </w:rPr>
              <w:t xml:space="preserve">Last 4 bits specify the length of the data element. With 4 bits, the data length can vary </w:t>
            </w:r>
            <w:proofErr w:type="spellStart"/>
            <w:r w:rsidRPr="00FC319D">
              <w:rPr>
                <w:sz w:val="28"/>
                <w:szCs w:val="28"/>
                <w:lang w:val="en"/>
              </w:rPr>
              <w:t>upto</w:t>
            </w:r>
            <w:proofErr w:type="spellEnd"/>
            <w:r w:rsidRPr="00FC319D">
              <w:rPr>
                <w:sz w:val="28"/>
                <w:szCs w:val="28"/>
                <w:lang w:val="en"/>
              </w:rPr>
              <w:t xml:space="preserve"> a maximum of 15 bytes. If no value is specified, then 0x0 is used. For example, in Get messages, only the key field is passed without any value.</w:t>
            </w:r>
          </w:p>
        </w:tc>
      </w:tr>
      <w:tr w:rsidR="001D333F" w:rsidRPr="00FC319D" w14:paraId="4E329640" w14:textId="77777777" w:rsidTr="001D333F">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21A3F" w14:textId="77777777" w:rsidR="001D333F" w:rsidRPr="00FC319D" w:rsidRDefault="001D333F" w:rsidP="001D333F">
            <w:pPr>
              <w:rPr>
                <w:sz w:val="28"/>
                <w:szCs w:val="28"/>
                <w:lang w:val="en"/>
              </w:rPr>
            </w:pPr>
            <w:r w:rsidRPr="00FC319D">
              <w:rPr>
                <w:sz w:val="28"/>
                <w:szCs w:val="28"/>
                <w:lang w:val="en"/>
              </w:rPr>
              <w:t>11 or 8 or 7:x</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5B396" w14:textId="77777777" w:rsidR="001D333F" w:rsidRPr="00FC319D" w:rsidRDefault="001D333F" w:rsidP="001D333F">
            <w:pPr>
              <w:rPr>
                <w:sz w:val="28"/>
                <w:szCs w:val="28"/>
                <w:lang w:val="en"/>
              </w:rPr>
            </w:pPr>
            <w:r w:rsidRPr="00FC319D">
              <w:rPr>
                <w:sz w:val="28"/>
                <w:szCs w:val="28"/>
                <w:lang w:val="en"/>
              </w:rPr>
              <w:t>Value</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74D05" w14:textId="77777777" w:rsidR="001D333F" w:rsidRPr="00FC319D" w:rsidRDefault="001D333F" w:rsidP="001D333F">
            <w:pPr>
              <w:rPr>
                <w:sz w:val="28"/>
                <w:szCs w:val="28"/>
                <w:lang w:val="en"/>
              </w:rPr>
            </w:pPr>
            <w:r w:rsidRPr="00FC319D">
              <w:rPr>
                <w:sz w:val="28"/>
                <w:szCs w:val="28"/>
                <w:lang w:val="en"/>
              </w:rPr>
              <w:t xml:space="preserve">If the data element’s length in the previous byte is non-zero, then the corresponding value </w:t>
            </w:r>
            <w:r w:rsidRPr="00FC319D">
              <w:rPr>
                <w:sz w:val="28"/>
                <w:szCs w:val="28"/>
                <w:lang w:val="en"/>
              </w:rPr>
              <w:lastRenderedPageBreak/>
              <w:t>is captured in N number of bytes, where N = Length as specified in the previous byte.</w:t>
            </w:r>
          </w:p>
        </w:tc>
      </w:tr>
      <w:tr w:rsidR="001D333F" w:rsidRPr="00FC319D" w14:paraId="0B17E238" w14:textId="77777777" w:rsidTr="001D333F">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B0280" w14:textId="77777777" w:rsidR="001D333F" w:rsidRPr="00FC319D" w:rsidRDefault="001D333F" w:rsidP="001D333F">
            <w:pPr>
              <w:rPr>
                <w:sz w:val="28"/>
                <w:szCs w:val="28"/>
                <w:lang w:val="en"/>
              </w:rPr>
            </w:pPr>
            <w:r w:rsidRPr="00FC319D">
              <w:rPr>
                <w:sz w:val="28"/>
                <w:szCs w:val="28"/>
                <w:lang w:val="en"/>
              </w:rPr>
              <w:lastRenderedPageBreak/>
              <w:t>x:1</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B9587" w14:textId="77777777" w:rsidR="001D333F" w:rsidRPr="00FC319D" w:rsidRDefault="001D333F" w:rsidP="001D333F">
            <w:pPr>
              <w:rPr>
                <w:sz w:val="28"/>
                <w:szCs w:val="28"/>
                <w:lang w:val="en"/>
              </w:rPr>
            </w:pPr>
            <w:r w:rsidRPr="00FC319D">
              <w:rPr>
                <w:sz w:val="28"/>
                <w:szCs w:val="28"/>
                <w:lang w:val="en"/>
              </w:rPr>
              <w:t>End Marker</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4629D" w14:textId="77777777" w:rsidR="001D333F" w:rsidRPr="00FC319D" w:rsidRDefault="001D333F" w:rsidP="001D333F">
            <w:pPr>
              <w:rPr>
                <w:sz w:val="28"/>
                <w:szCs w:val="28"/>
                <w:lang w:val="en"/>
              </w:rPr>
            </w:pPr>
            <w:r w:rsidRPr="00FC319D">
              <w:rPr>
                <w:sz w:val="28"/>
                <w:szCs w:val="28"/>
                <w:lang w:val="en"/>
              </w:rPr>
              <w:t xml:space="preserve">End of Packet Marker. Should be 0x00 (for this reason, 0x0 is not used for the key). </w:t>
            </w:r>
          </w:p>
          <w:p w14:paraId="77C80390" w14:textId="77777777" w:rsidR="001D333F" w:rsidRPr="00FC319D" w:rsidRDefault="001D333F" w:rsidP="001D333F">
            <w:pPr>
              <w:rPr>
                <w:sz w:val="28"/>
                <w:szCs w:val="28"/>
                <w:lang w:val="en"/>
              </w:rPr>
            </w:pPr>
          </w:p>
          <w:p w14:paraId="4F3DA60B" w14:textId="77777777" w:rsidR="001D333F" w:rsidRPr="00FC319D" w:rsidRDefault="001D333F" w:rsidP="001D333F">
            <w:pPr>
              <w:rPr>
                <w:sz w:val="28"/>
                <w:szCs w:val="28"/>
                <w:lang w:val="en"/>
              </w:rPr>
            </w:pPr>
            <w:r w:rsidRPr="00FC319D">
              <w:rPr>
                <w:sz w:val="28"/>
                <w:szCs w:val="28"/>
                <w:lang w:val="en"/>
              </w:rPr>
              <w:t>The packet may contain more than 1 data element and the end marker is used to mark the end of Key-Length-Value tuples.</w:t>
            </w:r>
          </w:p>
        </w:tc>
      </w:tr>
    </w:tbl>
    <w:p w14:paraId="3AB02738" w14:textId="268CCF1D" w:rsidR="004E7EC3" w:rsidRDefault="004E7EC3" w:rsidP="004E5840">
      <w:pPr>
        <w:rPr>
          <w:sz w:val="28"/>
          <w:szCs w:val="28"/>
        </w:rPr>
      </w:pPr>
    </w:p>
    <w:p w14:paraId="02F24B87" w14:textId="77777777" w:rsidR="008B16B8" w:rsidRDefault="008B16B8" w:rsidP="004E5840">
      <w:pPr>
        <w:rPr>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2085"/>
        <w:gridCol w:w="1215"/>
        <w:gridCol w:w="4155"/>
      </w:tblGrid>
      <w:tr w:rsidR="003F5582" w:rsidRPr="003F5582" w14:paraId="490F2F11" w14:textId="77777777" w:rsidTr="003F5582">
        <w:trPr>
          <w:trHeight w:val="420"/>
        </w:trPr>
        <w:tc>
          <w:tcPr>
            <w:tcW w:w="9360" w:type="dxa"/>
            <w:gridSpan w:val="4"/>
            <w:tcBorders>
              <w:top w:val="single" w:sz="12" w:space="0" w:color="000000"/>
              <w:left w:val="single" w:sz="12" w:space="0" w:color="000000"/>
              <w:bottom w:val="single" w:sz="12" w:space="0" w:color="000000"/>
              <w:right w:val="single" w:sz="8" w:space="0" w:color="000000"/>
            </w:tcBorders>
            <w:shd w:val="clear" w:color="auto" w:fill="EFEFEF"/>
            <w:tcMar>
              <w:top w:w="100" w:type="dxa"/>
              <w:left w:w="100" w:type="dxa"/>
              <w:bottom w:w="100" w:type="dxa"/>
              <w:right w:w="100" w:type="dxa"/>
            </w:tcMar>
            <w:hideMark/>
          </w:tcPr>
          <w:p w14:paraId="34C37293" w14:textId="77777777" w:rsidR="003F5582" w:rsidRPr="003F5582" w:rsidRDefault="003F5582" w:rsidP="003F5582">
            <w:pPr>
              <w:rPr>
                <w:b/>
                <w:sz w:val="28"/>
                <w:szCs w:val="28"/>
                <w:lang w:val="en"/>
              </w:rPr>
            </w:pPr>
            <w:r w:rsidRPr="003F5582">
              <w:rPr>
                <w:b/>
                <w:sz w:val="28"/>
                <w:szCs w:val="28"/>
                <w:lang w:val="en"/>
              </w:rPr>
              <w:t>Attribute</w:t>
            </w:r>
          </w:p>
        </w:tc>
      </w:tr>
      <w:tr w:rsidR="003F5582" w:rsidRPr="003F5582" w14:paraId="47B7E095" w14:textId="77777777" w:rsidTr="003F5582">
        <w:trPr>
          <w:trHeight w:val="420"/>
        </w:trPr>
        <w:tc>
          <w:tcPr>
            <w:tcW w:w="1905" w:type="dxa"/>
            <w:vMerge w:val="restart"/>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668D8BD2" w14:textId="77777777" w:rsidR="003F5582" w:rsidRPr="003F5582" w:rsidRDefault="003F5582" w:rsidP="003F5582">
            <w:pPr>
              <w:rPr>
                <w:sz w:val="28"/>
                <w:szCs w:val="28"/>
                <w:lang w:val="en"/>
              </w:rPr>
            </w:pPr>
            <w:r w:rsidRPr="003F5582">
              <w:rPr>
                <w:sz w:val="28"/>
                <w:szCs w:val="28"/>
                <w:lang w:val="en"/>
              </w:rPr>
              <w:t>Device ID</w:t>
            </w:r>
          </w:p>
        </w:tc>
        <w:tc>
          <w:tcPr>
            <w:tcW w:w="2085" w:type="dxa"/>
            <w:vMerge w:val="restart"/>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9DFAA" w14:textId="77777777" w:rsidR="003F5582" w:rsidRPr="003F5582" w:rsidRDefault="003F5582" w:rsidP="003F5582">
            <w:pPr>
              <w:rPr>
                <w:b/>
                <w:sz w:val="28"/>
                <w:szCs w:val="28"/>
                <w:lang w:val="en"/>
              </w:rPr>
            </w:pPr>
            <w:proofErr w:type="spellStart"/>
            <w:r w:rsidRPr="003F5582">
              <w:rPr>
                <w:sz w:val="28"/>
                <w:szCs w:val="28"/>
                <w:lang w:val="en"/>
              </w:rPr>
              <w:t>Wirepas</w:t>
            </w:r>
            <w:proofErr w:type="spellEnd"/>
            <w:r w:rsidRPr="003F5582">
              <w:rPr>
                <w:sz w:val="28"/>
                <w:szCs w:val="28"/>
                <w:lang w:val="en"/>
              </w:rPr>
              <w:t xml:space="preserve"> specific data type</w:t>
            </w:r>
          </w:p>
        </w:tc>
        <w:tc>
          <w:tcPr>
            <w:tcW w:w="121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65792" w14:textId="77777777" w:rsidR="003F5582" w:rsidRPr="003F5582" w:rsidRDefault="003F5582" w:rsidP="003F5582">
            <w:pPr>
              <w:rPr>
                <w:sz w:val="28"/>
                <w:szCs w:val="28"/>
                <w:lang w:val="en"/>
              </w:rPr>
            </w:pPr>
            <w:r w:rsidRPr="003F5582">
              <w:rPr>
                <w:sz w:val="28"/>
                <w:szCs w:val="28"/>
                <w:lang w:val="en"/>
              </w:rPr>
              <w:t>Key</w:t>
            </w:r>
          </w:p>
        </w:tc>
        <w:tc>
          <w:tcPr>
            <w:tcW w:w="4155" w:type="dxa"/>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79A5B94" w14:textId="77777777" w:rsidR="003F5582" w:rsidRPr="003F5582" w:rsidRDefault="003F5582" w:rsidP="003F5582">
            <w:pPr>
              <w:rPr>
                <w:b/>
                <w:sz w:val="28"/>
                <w:szCs w:val="28"/>
                <w:lang w:val="en"/>
              </w:rPr>
            </w:pPr>
            <w:r w:rsidRPr="003F5582">
              <w:rPr>
                <w:b/>
                <w:sz w:val="28"/>
                <w:szCs w:val="28"/>
                <w:lang w:val="en"/>
              </w:rPr>
              <w:t>0x10</w:t>
            </w:r>
          </w:p>
        </w:tc>
      </w:tr>
      <w:tr w:rsidR="003F5582" w:rsidRPr="003F5582" w14:paraId="43BA46F5" w14:textId="77777777" w:rsidTr="004E7EC3">
        <w:trPr>
          <w:trHeight w:val="420"/>
        </w:trPr>
        <w:tc>
          <w:tcPr>
            <w:tcW w:w="1905" w:type="dxa"/>
            <w:vMerge/>
            <w:tcBorders>
              <w:top w:val="single" w:sz="12" w:space="0" w:color="000000"/>
              <w:left w:val="single" w:sz="12" w:space="0" w:color="000000"/>
              <w:bottom w:val="single" w:sz="12" w:space="0" w:color="000000"/>
              <w:right w:val="single" w:sz="8" w:space="0" w:color="000000"/>
            </w:tcBorders>
            <w:vAlign w:val="center"/>
            <w:hideMark/>
          </w:tcPr>
          <w:p w14:paraId="742F8739" w14:textId="77777777" w:rsidR="003F5582" w:rsidRPr="003F5582" w:rsidRDefault="003F5582" w:rsidP="003F5582">
            <w:pPr>
              <w:rPr>
                <w:sz w:val="28"/>
                <w:szCs w:val="28"/>
                <w:lang w:val="en"/>
              </w:rPr>
            </w:pPr>
          </w:p>
        </w:tc>
        <w:tc>
          <w:tcPr>
            <w:tcW w:w="2085" w:type="dxa"/>
            <w:vMerge/>
            <w:tcBorders>
              <w:top w:val="single" w:sz="12" w:space="0" w:color="000000"/>
              <w:left w:val="single" w:sz="8" w:space="0" w:color="000000"/>
              <w:bottom w:val="single" w:sz="8" w:space="0" w:color="000000"/>
              <w:right w:val="single" w:sz="8" w:space="0" w:color="000000"/>
            </w:tcBorders>
            <w:vAlign w:val="center"/>
            <w:hideMark/>
          </w:tcPr>
          <w:p w14:paraId="5E638067" w14:textId="77777777" w:rsidR="003F5582" w:rsidRPr="003F5582" w:rsidRDefault="003F5582" w:rsidP="003F5582">
            <w:pPr>
              <w:rPr>
                <w:b/>
                <w:sz w:val="28"/>
                <w:szCs w:val="28"/>
                <w:lang w:val="en"/>
              </w:rPr>
            </w:pP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1E26F" w14:textId="77777777" w:rsidR="003F5582" w:rsidRPr="003F5582" w:rsidRDefault="003F5582" w:rsidP="003F5582">
            <w:pPr>
              <w:rPr>
                <w:sz w:val="28"/>
                <w:szCs w:val="28"/>
                <w:lang w:val="en"/>
              </w:rPr>
            </w:pPr>
            <w:r w:rsidRPr="003F5582">
              <w:rPr>
                <w:sz w:val="28"/>
                <w:szCs w:val="28"/>
                <w:lang w:val="en"/>
              </w:rPr>
              <w:t>Data type</w:t>
            </w:r>
          </w:p>
        </w:tc>
        <w:tc>
          <w:tcPr>
            <w:tcW w:w="4155"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C988F32" w14:textId="77777777" w:rsidR="003F5582" w:rsidRPr="003F5582" w:rsidRDefault="003F5582" w:rsidP="003F5582">
            <w:pPr>
              <w:rPr>
                <w:b/>
                <w:sz w:val="28"/>
                <w:szCs w:val="28"/>
                <w:lang w:val="en"/>
              </w:rPr>
            </w:pPr>
            <w:r w:rsidRPr="003F5582">
              <w:rPr>
                <w:b/>
                <w:sz w:val="28"/>
                <w:szCs w:val="28"/>
                <w:lang w:val="en"/>
              </w:rPr>
              <w:t>Byte</w:t>
            </w:r>
          </w:p>
        </w:tc>
      </w:tr>
      <w:tr w:rsidR="003F5582" w:rsidRPr="003F5582" w14:paraId="560403FB" w14:textId="77777777" w:rsidTr="004E7EC3">
        <w:trPr>
          <w:trHeight w:val="420"/>
        </w:trPr>
        <w:tc>
          <w:tcPr>
            <w:tcW w:w="1905" w:type="dxa"/>
            <w:vMerge/>
            <w:tcBorders>
              <w:top w:val="single" w:sz="12" w:space="0" w:color="000000"/>
              <w:left w:val="single" w:sz="12" w:space="0" w:color="000000"/>
              <w:bottom w:val="single" w:sz="12" w:space="0" w:color="000000"/>
              <w:right w:val="single" w:sz="8" w:space="0" w:color="000000"/>
            </w:tcBorders>
            <w:vAlign w:val="center"/>
            <w:hideMark/>
          </w:tcPr>
          <w:p w14:paraId="5C40FE04" w14:textId="77777777" w:rsidR="003F5582" w:rsidRPr="003F5582" w:rsidRDefault="003F5582" w:rsidP="003F5582">
            <w:pPr>
              <w:rPr>
                <w:sz w:val="28"/>
                <w:szCs w:val="28"/>
                <w:lang w:val="en"/>
              </w:rPr>
            </w:pPr>
          </w:p>
        </w:tc>
        <w:tc>
          <w:tcPr>
            <w:tcW w:w="2085" w:type="dxa"/>
            <w:vMerge/>
            <w:tcBorders>
              <w:top w:val="single" w:sz="12" w:space="0" w:color="000000"/>
              <w:left w:val="single" w:sz="8" w:space="0" w:color="000000"/>
              <w:bottom w:val="single" w:sz="8" w:space="0" w:color="000000"/>
              <w:right w:val="single" w:sz="8" w:space="0" w:color="000000"/>
            </w:tcBorders>
            <w:vAlign w:val="center"/>
            <w:hideMark/>
          </w:tcPr>
          <w:p w14:paraId="445DD790" w14:textId="77777777" w:rsidR="003F5582" w:rsidRPr="003F5582" w:rsidRDefault="003F5582" w:rsidP="003F5582">
            <w:pPr>
              <w:rPr>
                <w:b/>
                <w:sz w:val="28"/>
                <w:szCs w:val="28"/>
                <w:lang w:val="en"/>
              </w:rPr>
            </w:pP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38FAB" w14:textId="77777777" w:rsidR="003F5582" w:rsidRPr="003F5582" w:rsidRDefault="003F5582" w:rsidP="003F5582">
            <w:pPr>
              <w:rPr>
                <w:sz w:val="28"/>
                <w:szCs w:val="28"/>
                <w:lang w:val="en"/>
              </w:rPr>
            </w:pPr>
            <w:r w:rsidRPr="003F5582">
              <w:rPr>
                <w:sz w:val="28"/>
                <w:szCs w:val="28"/>
                <w:lang w:val="en"/>
              </w:rPr>
              <w:t>Size</w:t>
            </w:r>
          </w:p>
        </w:tc>
        <w:tc>
          <w:tcPr>
            <w:tcW w:w="4155"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24B8396" w14:textId="77777777" w:rsidR="003F5582" w:rsidRPr="003F5582" w:rsidRDefault="003F5582" w:rsidP="003F5582">
            <w:pPr>
              <w:rPr>
                <w:b/>
                <w:sz w:val="28"/>
                <w:szCs w:val="28"/>
                <w:lang w:val="en"/>
              </w:rPr>
            </w:pPr>
            <w:r w:rsidRPr="003F5582">
              <w:rPr>
                <w:b/>
                <w:sz w:val="28"/>
                <w:szCs w:val="28"/>
                <w:lang w:val="en"/>
              </w:rPr>
              <w:t>6</w:t>
            </w:r>
          </w:p>
        </w:tc>
      </w:tr>
      <w:tr w:rsidR="003F5582" w:rsidRPr="003F5582" w14:paraId="508E0EB2" w14:textId="77777777" w:rsidTr="004E7EC3">
        <w:trPr>
          <w:trHeight w:val="420"/>
        </w:trPr>
        <w:tc>
          <w:tcPr>
            <w:tcW w:w="1905" w:type="dxa"/>
            <w:vMerge/>
            <w:tcBorders>
              <w:top w:val="single" w:sz="12" w:space="0" w:color="000000"/>
              <w:left w:val="single" w:sz="12" w:space="0" w:color="000000"/>
              <w:bottom w:val="single" w:sz="12" w:space="0" w:color="000000"/>
              <w:right w:val="single" w:sz="8" w:space="0" w:color="000000"/>
            </w:tcBorders>
            <w:vAlign w:val="center"/>
            <w:hideMark/>
          </w:tcPr>
          <w:p w14:paraId="7319A300" w14:textId="77777777" w:rsidR="003F5582" w:rsidRPr="003F5582" w:rsidRDefault="003F5582" w:rsidP="003F5582">
            <w:pPr>
              <w:rPr>
                <w:sz w:val="28"/>
                <w:szCs w:val="28"/>
                <w:lang w:val="en"/>
              </w:rPr>
            </w:pPr>
          </w:p>
        </w:tc>
        <w:tc>
          <w:tcPr>
            <w:tcW w:w="2085" w:type="dxa"/>
            <w:vMerge/>
            <w:tcBorders>
              <w:top w:val="single" w:sz="12" w:space="0" w:color="000000"/>
              <w:left w:val="single" w:sz="8" w:space="0" w:color="000000"/>
              <w:bottom w:val="single" w:sz="8" w:space="0" w:color="000000"/>
              <w:right w:val="single" w:sz="8" w:space="0" w:color="000000"/>
            </w:tcBorders>
            <w:vAlign w:val="center"/>
            <w:hideMark/>
          </w:tcPr>
          <w:p w14:paraId="398F29A4" w14:textId="77777777" w:rsidR="003F5582" w:rsidRPr="003F5582" w:rsidRDefault="003F5582" w:rsidP="003F5582">
            <w:pPr>
              <w:rPr>
                <w:b/>
                <w:sz w:val="28"/>
                <w:szCs w:val="28"/>
                <w:lang w:val="en"/>
              </w:rPr>
            </w:pP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D4F1F" w14:textId="77777777" w:rsidR="003F5582" w:rsidRPr="003F5582" w:rsidRDefault="003F5582" w:rsidP="003F5582">
            <w:pPr>
              <w:rPr>
                <w:sz w:val="28"/>
                <w:szCs w:val="28"/>
                <w:lang w:val="en"/>
              </w:rPr>
            </w:pPr>
            <w:r w:rsidRPr="003F5582">
              <w:rPr>
                <w:sz w:val="28"/>
                <w:szCs w:val="28"/>
                <w:lang w:val="en"/>
              </w:rPr>
              <w:t>Type</w:t>
            </w:r>
          </w:p>
        </w:tc>
        <w:tc>
          <w:tcPr>
            <w:tcW w:w="4155"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F112A3B" w14:textId="77777777" w:rsidR="003F5582" w:rsidRPr="003F5582" w:rsidRDefault="003F5582" w:rsidP="003F5582">
            <w:pPr>
              <w:rPr>
                <w:b/>
                <w:sz w:val="28"/>
                <w:szCs w:val="28"/>
                <w:lang w:val="en"/>
              </w:rPr>
            </w:pPr>
            <w:r w:rsidRPr="003F5582">
              <w:rPr>
                <w:b/>
                <w:sz w:val="28"/>
                <w:szCs w:val="28"/>
                <w:lang w:val="en"/>
              </w:rPr>
              <w:t>Read-only</w:t>
            </w:r>
          </w:p>
        </w:tc>
      </w:tr>
      <w:tr w:rsidR="003F5582" w:rsidRPr="003F5582" w14:paraId="1A194E1B" w14:textId="77777777" w:rsidTr="004E7EC3">
        <w:trPr>
          <w:trHeight w:val="420"/>
        </w:trPr>
        <w:tc>
          <w:tcPr>
            <w:tcW w:w="1905" w:type="dxa"/>
            <w:vMerge/>
            <w:tcBorders>
              <w:top w:val="single" w:sz="12" w:space="0" w:color="000000"/>
              <w:left w:val="single" w:sz="12" w:space="0" w:color="000000"/>
              <w:bottom w:val="single" w:sz="12" w:space="0" w:color="000000"/>
              <w:right w:val="single" w:sz="8" w:space="0" w:color="000000"/>
            </w:tcBorders>
            <w:vAlign w:val="center"/>
            <w:hideMark/>
          </w:tcPr>
          <w:p w14:paraId="74D6A6D7" w14:textId="77777777" w:rsidR="003F5582" w:rsidRPr="003F5582" w:rsidRDefault="003F5582" w:rsidP="003F5582">
            <w:pPr>
              <w:rPr>
                <w:sz w:val="28"/>
                <w:szCs w:val="28"/>
                <w:lang w:val="en"/>
              </w:rPr>
            </w:pP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B80B0" w14:textId="77777777" w:rsidR="003F5582" w:rsidRPr="003F5582" w:rsidRDefault="003F5582" w:rsidP="003F5582">
            <w:pPr>
              <w:rPr>
                <w:sz w:val="28"/>
                <w:szCs w:val="28"/>
                <w:lang w:val="en"/>
              </w:rPr>
            </w:pPr>
            <w:r w:rsidRPr="003F5582">
              <w:rPr>
                <w:sz w:val="28"/>
                <w:szCs w:val="28"/>
                <w:lang w:val="en"/>
              </w:rPr>
              <w:t>IoT Server specific data type</w:t>
            </w:r>
          </w:p>
        </w:tc>
        <w:tc>
          <w:tcPr>
            <w:tcW w:w="537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4C012" w14:textId="77777777" w:rsidR="003F5582" w:rsidRPr="003F5582" w:rsidRDefault="003F5582" w:rsidP="003F5582">
            <w:pPr>
              <w:rPr>
                <w:sz w:val="28"/>
                <w:szCs w:val="28"/>
                <w:lang w:val="en"/>
              </w:rPr>
            </w:pPr>
            <w:proofErr w:type="spellStart"/>
            <w:r w:rsidRPr="003F5582">
              <w:rPr>
                <w:b/>
                <w:i/>
                <w:sz w:val="28"/>
                <w:szCs w:val="28"/>
                <w:lang w:val="en"/>
              </w:rPr>
              <w:t>macaddr</w:t>
            </w:r>
            <w:proofErr w:type="spellEnd"/>
            <w:r w:rsidRPr="003F5582">
              <w:rPr>
                <w:sz w:val="28"/>
                <w:szCs w:val="28"/>
                <w:lang w:val="en"/>
              </w:rPr>
              <w:t xml:space="preserve"> - String in the form of xx-xx-xx-xx-xx-xx</w:t>
            </w:r>
          </w:p>
        </w:tc>
      </w:tr>
      <w:tr w:rsidR="003F5582" w:rsidRPr="003F5582" w14:paraId="6825B628" w14:textId="77777777" w:rsidTr="004E7EC3">
        <w:trPr>
          <w:trHeight w:val="869"/>
        </w:trPr>
        <w:tc>
          <w:tcPr>
            <w:tcW w:w="1905" w:type="dxa"/>
            <w:vMerge/>
            <w:tcBorders>
              <w:top w:val="single" w:sz="12" w:space="0" w:color="000000"/>
              <w:left w:val="single" w:sz="12" w:space="0" w:color="000000"/>
              <w:bottom w:val="single" w:sz="12" w:space="0" w:color="000000"/>
              <w:right w:val="single" w:sz="8" w:space="0" w:color="000000"/>
            </w:tcBorders>
            <w:vAlign w:val="center"/>
            <w:hideMark/>
          </w:tcPr>
          <w:p w14:paraId="57D613EF" w14:textId="77777777" w:rsidR="003F5582" w:rsidRPr="003F5582" w:rsidRDefault="003F5582" w:rsidP="003F5582">
            <w:pPr>
              <w:rPr>
                <w:sz w:val="28"/>
                <w:szCs w:val="28"/>
                <w:lang w:val="en"/>
              </w:rPr>
            </w:pPr>
          </w:p>
        </w:tc>
        <w:tc>
          <w:tcPr>
            <w:tcW w:w="7455" w:type="dxa"/>
            <w:gridSpan w:val="3"/>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4AC7A585" w14:textId="3553397B" w:rsidR="003F5582" w:rsidRPr="003F5582" w:rsidRDefault="003F5582" w:rsidP="003F5582">
            <w:pPr>
              <w:rPr>
                <w:sz w:val="28"/>
                <w:szCs w:val="28"/>
                <w:lang w:val="en"/>
              </w:rPr>
            </w:pPr>
            <w:r w:rsidRPr="003F5582">
              <w:rPr>
                <w:sz w:val="28"/>
                <w:szCs w:val="28"/>
                <w:lang w:val="en"/>
              </w:rPr>
              <w:t xml:space="preserve">This field provides mapping of Device to </w:t>
            </w:r>
            <w:r w:rsidR="004E7EC3" w:rsidRPr="003F5582">
              <w:rPr>
                <w:sz w:val="28"/>
                <w:szCs w:val="28"/>
                <w:lang w:val="en"/>
              </w:rPr>
              <w:t>its</w:t>
            </w:r>
            <w:r w:rsidRPr="003F5582">
              <w:rPr>
                <w:sz w:val="28"/>
                <w:szCs w:val="28"/>
                <w:lang w:val="en"/>
              </w:rPr>
              <w:t xml:space="preserve"> hardware ID. Useful to map </w:t>
            </w:r>
            <w:r w:rsidR="004E7EC3" w:rsidRPr="003F5582">
              <w:rPr>
                <w:sz w:val="28"/>
                <w:szCs w:val="28"/>
                <w:lang w:val="en"/>
              </w:rPr>
              <w:t>server-side</w:t>
            </w:r>
            <w:r w:rsidRPr="003F5582">
              <w:rPr>
                <w:sz w:val="28"/>
                <w:szCs w:val="28"/>
                <w:lang w:val="en"/>
              </w:rPr>
              <w:t xml:space="preserve"> name to device side ID. Last 3 bytes of this ID are used by </w:t>
            </w:r>
            <w:proofErr w:type="spellStart"/>
            <w:r w:rsidRPr="003F5582">
              <w:rPr>
                <w:sz w:val="28"/>
                <w:szCs w:val="28"/>
                <w:lang w:val="en"/>
              </w:rPr>
              <w:t>Wirepas</w:t>
            </w:r>
            <w:proofErr w:type="spellEnd"/>
            <w:r w:rsidRPr="003F5582">
              <w:rPr>
                <w:sz w:val="28"/>
                <w:szCs w:val="28"/>
                <w:lang w:val="en"/>
              </w:rPr>
              <w:t xml:space="preserve"> as a Node address.</w:t>
            </w:r>
          </w:p>
        </w:tc>
      </w:tr>
    </w:tbl>
    <w:p w14:paraId="18F6C18A" w14:textId="77777777" w:rsidR="004E7EC3" w:rsidRPr="00FC319D" w:rsidRDefault="004E7EC3" w:rsidP="00FC319D">
      <w:pPr>
        <w:rPr>
          <w:sz w:val="28"/>
          <w:szCs w:val="28"/>
          <w:lang w:val="en"/>
        </w:rPr>
      </w:pPr>
    </w:p>
    <w:p w14:paraId="610A833A" w14:textId="4B317183" w:rsidR="00F672A3" w:rsidRDefault="00F672A3" w:rsidP="00FC319D">
      <w:pPr>
        <w:rPr>
          <w:color w:val="0070C0"/>
          <w:sz w:val="28"/>
          <w:szCs w:val="28"/>
          <w:lang w:val="en"/>
        </w:rPr>
      </w:pPr>
    </w:p>
    <w:p w14:paraId="42DC8F2C" w14:textId="1520E6FC" w:rsidR="00117460" w:rsidRDefault="00117460" w:rsidP="00FC319D">
      <w:pPr>
        <w:rPr>
          <w:color w:val="0070C0"/>
          <w:sz w:val="28"/>
          <w:szCs w:val="28"/>
          <w:lang w:val="en"/>
        </w:rPr>
      </w:pPr>
      <w:r>
        <w:rPr>
          <w:color w:val="0070C0"/>
          <w:sz w:val="28"/>
          <w:szCs w:val="28"/>
          <w:lang w:val="en"/>
        </w:rPr>
        <w:t xml:space="preserve">To set </w:t>
      </w:r>
      <w:del w:id="58" w:author="tncmouli" w:date="2023-01-21T11:01:00Z">
        <w:r w:rsidDel="00801DF1">
          <w:rPr>
            <w:color w:val="0070C0"/>
            <w:sz w:val="28"/>
            <w:szCs w:val="28"/>
            <w:lang w:val="en"/>
          </w:rPr>
          <w:delText>Admin-</w:delText>
        </w:r>
      </w:del>
      <w:r>
        <w:rPr>
          <w:color w:val="0070C0"/>
          <w:sz w:val="28"/>
          <w:szCs w:val="28"/>
          <w:lang w:val="en"/>
        </w:rPr>
        <w:t>Keypad-</w:t>
      </w:r>
      <w:del w:id="59" w:author="tncmouli" w:date="2023-01-21T11:01:00Z">
        <w:r w:rsidDel="00801DF1">
          <w:rPr>
            <w:color w:val="0070C0"/>
            <w:sz w:val="28"/>
            <w:szCs w:val="28"/>
            <w:lang w:val="en"/>
          </w:rPr>
          <w:delText>Key</w:delText>
        </w:r>
      </w:del>
      <w:ins w:id="60" w:author="tncmouli" w:date="2023-01-21T11:01:00Z">
        <w:r w:rsidR="00801DF1">
          <w:rPr>
            <w:color w:val="0070C0"/>
            <w:sz w:val="28"/>
            <w:szCs w:val="28"/>
            <w:lang w:val="en"/>
          </w:rPr>
          <w:t>Code</w:t>
        </w:r>
      </w:ins>
      <w:r>
        <w:rPr>
          <w:color w:val="0070C0"/>
          <w:sz w:val="28"/>
          <w:szCs w:val="28"/>
          <w:lang w:val="en"/>
        </w:rPr>
        <w:t>: -</w:t>
      </w:r>
    </w:p>
    <w:p w14:paraId="32C8113C" w14:textId="77777777" w:rsidR="000779E3" w:rsidRPr="009E1159" w:rsidRDefault="000779E3" w:rsidP="000779E3">
      <w:pPr>
        <w:rPr>
          <w:sz w:val="28"/>
          <w:szCs w:val="28"/>
          <w:lang w:val="en"/>
        </w:rPr>
      </w:pPr>
      <w:r w:rsidRPr="009E1159">
        <w:rPr>
          <w:color w:val="0070C0"/>
          <w:sz w:val="28"/>
          <w:szCs w:val="28"/>
          <w:lang w:val="en"/>
        </w:rPr>
        <w:lastRenderedPageBreak/>
        <w:t>PDU Structure - IoT Gateway to a specific Lock controller node</w:t>
      </w:r>
    </w:p>
    <w:p w14:paraId="404A03D0" w14:textId="77777777" w:rsidR="000779E3" w:rsidRPr="009E1159" w:rsidRDefault="000779E3" w:rsidP="000779E3">
      <w:pPr>
        <w:rPr>
          <w:b/>
          <w:sz w:val="28"/>
          <w:szCs w:val="28"/>
          <w:lang w:val="en"/>
        </w:rPr>
      </w:pPr>
      <w:r w:rsidRPr="009E1159">
        <w:rPr>
          <w:sz w:val="28"/>
          <w:szCs w:val="28"/>
          <w:lang w:val="en"/>
        </w:rPr>
        <w:t xml:space="preserve">The following PDU is sent to Lock controller nodes for </w:t>
      </w:r>
      <w:r w:rsidRPr="009E1159">
        <w:rPr>
          <w:sz w:val="28"/>
          <w:szCs w:val="28"/>
          <w:u w:val="single"/>
          <w:lang w:val="en"/>
        </w:rPr>
        <w:t>Set-State</w:t>
      </w:r>
      <w:r w:rsidRPr="009E1159">
        <w:rPr>
          <w:sz w:val="28"/>
          <w:szCs w:val="28"/>
          <w:lang w:val="en"/>
        </w:rPr>
        <w:t xml:space="preserve"> Endpoint (EP), which is </w:t>
      </w:r>
      <w:r w:rsidRPr="009E1159">
        <w:rPr>
          <w:b/>
          <w:sz w:val="28"/>
          <w:szCs w:val="28"/>
          <w:lang w:val="en"/>
        </w:rPr>
        <w:t>0x09</w:t>
      </w:r>
      <w:r w:rsidRPr="009E1159">
        <w:rPr>
          <w:sz w:val="28"/>
          <w:szCs w:val="28"/>
          <w:lang w:val="en"/>
        </w:rPr>
        <w: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395"/>
        <w:gridCol w:w="6285"/>
      </w:tblGrid>
      <w:tr w:rsidR="000779E3" w:rsidRPr="009E1159" w14:paraId="499C2B74" w14:textId="77777777" w:rsidTr="00F10D47">
        <w:tc>
          <w:tcPr>
            <w:tcW w:w="1680" w:type="dxa"/>
            <w:shd w:val="clear" w:color="auto" w:fill="auto"/>
            <w:tcMar>
              <w:top w:w="100" w:type="dxa"/>
              <w:left w:w="100" w:type="dxa"/>
              <w:bottom w:w="100" w:type="dxa"/>
              <w:right w:w="100" w:type="dxa"/>
            </w:tcMar>
          </w:tcPr>
          <w:p w14:paraId="7281144E" w14:textId="77777777" w:rsidR="000779E3" w:rsidRPr="009E1159" w:rsidRDefault="000779E3" w:rsidP="00F10D47">
            <w:pPr>
              <w:rPr>
                <w:b/>
                <w:sz w:val="28"/>
                <w:szCs w:val="28"/>
                <w:lang w:val="en"/>
              </w:rPr>
            </w:pPr>
            <w:proofErr w:type="spellStart"/>
            <w:r w:rsidRPr="009E1159">
              <w:rPr>
                <w:b/>
                <w:sz w:val="28"/>
                <w:szCs w:val="28"/>
                <w:lang w:val="en"/>
              </w:rPr>
              <w:t>Byte:Length</w:t>
            </w:r>
            <w:proofErr w:type="spellEnd"/>
          </w:p>
        </w:tc>
        <w:tc>
          <w:tcPr>
            <w:tcW w:w="1395" w:type="dxa"/>
            <w:shd w:val="clear" w:color="auto" w:fill="auto"/>
            <w:tcMar>
              <w:top w:w="100" w:type="dxa"/>
              <w:left w:w="100" w:type="dxa"/>
              <w:bottom w:w="100" w:type="dxa"/>
              <w:right w:w="100" w:type="dxa"/>
            </w:tcMar>
          </w:tcPr>
          <w:p w14:paraId="5CF4FB0E" w14:textId="77777777" w:rsidR="000779E3" w:rsidRPr="009E1159" w:rsidRDefault="000779E3" w:rsidP="00F10D47">
            <w:pPr>
              <w:rPr>
                <w:b/>
                <w:sz w:val="28"/>
                <w:szCs w:val="28"/>
                <w:lang w:val="en"/>
              </w:rPr>
            </w:pPr>
            <w:r w:rsidRPr="009E1159">
              <w:rPr>
                <w:b/>
                <w:sz w:val="28"/>
                <w:szCs w:val="28"/>
                <w:lang w:val="en"/>
              </w:rPr>
              <w:t>Field Value</w:t>
            </w:r>
          </w:p>
        </w:tc>
        <w:tc>
          <w:tcPr>
            <w:tcW w:w="6285" w:type="dxa"/>
            <w:shd w:val="clear" w:color="auto" w:fill="auto"/>
            <w:tcMar>
              <w:top w:w="100" w:type="dxa"/>
              <w:left w:w="100" w:type="dxa"/>
              <w:bottom w:w="100" w:type="dxa"/>
              <w:right w:w="100" w:type="dxa"/>
            </w:tcMar>
          </w:tcPr>
          <w:p w14:paraId="3D5038B4" w14:textId="77777777" w:rsidR="000779E3" w:rsidRPr="009E1159" w:rsidRDefault="000779E3" w:rsidP="00F10D47">
            <w:pPr>
              <w:rPr>
                <w:b/>
                <w:sz w:val="28"/>
                <w:szCs w:val="28"/>
                <w:lang w:val="en"/>
              </w:rPr>
            </w:pPr>
            <w:r w:rsidRPr="009E1159">
              <w:rPr>
                <w:b/>
                <w:sz w:val="28"/>
                <w:szCs w:val="28"/>
                <w:lang w:val="en"/>
              </w:rPr>
              <w:t>Description</w:t>
            </w:r>
          </w:p>
        </w:tc>
      </w:tr>
      <w:tr w:rsidR="000779E3" w:rsidRPr="009E1159" w14:paraId="2EFADCF9" w14:textId="77777777" w:rsidTr="00F10D47">
        <w:tc>
          <w:tcPr>
            <w:tcW w:w="1680" w:type="dxa"/>
            <w:shd w:val="clear" w:color="auto" w:fill="auto"/>
            <w:tcMar>
              <w:top w:w="100" w:type="dxa"/>
              <w:left w:w="100" w:type="dxa"/>
              <w:bottom w:w="100" w:type="dxa"/>
              <w:right w:w="100" w:type="dxa"/>
            </w:tcMar>
          </w:tcPr>
          <w:p w14:paraId="073BE7B9" w14:textId="77777777" w:rsidR="000779E3" w:rsidRPr="009E1159" w:rsidRDefault="000779E3" w:rsidP="00F10D47">
            <w:pPr>
              <w:rPr>
                <w:sz w:val="28"/>
                <w:szCs w:val="28"/>
                <w:lang w:val="en"/>
              </w:rPr>
            </w:pPr>
            <w:r w:rsidRPr="009E1159">
              <w:rPr>
                <w:sz w:val="28"/>
                <w:szCs w:val="28"/>
                <w:lang w:val="en"/>
              </w:rPr>
              <w:t>1:4</w:t>
            </w:r>
          </w:p>
        </w:tc>
        <w:tc>
          <w:tcPr>
            <w:tcW w:w="1395" w:type="dxa"/>
            <w:shd w:val="clear" w:color="auto" w:fill="auto"/>
            <w:tcMar>
              <w:top w:w="100" w:type="dxa"/>
              <w:left w:w="100" w:type="dxa"/>
              <w:bottom w:w="100" w:type="dxa"/>
              <w:right w:w="100" w:type="dxa"/>
            </w:tcMar>
          </w:tcPr>
          <w:p w14:paraId="20354ADF" w14:textId="77777777" w:rsidR="000779E3" w:rsidRPr="009E1159" w:rsidRDefault="000779E3" w:rsidP="00F10D47">
            <w:pPr>
              <w:rPr>
                <w:sz w:val="28"/>
                <w:szCs w:val="28"/>
                <w:lang w:val="en"/>
              </w:rPr>
            </w:pPr>
            <w:r w:rsidRPr="009E1159">
              <w:rPr>
                <w:sz w:val="28"/>
                <w:szCs w:val="28"/>
                <w:lang w:val="en"/>
              </w:rPr>
              <w:t>&lt;Req Id&gt;</w:t>
            </w:r>
          </w:p>
        </w:tc>
        <w:tc>
          <w:tcPr>
            <w:tcW w:w="6285" w:type="dxa"/>
            <w:shd w:val="clear" w:color="auto" w:fill="auto"/>
            <w:tcMar>
              <w:top w:w="100" w:type="dxa"/>
              <w:left w:w="100" w:type="dxa"/>
              <w:bottom w:w="100" w:type="dxa"/>
              <w:right w:w="100" w:type="dxa"/>
            </w:tcMar>
          </w:tcPr>
          <w:p w14:paraId="37861C5D" w14:textId="77777777" w:rsidR="000779E3" w:rsidRPr="009E1159" w:rsidRDefault="000779E3" w:rsidP="00F10D47">
            <w:pPr>
              <w:rPr>
                <w:sz w:val="28"/>
                <w:szCs w:val="28"/>
                <w:lang w:val="en"/>
              </w:rPr>
            </w:pPr>
            <w:r w:rsidRPr="009E1159">
              <w:rPr>
                <w:sz w:val="28"/>
                <w:szCs w:val="28"/>
                <w:lang w:val="en"/>
              </w:rPr>
              <w:t xml:space="preserve">Request ID. Signed int (4 bytes). This is actually the value received in the request payload for the </w:t>
            </w:r>
            <w:r w:rsidRPr="009E1159">
              <w:rPr>
                <w:b/>
                <w:sz w:val="28"/>
                <w:szCs w:val="28"/>
                <w:lang w:val="en"/>
              </w:rPr>
              <w:t>Seq</w:t>
            </w:r>
            <w:r w:rsidRPr="009E1159">
              <w:rPr>
                <w:sz w:val="28"/>
                <w:szCs w:val="28"/>
                <w:lang w:val="en"/>
              </w:rPr>
              <w:t xml:space="preserve"> field.</w:t>
            </w:r>
          </w:p>
        </w:tc>
      </w:tr>
      <w:tr w:rsidR="000779E3" w:rsidRPr="009E1159" w14:paraId="73556DEC" w14:textId="77777777" w:rsidTr="00F10D47">
        <w:tc>
          <w:tcPr>
            <w:tcW w:w="1680" w:type="dxa"/>
            <w:shd w:val="clear" w:color="auto" w:fill="auto"/>
            <w:tcMar>
              <w:top w:w="100" w:type="dxa"/>
              <w:left w:w="100" w:type="dxa"/>
              <w:bottom w:w="100" w:type="dxa"/>
              <w:right w:w="100" w:type="dxa"/>
            </w:tcMar>
          </w:tcPr>
          <w:p w14:paraId="68FC1758" w14:textId="77777777" w:rsidR="000779E3" w:rsidRPr="009E1159" w:rsidRDefault="000779E3" w:rsidP="00F10D47">
            <w:pPr>
              <w:rPr>
                <w:sz w:val="28"/>
                <w:szCs w:val="28"/>
                <w:lang w:val="en"/>
              </w:rPr>
            </w:pPr>
            <w:r w:rsidRPr="009E1159">
              <w:rPr>
                <w:sz w:val="28"/>
                <w:szCs w:val="28"/>
                <w:lang w:val="en"/>
              </w:rPr>
              <w:t>5:1</w:t>
            </w:r>
          </w:p>
        </w:tc>
        <w:tc>
          <w:tcPr>
            <w:tcW w:w="1395" w:type="dxa"/>
            <w:shd w:val="clear" w:color="auto" w:fill="auto"/>
            <w:tcMar>
              <w:top w:w="100" w:type="dxa"/>
              <w:left w:w="100" w:type="dxa"/>
              <w:bottom w:w="100" w:type="dxa"/>
              <w:right w:w="100" w:type="dxa"/>
            </w:tcMar>
          </w:tcPr>
          <w:p w14:paraId="2A187179" w14:textId="77F89C78" w:rsidR="000779E3" w:rsidRPr="009E1159" w:rsidRDefault="000779E3" w:rsidP="00F10D47">
            <w:pPr>
              <w:rPr>
                <w:sz w:val="28"/>
                <w:szCs w:val="28"/>
                <w:lang w:val="en"/>
              </w:rPr>
            </w:pPr>
            <w:commentRangeStart w:id="61"/>
            <w:commentRangeStart w:id="62"/>
            <w:del w:id="63" w:author="tncmouli" w:date="2023-01-21T11:04:00Z">
              <w:r w:rsidRPr="009E1159" w:rsidDel="000F36F4">
                <w:rPr>
                  <w:sz w:val="28"/>
                  <w:szCs w:val="28"/>
                  <w:lang w:val="en"/>
                </w:rPr>
                <w:delText>0x94</w:delText>
              </w:r>
            </w:del>
            <w:commentRangeEnd w:id="61"/>
            <w:r w:rsidR="000F36F4">
              <w:rPr>
                <w:rStyle w:val="CommentReference"/>
              </w:rPr>
              <w:commentReference w:id="61"/>
            </w:r>
            <w:commentRangeEnd w:id="62"/>
            <w:r w:rsidR="00FB76D7">
              <w:rPr>
                <w:rStyle w:val="CommentReference"/>
              </w:rPr>
              <w:commentReference w:id="62"/>
            </w:r>
          </w:p>
        </w:tc>
        <w:tc>
          <w:tcPr>
            <w:tcW w:w="6285" w:type="dxa"/>
            <w:shd w:val="clear" w:color="auto" w:fill="auto"/>
            <w:tcMar>
              <w:top w:w="100" w:type="dxa"/>
              <w:left w:w="100" w:type="dxa"/>
              <w:bottom w:w="100" w:type="dxa"/>
              <w:right w:w="100" w:type="dxa"/>
            </w:tcMar>
          </w:tcPr>
          <w:p w14:paraId="06C5F505" w14:textId="3A5AF8A5" w:rsidR="000779E3" w:rsidRPr="009E1159" w:rsidRDefault="000779E3" w:rsidP="00801DF1">
            <w:pPr>
              <w:rPr>
                <w:sz w:val="28"/>
                <w:szCs w:val="28"/>
                <w:lang w:val="en"/>
              </w:rPr>
            </w:pPr>
            <w:r w:rsidRPr="009E1159">
              <w:rPr>
                <w:sz w:val="28"/>
                <w:szCs w:val="28"/>
                <w:lang w:val="en"/>
              </w:rPr>
              <w:t xml:space="preserve">Key = </w:t>
            </w:r>
            <w:del w:id="64" w:author="tncmouli" w:date="2023-01-21T11:01:00Z">
              <w:r w:rsidRPr="009E1159" w:rsidDel="00801DF1">
                <w:rPr>
                  <w:sz w:val="28"/>
                  <w:szCs w:val="28"/>
                  <w:lang w:val="en"/>
                </w:rPr>
                <w:delText>admin_key</w:delText>
              </w:r>
            </w:del>
            <w:proofErr w:type="spellStart"/>
            <w:ins w:id="65" w:author="tncmouli" w:date="2023-01-21T11:01:00Z">
              <w:r w:rsidR="00801DF1">
                <w:rPr>
                  <w:sz w:val="28"/>
                  <w:szCs w:val="28"/>
                  <w:lang w:val="en"/>
                </w:rPr>
                <w:t>keypad_code</w:t>
              </w:r>
            </w:ins>
            <w:proofErr w:type="spellEnd"/>
            <w:r w:rsidRPr="009E1159">
              <w:rPr>
                <w:sz w:val="28"/>
                <w:szCs w:val="28"/>
                <w:lang w:val="en"/>
              </w:rPr>
              <w:t>, Length = 4</w:t>
            </w:r>
          </w:p>
        </w:tc>
      </w:tr>
      <w:tr w:rsidR="000779E3" w:rsidRPr="009E1159" w14:paraId="1CA15475" w14:textId="77777777" w:rsidTr="00F10D47">
        <w:tc>
          <w:tcPr>
            <w:tcW w:w="1680" w:type="dxa"/>
            <w:shd w:val="clear" w:color="auto" w:fill="auto"/>
            <w:tcMar>
              <w:top w:w="100" w:type="dxa"/>
              <w:left w:w="100" w:type="dxa"/>
              <w:bottom w:w="100" w:type="dxa"/>
              <w:right w:w="100" w:type="dxa"/>
            </w:tcMar>
          </w:tcPr>
          <w:p w14:paraId="2F66DDE9" w14:textId="77777777" w:rsidR="000779E3" w:rsidRPr="009E1159" w:rsidRDefault="000779E3" w:rsidP="00F10D47">
            <w:pPr>
              <w:rPr>
                <w:sz w:val="28"/>
                <w:szCs w:val="28"/>
                <w:lang w:val="en"/>
              </w:rPr>
            </w:pPr>
            <w:r w:rsidRPr="009E1159">
              <w:rPr>
                <w:sz w:val="28"/>
                <w:szCs w:val="28"/>
                <w:lang w:val="en"/>
              </w:rPr>
              <w:t>6:4</w:t>
            </w:r>
          </w:p>
        </w:tc>
        <w:tc>
          <w:tcPr>
            <w:tcW w:w="1395" w:type="dxa"/>
            <w:shd w:val="clear" w:color="auto" w:fill="auto"/>
            <w:tcMar>
              <w:top w:w="100" w:type="dxa"/>
              <w:left w:w="100" w:type="dxa"/>
              <w:bottom w:w="100" w:type="dxa"/>
              <w:right w:w="100" w:type="dxa"/>
            </w:tcMar>
          </w:tcPr>
          <w:p w14:paraId="185C1222" w14:textId="77777777" w:rsidR="000779E3" w:rsidRPr="009E1159" w:rsidRDefault="000779E3" w:rsidP="00F10D47">
            <w:pPr>
              <w:rPr>
                <w:sz w:val="28"/>
                <w:szCs w:val="28"/>
                <w:lang w:val="en"/>
              </w:rPr>
            </w:pPr>
          </w:p>
        </w:tc>
        <w:tc>
          <w:tcPr>
            <w:tcW w:w="6285" w:type="dxa"/>
            <w:shd w:val="clear" w:color="auto" w:fill="auto"/>
            <w:tcMar>
              <w:top w:w="100" w:type="dxa"/>
              <w:left w:w="100" w:type="dxa"/>
              <w:bottom w:w="100" w:type="dxa"/>
              <w:right w:w="100" w:type="dxa"/>
            </w:tcMar>
          </w:tcPr>
          <w:p w14:paraId="1F3057B4" w14:textId="2754B6E1" w:rsidR="000779E3" w:rsidRPr="009E1159" w:rsidRDefault="000779E3" w:rsidP="000F36F4">
            <w:pPr>
              <w:rPr>
                <w:sz w:val="28"/>
                <w:szCs w:val="28"/>
                <w:lang w:val="en"/>
              </w:rPr>
            </w:pPr>
            <w:r w:rsidRPr="009E1159">
              <w:rPr>
                <w:sz w:val="28"/>
                <w:szCs w:val="28"/>
                <w:lang w:val="en"/>
              </w:rPr>
              <w:t xml:space="preserve">4 bytes. Unsigned Integer. Represents the </w:t>
            </w:r>
            <w:del w:id="66" w:author="tncmouli" w:date="2023-01-21T11:01:00Z">
              <w:r w:rsidRPr="009E1159" w:rsidDel="00801DF1">
                <w:rPr>
                  <w:sz w:val="28"/>
                  <w:szCs w:val="28"/>
                  <w:lang w:val="en"/>
                </w:rPr>
                <w:delText>admin key</w:delText>
              </w:r>
            </w:del>
            <w:ins w:id="67" w:author="tncmouli" w:date="2023-01-21T11:01:00Z">
              <w:r w:rsidR="00801DF1">
                <w:rPr>
                  <w:sz w:val="28"/>
                  <w:szCs w:val="28"/>
                  <w:lang w:val="en"/>
                </w:rPr>
                <w:t>keypad code</w:t>
              </w:r>
            </w:ins>
            <w:r w:rsidRPr="009E1159">
              <w:rPr>
                <w:sz w:val="28"/>
                <w:szCs w:val="28"/>
                <w:lang w:val="en"/>
              </w:rPr>
              <w:t xml:space="preserve"> stored in little-endian form.</w:t>
            </w:r>
            <w:ins w:id="68" w:author="tncmouli" w:date="2023-01-21T11:02:00Z">
              <w:r w:rsidR="00801DF1">
                <w:rPr>
                  <w:sz w:val="28"/>
                  <w:szCs w:val="28"/>
                  <w:lang w:val="en"/>
                </w:rPr>
                <w:t xml:space="preserve"> The lock controller should ensure the </w:t>
              </w:r>
              <w:proofErr w:type="spellStart"/>
              <w:r w:rsidR="00801DF1">
                <w:rPr>
                  <w:sz w:val="28"/>
                  <w:szCs w:val="28"/>
                  <w:lang w:val="en"/>
                </w:rPr>
                <w:t>keypad_code</w:t>
              </w:r>
              <w:proofErr w:type="spellEnd"/>
              <w:r w:rsidR="00801DF1">
                <w:rPr>
                  <w:sz w:val="28"/>
                  <w:szCs w:val="28"/>
                  <w:lang w:val="en"/>
                </w:rPr>
                <w:t xml:space="preserve"> value is </w:t>
              </w:r>
            </w:ins>
            <w:ins w:id="69" w:author="tncmouli" w:date="2023-01-21T11:03:00Z">
              <w:r w:rsidR="000F36F4">
                <w:rPr>
                  <w:sz w:val="28"/>
                  <w:szCs w:val="28"/>
                  <w:lang w:val="en"/>
                </w:rPr>
                <w:t xml:space="preserve">in the range </w:t>
              </w:r>
              <w:r w:rsidR="00801DF1">
                <w:rPr>
                  <w:sz w:val="28"/>
                  <w:szCs w:val="28"/>
                  <w:lang w:val="en"/>
                </w:rPr>
                <w:t>1000 to 9999</w:t>
              </w:r>
              <w:r w:rsidR="000F36F4">
                <w:rPr>
                  <w:sz w:val="28"/>
                  <w:szCs w:val="28"/>
                  <w:lang w:val="en"/>
                </w:rPr>
                <w:t xml:space="preserve"> (4 digits</w:t>
              </w:r>
              <w:r w:rsidR="00801DF1">
                <w:rPr>
                  <w:sz w:val="28"/>
                  <w:szCs w:val="28"/>
                  <w:lang w:val="en"/>
                </w:rPr>
                <w:t>).</w:t>
              </w:r>
            </w:ins>
          </w:p>
        </w:tc>
      </w:tr>
      <w:tr w:rsidR="000779E3" w:rsidRPr="009E1159" w14:paraId="783A82CD" w14:textId="77777777" w:rsidTr="00F10D47">
        <w:tc>
          <w:tcPr>
            <w:tcW w:w="1680" w:type="dxa"/>
            <w:shd w:val="clear" w:color="auto" w:fill="auto"/>
            <w:tcMar>
              <w:top w:w="100" w:type="dxa"/>
              <w:left w:w="100" w:type="dxa"/>
              <w:bottom w:w="100" w:type="dxa"/>
              <w:right w:w="100" w:type="dxa"/>
            </w:tcMar>
          </w:tcPr>
          <w:p w14:paraId="7431CB97" w14:textId="77777777" w:rsidR="000779E3" w:rsidRPr="009E1159" w:rsidRDefault="000779E3" w:rsidP="00F10D47">
            <w:pPr>
              <w:rPr>
                <w:sz w:val="28"/>
                <w:szCs w:val="28"/>
                <w:lang w:val="en"/>
              </w:rPr>
            </w:pPr>
            <w:r w:rsidRPr="009E1159">
              <w:rPr>
                <w:sz w:val="28"/>
                <w:szCs w:val="28"/>
                <w:lang w:val="en"/>
              </w:rPr>
              <w:t>10:1</w:t>
            </w:r>
          </w:p>
        </w:tc>
        <w:tc>
          <w:tcPr>
            <w:tcW w:w="1395" w:type="dxa"/>
            <w:shd w:val="clear" w:color="auto" w:fill="auto"/>
            <w:tcMar>
              <w:top w:w="100" w:type="dxa"/>
              <w:left w:w="100" w:type="dxa"/>
              <w:bottom w:w="100" w:type="dxa"/>
              <w:right w:w="100" w:type="dxa"/>
            </w:tcMar>
          </w:tcPr>
          <w:p w14:paraId="355C5DD0" w14:textId="77777777" w:rsidR="000779E3" w:rsidRPr="009E1159" w:rsidRDefault="000779E3" w:rsidP="00F10D47">
            <w:pPr>
              <w:rPr>
                <w:sz w:val="28"/>
                <w:szCs w:val="28"/>
                <w:lang w:val="en"/>
              </w:rPr>
            </w:pPr>
            <w:r w:rsidRPr="009E1159">
              <w:rPr>
                <w:sz w:val="28"/>
                <w:szCs w:val="28"/>
                <w:lang w:val="en"/>
              </w:rPr>
              <w:t>0x00</w:t>
            </w:r>
          </w:p>
        </w:tc>
        <w:tc>
          <w:tcPr>
            <w:tcW w:w="6285" w:type="dxa"/>
            <w:shd w:val="clear" w:color="auto" w:fill="auto"/>
            <w:tcMar>
              <w:top w:w="100" w:type="dxa"/>
              <w:left w:w="100" w:type="dxa"/>
              <w:bottom w:w="100" w:type="dxa"/>
              <w:right w:w="100" w:type="dxa"/>
            </w:tcMar>
          </w:tcPr>
          <w:p w14:paraId="3387B514" w14:textId="77777777" w:rsidR="000779E3" w:rsidRPr="009E1159" w:rsidRDefault="000779E3" w:rsidP="00F10D47">
            <w:pPr>
              <w:rPr>
                <w:sz w:val="28"/>
                <w:szCs w:val="28"/>
                <w:lang w:val="en"/>
              </w:rPr>
            </w:pPr>
            <w:r w:rsidRPr="009E1159">
              <w:rPr>
                <w:sz w:val="28"/>
                <w:szCs w:val="28"/>
                <w:lang w:val="en"/>
              </w:rPr>
              <w:t>End of Packet Marker</w:t>
            </w:r>
          </w:p>
        </w:tc>
      </w:tr>
    </w:tbl>
    <w:p w14:paraId="77B8D7B3" w14:textId="77777777" w:rsidR="000779E3" w:rsidRDefault="000779E3" w:rsidP="000779E3">
      <w:pPr>
        <w:rPr>
          <w:sz w:val="28"/>
          <w:szCs w:val="28"/>
          <w:lang w:val="en"/>
        </w:rPr>
      </w:pPr>
      <w:bookmarkStart w:id="70" w:name="_k5lrt7efqv81" w:colFirst="0" w:colLast="0"/>
      <w:bookmarkEnd w:id="70"/>
    </w:p>
    <w:p w14:paraId="5D5C0B83" w14:textId="77777777" w:rsidR="000779E3" w:rsidRDefault="000779E3" w:rsidP="000779E3">
      <w:pPr>
        <w:rPr>
          <w:sz w:val="28"/>
          <w:szCs w:val="28"/>
          <w:lang w:val="en"/>
        </w:rPr>
      </w:pPr>
    </w:p>
    <w:p w14:paraId="0937D728" w14:textId="6DA0DC98" w:rsidR="000779E3" w:rsidRPr="009E1159" w:rsidRDefault="000779E3" w:rsidP="000779E3">
      <w:pPr>
        <w:rPr>
          <w:color w:val="0070C0"/>
          <w:sz w:val="28"/>
          <w:szCs w:val="28"/>
          <w:lang w:val="en"/>
        </w:rPr>
      </w:pPr>
      <w:r w:rsidRPr="009E1159">
        <w:rPr>
          <w:color w:val="0070C0"/>
          <w:sz w:val="28"/>
          <w:szCs w:val="28"/>
          <w:lang w:val="en"/>
        </w:rPr>
        <w:t xml:space="preserve">Response for Set </w:t>
      </w:r>
      <w:del w:id="71" w:author="tncmouli" w:date="2023-01-21T11:05:00Z">
        <w:r w:rsidRPr="009E1159" w:rsidDel="000F36F4">
          <w:rPr>
            <w:color w:val="0070C0"/>
            <w:sz w:val="28"/>
            <w:szCs w:val="28"/>
            <w:lang w:val="en"/>
          </w:rPr>
          <w:delText xml:space="preserve">Admin </w:delText>
        </w:r>
      </w:del>
      <w:ins w:id="72" w:author="tncmouli" w:date="2023-01-21T11:05:00Z">
        <w:r w:rsidR="000F36F4">
          <w:rPr>
            <w:color w:val="0070C0"/>
            <w:sz w:val="28"/>
            <w:szCs w:val="28"/>
            <w:lang w:val="en"/>
          </w:rPr>
          <w:t>Keypad</w:t>
        </w:r>
      </w:ins>
      <w:ins w:id="73" w:author="tncmouli" w:date="2023-01-21T11:06:00Z">
        <w:r w:rsidR="000F36F4">
          <w:rPr>
            <w:color w:val="0070C0"/>
            <w:sz w:val="28"/>
            <w:szCs w:val="28"/>
            <w:lang w:val="en"/>
          </w:rPr>
          <w:t xml:space="preserve"> code</w:t>
        </w:r>
      </w:ins>
      <w:del w:id="74" w:author="tncmouli" w:date="2023-01-21T11:06:00Z">
        <w:r w:rsidRPr="009E1159" w:rsidDel="000F36F4">
          <w:rPr>
            <w:color w:val="0070C0"/>
            <w:sz w:val="28"/>
            <w:szCs w:val="28"/>
            <w:lang w:val="en"/>
          </w:rPr>
          <w:delText>Key</w:delText>
        </w:r>
      </w:del>
    </w:p>
    <w:p w14:paraId="3E45C703" w14:textId="77777777" w:rsidR="000779E3" w:rsidRPr="009E1159" w:rsidRDefault="000779E3" w:rsidP="000779E3">
      <w:pPr>
        <w:rPr>
          <w:sz w:val="28"/>
          <w:szCs w:val="28"/>
          <w:lang w:val="en"/>
        </w:rPr>
      </w:pPr>
      <w:bookmarkStart w:id="75" w:name="_6oswo3hg5sr7" w:colFirst="0" w:colLast="0"/>
      <w:bookmarkEnd w:id="75"/>
      <w:r w:rsidRPr="009E1159">
        <w:rPr>
          <w:sz w:val="28"/>
          <w:szCs w:val="28"/>
          <w:lang w:val="en"/>
        </w:rPr>
        <w:t>PDU Structure - Lock controller node to IoT Gateway</w:t>
      </w:r>
    </w:p>
    <w:p w14:paraId="15F0A1BF" w14:textId="77777777" w:rsidR="000779E3" w:rsidRPr="009E1159" w:rsidRDefault="000779E3" w:rsidP="000779E3">
      <w:pPr>
        <w:rPr>
          <w:sz w:val="28"/>
          <w:szCs w:val="28"/>
          <w:lang w:val="en"/>
        </w:rPr>
      </w:pPr>
      <w:r w:rsidRPr="009E1159">
        <w:rPr>
          <w:sz w:val="28"/>
          <w:szCs w:val="28"/>
          <w:lang w:val="en"/>
        </w:rPr>
        <w:t xml:space="preserve">The following PDU is sent from the Lock controller node on </w:t>
      </w:r>
      <w:r w:rsidRPr="009E1159">
        <w:rPr>
          <w:sz w:val="28"/>
          <w:szCs w:val="28"/>
          <w:u w:val="single"/>
          <w:lang w:val="en"/>
        </w:rPr>
        <w:t>Acknowledgement-State</w:t>
      </w:r>
      <w:r w:rsidRPr="009E1159">
        <w:rPr>
          <w:sz w:val="28"/>
          <w:szCs w:val="28"/>
          <w:lang w:val="en"/>
        </w:rPr>
        <w:t xml:space="preserve"> Endpoint (EP) for the destination, which is </w:t>
      </w:r>
      <w:r w:rsidRPr="009E1159">
        <w:rPr>
          <w:b/>
          <w:sz w:val="28"/>
          <w:szCs w:val="28"/>
          <w:lang w:val="en"/>
        </w:rPr>
        <w:t>0x19</w:t>
      </w:r>
      <w:r w:rsidRPr="009E1159">
        <w:rPr>
          <w:sz w:val="28"/>
          <w:szCs w:val="28"/>
          <w:lang w:val="en"/>
        </w:rPr>
        <w: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395"/>
        <w:gridCol w:w="6285"/>
      </w:tblGrid>
      <w:tr w:rsidR="000779E3" w:rsidRPr="009E1159" w14:paraId="7FEF4F56" w14:textId="77777777" w:rsidTr="00F10D47">
        <w:tc>
          <w:tcPr>
            <w:tcW w:w="1680" w:type="dxa"/>
            <w:shd w:val="clear" w:color="auto" w:fill="auto"/>
            <w:tcMar>
              <w:top w:w="100" w:type="dxa"/>
              <w:left w:w="100" w:type="dxa"/>
              <w:bottom w:w="100" w:type="dxa"/>
              <w:right w:w="100" w:type="dxa"/>
            </w:tcMar>
          </w:tcPr>
          <w:p w14:paraId="4B79E631" w14:textId="77777777" w:rsidR="000779E3" w:rsidRPr="009E1159" w:rsidRDefault="000779E3" w:rsidP="00F10D47">
            <w:pPr>
              <w:rPr>
                <w:b/>
                <w:sz w:val="28"/>
                <w:szCs w:val="28"/>
                <w:lang w:val="en"/>
              </w:rPr>
            </w:pPr>
            <w:proofErr w:type="spellStart"/>
            <w:r w:rsidRPr="009E1159">
              <w:rPr>
                <w:b/>
                <w:sz w:val="28"/>
                <w:szCs w:val="28"/>
                <w:lang w:val="en"/>
              </w:rPr>
              <w:t>Byte:Length</w:t>
            </w:r>
            <w:proofErr w:type="spellEnd"/>
          </w:p>
        </w:tc>
        <w:tc>
          <w:tcPr>
            <w:tcW w:w="1395" w:type="dxa"/>
            <w:shd w:val="clear" w:color="auto" w:fill="auto"/>
            <w:tcMar>
              <w:top w:w="100" w:type="dxa"/>
              <w:left w:w="100" w:type="dxa"/>
              <w:bottom w:w="100" w:type="dxa"/>
              <w:right w:w="100" w:type="dxa"/>
            </w:tcMar>
          </w:tcPr>
          <w:p w14:paraId="1E80BC6C" w14:textId="77777777" w:rsidR="000779E3" w:rsidRPr="009E1159" w:rsidRDefault="000779E3" w:rsidP="00F10D47">
            <w:pPr>
              <w:rPr>
                <w:b/>
                <w:sz w:val="28"/>
                <w:szCs w:val="28"/>
                <w:lang w:val="en"/>
              </w:rPr>
            </w:pPr>
            <w:r w:rsidRPr="009E1159">
              <w:rPr>
                <w:b/>
                <w:sz w:val="28"/>
                <w:szCs w:val="28"/>
                <w:lang w:val="en"/>
              </w:rPr>
              <w:t>Field Value</w:t>
            </w:r>
          </w:p>
        </w:tc>
        <w:tc>
          <w:tcPr>
            <w:tcW w:w="6285" w:type="dxa"/>
            <w:shd w:val="clear" w:color="auto" w:fill="auto"/>
            <w:tcMar>
              <w:top w:w="100" w:type="dxa"/>
              <w:left w:w="100" w:type="dxa"/>
              <w:bottom w:w="100" w:type="dxa"/>
              <w:right w:w="100" w:type="dxa"/>
            </w:tcMar>
          </w:tcPr>
          <w:p w14:paraId="4BC92DD0" w14:textId="77777777" w:rsidR="000779E3" w:rsidRPr="009E1159" w:rsidRDefault="000779E3" w:rsidP="00F10D47">
            <w:pPr>
              <w:rPr>
                <w:b/>
                <w:sz w:val="28"/>
                <w:szCs w:val="28"/>
                <w:lang w:val="en"/>
              </w:rPr>
            </w:pPr>
            <w:r w:rsidRPr="009E1159">
              <w:rPr>
                <w:b/>
                <w:sz w:val="28"/>
                <w:szCs w:val="28"/>
                <w:lang w:val="en"/>
              </w:rPr>
              <w:t>Description</w:t>
            </w:r>
          </w:p>
        </w:tc>
      </w:tr>
      <w:tr w:rsidR="000779E3" w:rsidRPr="009E1159" w14:paraId="44192283" w14:textId="77777777" w:rsidTr="00F10D47">
        <w:tc>
          <w:tcPr>
            <w:tcW w:w="1680" w:type="dxa"/>
            <w:shd w:val="clear" w:color="auto" w:fill="auto"/>
            <w:tcMar>
              <w:top w:w="100" w:type="dxa"/>
              <w:left w:w="100" w:type="dxa"/>
              <w:bottom w:w="100" w:type="dxa"/>
              <w:right w:w="100" w:type="dxa"/>
            </w:tcMar>
          </w:tcPr>
          <w:p w14:paraId="1AC3A116" w14:textId="77777777" w:rsidR="000779E3" w:rsidRPr="009E1159" w:rsidRDefault="000779E3" w:rsidP="00F10D47">
            <w:pPr>
              <w:rPr>
                <w:sz w:val="28"/>
                <w:szCs w:val="28"/>
                <w:lang w:val="en"/>
              </w:rPr>
            </w:pPr>
            <w:r w:rsidRPr="009E1159">
              <w:rPr>
                <w:sz w:val="28"/>
                <w:szCs w:val="28"/>
                <w:lang w:val="en"/>
              </w:rPr>
              <w:t>1:4</w:t>
            </w:r>
          </w:p>
        </w:tc>
        <w:tc>
          <w:tcPr>
            <w:tcW w:w="1395" w:type="dxa"/>
            <w:shd w:val="clear" w:color="auto" w:fill="auto"/>
            <w:tcMar>
              <w:top w:w="100" w:type="dxa"/>
              <w:left w:w="100" w:type="dxa"/>
              <w:bottom w:w="100" w:type="dxa"/>
              <w:right w:w="100" w:type="dxa"/>
            </w:tcMar>
          </w:tcPr>
          <w:p w14:paraId="5E0792CC" w14:textId="77777777" w:rsidR="000779E3" w:rsidRPr="009E1159" w:rsidRDefault="000779E3" w:rsidP="00F10D47">
            <w:pPr>
              <w:rPr>
                <w:sz w:val="28"/>
                <w:szCs w:val="28"/>
                <w:lang w:val="en"/>
              </w:rPr>
            </w:pPr>
            <w:r w:rsidRPr="009E1159">
              <w:rPr>
                <w:sz w:val="28"/>
                <w:szCs w:val="28"/>
                <w:lang w:val="en"/>
              </w:rPr>
              <w:t>&lt;Req Id&gt;</w:t>
            </w:r>
          </w:p>
        </w:tc>
        <w:tc>
          <w:tcPr>
            <w:tcW w:w="6285" w:type="dxa"/>
            <w:shd w:val="clear" w:color="auto" w:fill="auto"/>
            <w:tcMar>
              <w:top w:w="100" w:type="dxa"/>
              <w:left w:w="100" w:type="dxa"/>
              <w:bottom w:w="100" w:type="dxa"/>
              <w:right w:w="100" w:type="dxa"/>
            </w:tcMar>
          </w:tcPr>
          <w:p w14:paraId="639772BA" w14:textId="77777777" w:rsidR="000779E3" w:rsidRPr="009E1159" w:rsidRDefault="000779E3" w:rsidP="00F10D47">
            <w:pPr>
              <w:rPr>
                <w:sz w:val="28"/>
                <w:szCs w:val="28"/>
                <w:lang w:val="en"/>
              </w:rPr>
            </w:pPr>
            <w:r w:rsidRPr="009E1159">
              <w:rPr>
                <w:sz w:val="28"/>
                <w:szCs w:val="28"/>
                <w:lang w:val="en"/>
              </w:rPr>
              <w:t>Request ID. Signed int (4 bytes). This request id must be the request id that was sent in the Set Admin Key request message.</w:t>
            </w:r>
          </w:p>
        </w:tc>
      </w:tr>
      <w:tr w:rsidR="000779E3" w:rsidRPr="009E1159" w14:paraId="002F5DFF" w14:textId="77777777" w:rsidTr="00F10D47">
        <w:tc>
          <w:tcPr>
            <w:tcW w:w="1680" w:type="dxa"/>
            <w:shd w:val="clear" w:color="auto" w:fill="auto"/>
            <w:tcMar>
              <w:top w:w="100" w:type="dxa"/>
              <w:left w:w="100" w:type="dxa"/>
              <w:bottom w:w="100" w:type="dxa"/>
              <w:right w:w="100" w:type="dxa"/>
            </w:tcMar>
          </w:tcPr>
          <w:p w14:paraId="134DC65F" w14:textId="77777777" w:rsidR="000779E3" w:rsidRPr="009E1159" w:rsidRDefault="000779E3" w:rsidP="00F10D47">
            <w:pPr>
              <w:rPr>
                <w:sz w:val="28"/>
                <w:szCs w:val="28"/>
                <w:lang w:val="en"/>
              </w:rPr>
            </w:pPr>
            <w:r w:rsidRPr="009E1159">
              <w:rPr>
                <w:sz w:val="28"/>
                <w:szCs w:val="28"/>
                <w:lang w:val="en"/>
              </w:rPr>
              <w:t>5:1</w:t>
            </w:r>
          </w:p>
        </w:tc>
        <w:tc>
          <w:tcPr>
            <w:tcW w:w="1395" w:type="dxa"/>
            <w:shd w:val="clear" w:color="auto" w:fill="auto"/>
            <w:tcMar>
              <w:top w:w="100" w:type="dxa"/>
              <w:left w:w="100" w:type="dxa"/>
              <w:bottom w:w="100" w:type="dxa"/>
              <w:right w:w="100" w:type="dxa"/>
            </w:tcMar>
          </w:tcPr>
          <w:p w14:paraId="29BFE8A1" w14:textId="77777777" w:rsidR="000779E3" w:rsidRPr="009E1159" w:rsidRDefault="000779E3" w:rsidP="00F10D47">
            <w:pPr>
              <w:rPr>
                <w:sz w:val="28"/>
                <w:szCs w:val="28"/>
                <w:lang w:val="en"/>
              </w:rPr>
            </w:pPr>
            <w:r w:rsidRPr="009E1159">
              <w:rPr>
                <w:sz w:val="28"/>
                <w:szCs w:val="28"/>
                <w:lang w:val="en"/>
              </w:rPr>
              <w:t>0x91</w:t>
            </w:r>
          </w:p>
        </w:tc>
        <w:tc>
          <w:tcPr>
            <w:tcW w:w="6285" w:type="dxa"/>
            <w:shd w:val="clear" w:color="auto" w:fill="auto"/>
            <w:tcMar>
              <w:top w:w="100" w:type="dxa"/>
              <w:left w:w="100" w:type="dxa"/>
              <w:bottom w:w="100" w:type="dxa"/>
              <w:right w:w="100" w:type="dxa"/>
            </w:tcMar>
          </w:tcPr>
          <w:p w14:paraId="424C3238" w14:textId="77777777" w:rsidR="000779E3" w:rsidRPr="009E1159" w:rsidRDefault="000779E3" w:rsidP="00F10D47">
            <w:pPr>
              <w:rPr>
                <w:sz w:val="28"/>
                <w:szCs w:val="28"/>
                <w:lang w:val="en"/>
              </w:rPr>
            </w:pPr>
            <w:r w:rsidRPr="009E1159">
              <w:rPr>
                <w:sz w:val="28"/>
                <w:szCs w:val="28"/>
                <w:lang w:val="en"/>
              </w:rPr>
              <w:t xml:space="preserve">Key = </w:t>
            </w:r>
            <w:proofErr w:type="spellStart"/>
            <w:r w:rsidRPr="009E1159">
              <w:rPr>
                <w:sz w:val="28"/>
                <w:szCs w:val="28"/>
                <w:lang w:val="en"/>
              </w:rPr>
              <w:t>admin_key</w:t>
            </w:r>
            <w:proofErr w:type="spellEnd"/>
            <w:r w:rsidRPr="009E1159">
              <w:rPr>
                <w:sz w:val="28"/>
                <w:szCs w:val="28"/>
                <w:lang w:val="en"/>
              </w:rPr>
              <w:t>, Length = 1</w:t>
            </w:r>
          </w:p>
        </w:tc>
      </w:tr>
      <w:tr w:rsidR="000779E3" w:rsidRPr="009E1159" w14:paraId="5C08C30E" w14:textId="77777777" w:rsidTr="00F10D47">
        <w:tc>
          <w:tcPr>
            <w:tcW w:w="1680" w:type="dxa"/>
            <w:shd w:val="clear" w:color="auto" w:fill="auto"/>
            <w:tcMar>
              <w:top w:w="100" w:type="dxa"/>
              <w:left w:w="100" w:type="dxa"/>
              <w:bottom w:w="100" w:type="dxa"/>
              <w:right w:w="100" w:type="dxa"/>
            </w:tcMar>
          </w:tcPr>
          <w:p w14:paraId="3435B656" w14:textId="77777777" w:rsidR="000779E3" w:rsidRPr="009E1159" w:rsidRDefault="000779E3" w:rsidP="00F10D47">
            <w:pPr>
              <w:rPr>
                <w:sz w:val="28"/>
                <w:szCs w:val="28"/>
                <w:lang w:val="en"/>
              </w:rPr>
            </w:pPr>
            <w:r w:rsidRPr="009E1159">
              <w:rPr>
                <w:sz w:val="28"/>
                <w:szCs w:val="28"/>
                <w:lang w:val="en"/>
              </w:rPr>
              <w:lastRenderedPageBreak/>
              <w:t>6:1</w:t>
            </w:r>
          </w:p>
        </w:tc>
        <w:tc>
          <w:tcPr>
            <w:tcW w:w="1395" w:type="dxa"/>
            <w:shd w:val="clear" w:color="auto" w:fill="auto"/>
            <w:tcMar>
              <w:top w:w="100" w:type="dxa"/>
              <w:left w:w="100" w:type="dxa"/>
              <w:bottom w:w="100" w:type="dxa"/>
              <w:right w:w="100" w:type="dxa"/>
            </w:tcMar>
          </w:tcPr>
          <w:p w14:paraId="0BA0CBA7" w14:textId="77777777" w:rsidR="000779E3" w:rsidRPr="009E1159" w:rsidRDefault="000779E3" w:rsidP="00F10D47">
            <w:pPr>
              <w:rPr>
                <w:sz w:val="28"/>
                <w:szCs w:val="28"/>
                <w:lang w:val="en"/>
              </w:rPr>
            </w:pPr>
            <w:r w:rsidRPr="009E1159">
              <w:rPr>
                <w:sz w:val="28"/>
                <w:szCs w:val="28"/>
                <w:lang w:val="en"/>
              </w:rPr>
              <w:t>0x0 or 0x1</w:t>
            </w:r>
          </w:p>
        </w:tc>
        <w:tc>
          <w:tcPr>
            <w:tcW w:w="6285" w:type="dxa"/>
            <w:shd w:val="clear" w:color="auto" w:fill="auto"/>
            <w:tcMar>
              <w:top w:w="100" w:type="dxa"/>
              <w:left w:w="100" w:type="dxa"/>
              <w:bottom w:w="100" w:type="dxa"/>
              <w:right w:w="100" w:type="dxa"/>
            </w:tcMar>
          </w:tcPr>
          <w:p w14:paraId="32B16F54" w14:textId="77777777" w:rsidR="000779E3" w:rsidRPr="009E1159" w:rsidRDefault="000779E3" w:rsidP="00F10D47">
            <w:pPr>
              <w:rPr>
                <w:sz w:val="28"/>
                <w:szCs w:val="28"/>
                <w:lang w:val="en"/>
              </w:rPr>
            </w:pPr>
            <w:r w:rsidRPr="009E1159">
              <w:rPr>
                <w:sz w:val="28"/>
                <w:szCs w:val="28"/>
                <w:lang w:val="en"/>
              </w:rPr>
              <w:t>Error code. 0x0 means a successful operation. 0x1 indicates a failed operation.</w:t>
            </w:r>
          </w:p>
        </w:tc>
      </w:tr>
      <w:tr w:rsidR="000779E3" w:rsidRPr="009E1159" w14:paraId="50720B84" w14:textId="77777777" w:rsidTr="00F10D47">
        <w:tc>
          <w:tcPr>
            <w:tcW w:w="1680" w:type="dxa"/>
            <w:shd w:val="clear" w:color="auto" w:fill="auto"/>
            <w:tcMar>
              <w:top w:w="100" w:type="dxa"/>
              <w:left w:w="100" w:type="dxa"/>
              <w:bottom w:w="100" w:type="dxa"/>
              <w:right w:w="100" w:type="dxa"/>
            </w:tcMar>
          </w:tcPr>
          <w:p w14:paraId="572FCC3F" w14:textId="77777777" w:rsidR="000779E3" w:rsidRPr="009E1159" w:rsidRDefault="000779E3" w:rsidP="00F10D47">
            <w:pPr>
              <w:rPr>
                <w:sz w:val="28"/>
                <w:szCs w:val="28"/>
                <w:lang w:val="en"/>
              </w:rPr>
            </w:pPr>
            <w:r w:rsidRPr="009E1159">
              <w:rPr>
                <w:sz w:val="28"/>
                <w:szCs w:val="28"/>
                <w:lang w:val="en"/>
              </w:rPr>
              <w:t>7:1</w:t>
            </w:r>
          </w:p>
        </w:tc>
        <w:tc>
          <w:tcPr>
            <w:tcW w:w="1395" w:type="dxa"/>
            <w:shd w:val="clear" w:color="auto" w:fill="auto"/>
            <w:tcMar>
              <w:top w:w="100" w:type="dxa"/>
              <w:left w:w="100" w:type="dxa"/>
              <w:bottom w:w="100" w:type="dxa"/>
              <w:right w:w="100" w:type="dxa"/>
            </w:tcMar>
          </w:tcPr>
          <w:p w14:paraId="5FBB76C2" w14:textId="77777777" w:rsidR="000779E3" w:rsidRPr="009E1159" w:rsidRDefault="000779E3" w:rsidP="00F10D47">
            <w:pPr>
              <w:rPr>
                <w:sz w:val="28"/>
                <w:szCs w:val="28"/>
                <w:lang w:val="en"/>
              </w:rPr>
            </w:pPr>
            <w:r w:rsidRPr="009E1159">
              <w:rPr>
                <w:sz w:val="28"/>
                <w:szCs w:val="28"/>
                <w:lang w:val="en"/>
              </w:rPr>
              <w:t>0x00</w:t>
            </w:r>
          </w:p>
        </w:tc>
        <w:tc>
          <w:tcPr>
            <w:tcW w:w="6285" w:type="dxa"/>
            <w:shd w:val="clear" w:color="auto" w:fill="auto"/>
            <w:tcMar>
              <w:top w:w="100" w:type="dxa"/>
              <w:left w:w="100" w:type="dxa"/>
              <w:bottom w:w="100" w:type="dxa"/>
              <w:right w:w="100" w:type="dxa"/>
            </w:tcMar>
          </w:tcPr>
          <w:p w14:paraId="35C7E391" w14:textId="77777777" w:rsidR="000779E3" w:rsidRPr="009E1159" w:rsidRDefault="000779E3" w:rsidP="00F10D47">
            <w:pPr>
              <w:rPr>
                <w:sz w:val="28"/>
                <w:szCs w:val="28"/>
                <w:lang w:val="en"/>
              </w:rPr>
            </w:pPr>
            <w:r w:rsidRPr="009E1159">
              <w:rPr>
                <w:sz w:val="28"/>
                <w:szCs w:val="28"/>
                <w:lang w:val="en"/>
              </w:rPr>
              <w:t>End of Packet Marker.</w:t>
            </w:r>
          </w:p>
        </w:tc>
      </w:tr>
    </w:tbl>
    <w:p w14:paraId="322511C8" w14:textId="77777777" w:rsidR="00FB7ED1" w:rsidRDefault="00FB7ED1" w:rsidP="00FB7ED1">
      <w:pPr>
        <w:rPr>
          <w:color w:val="0070C0"/>
          <w:sz w:val="28"/>
          <w:szCs w:val="28"/>
          <w:lang w:val="en"/>
        </w:rPr>
      </w:pPr>
    </w:p>
    <w:p w14:paraId="32900800" w14:textId="3CE3F013" w:rsidR="00117460" w:rsidDel="000F36F4" w:rsidRDefault="00117460" w:rsidP="00FB7ED1">
      <w:pPr>
        <w:rPr>
          <w:del w:id="76" w:author="tncmouli" w:date="2023-01-21T11:06:00Z"/>
          <w:color w:val="0070C0"/>
          <w:sz w:val="28"/>
          <w:szCs w:val="28"/>
          <w:lang w:val="en"/>
        </w:rPr>
      </w:pPr>
      <w:del w:id="77" w:author="tncmouli" w:date="2023-01-21T11:06:00Z">
        <w:r w:rsidDel="000F36F4">
          <w:rPr>
            <w:color w:val="0070C0"/>
            <w:sz w:val="28"/>
            <w:szCs w:val="28"/>
            <w:lang w:val="en"/>
          </w:rPr>
          <w:delText>To set Staff-Keypad-Key: -</w:delText>
        </w:r>
      </w:del>
    </w:p>
    <w:p w14:paraId="3A469AE9" w14:textId="1549C1B0" w:rsidR="00FB7ED1" w:rsidRPr="00FB7ED1" w:rsidDel="000F36F4" w:rsidRDefault="00FB7ED1" w:rsidP="00FB7ED1">
      <w:pPr>
        <w:rPr>
          <w:del w:id="78" w:author="tncmouli" w:date="2023-01-21T11:06:00Z"/>
          <w:color w:val="0070C0"/>
          <w:sz w:val="28"/>
          <w:szCs w:val="28"/>
          <w:lang w:val="en"/>
        </w:rPr>
      </w:pPr>
      <w:del w:id="79" w:author="tncmouli" w:date="2023-01-21T11:06:00Z">
        <w:r w:rsidRPr="00FB7ED1" w:rsidDel="000F36F4">
          <w:rPr>
            <w:color w:val="0070C0"/>
            <w:sz w:val="28"/>
            <w:szCs w:val="28"/>
            <w:lang w:val="en"/>
          </w:rPr>
          <w:delText>PDU Structure - IoT Gateway to a specific Lock controller node</w:delText>
        </w:r>
      </w:del>
    </w:p>
    <w:p w14:paraId="41B1A4BA" w14:textId="5D83D498" w:rsidR="00FB7ED1" w:rsidRPr="00FB7ED1" w:rsidDel="000F36F4" w:rsidRDefault="00FB7ED1" w:rsidP="00FB7ED1">
      <w:pPr>
        <w:rPr>
          <w:del w:id="80" w:author="tncmouli" w:date="2023-01-21T11:06:00Z"/>
          <w:b/>
          <w:color w:val="000000" w:themeColor="text1"/>
          <w:sz w:val="28"/>
          <w:szCs w:val="28"/>
          <w:lang w:val="en"/>
        </w:rPr>
      </w:pPr>
      <w:del w:id="81" w:author="tncmouli" w:date="2023-01-21T11:06:00Z">
        <w:r w:rsidRPr="00FB7ED1" w:rsidDel="000F36F4">
          <w:rPr>
            <w:color w:val="000000" w:themeColor="text1"/>
            <w:sz w:val="28"/>
            <w:szCs w:val="28"/>
            <w:lang w:val="en"/>
          </w:rPr>
          <w:delText xml:space="preserve">The following PDU is sent to Lock controller nodes for </w:delText>
        </w:r>
        <w:r w:rsidRPr="00FB7ED1" w:rsidDel="000F36F4">
          <w:rPr>
            <w:color w:val="000000" w:themeColor="text1"/>
            <w:sz w:val="28"/>
            <w:szCs w:val="28"/>
            <w:u w:val="single"/>
            <w:lang w:val="en"/>
          </w:rPr>
          <w:delText>Set-State</w:delText>
        </w:r>
        <w:r w:rsidRPr="00FB7ED1" w:rsidDel="000F36F4">
          <w:rPr>
            <w:color w:val="000000" w:themeColor="text1"/>
            <w:sz w:val="28"/>
            <w:szCs w:val="28"/>
            <w:lang w:val="en"/>
          </w:rPr>
          <w:delText xml:space="preserve"> Endpoint (EP), which is </w:delText>
        </w:r>
        <w:r w:rsidRPr="00FB7ED1" w:rsidDel="000F36F4">
          <w:rPr>
            <w:b/>
            <w:color w:val="000000" w:themeColor="text1"/>
            <w:sz w:val="28"/>
            <w:szCs w:val="28"/>
            <w:lang w:val="en"/>
          </w:rPr>
          <w:delText>0x09</w:delText>
        </w:r>
        <w:r w:rsidRPr="00FB7ED1" w:rsidDel="000F36F4">
          <w:rPr>
            <w:color w:val="000000" w:themeColor="text1"/>
            <w:sz w:val="28"/>
            <w:szCs w:val="28"/>
            <w:lang w:val="en"/>
          </w:rPr>
          <w:delText>:</w:delText>
        </w:r>
      </w:del>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395"/>
        <w:gridCol w:w="6285"/>
      </w:tblGrid>
      <w:tr w:rsidR="00FB7ED1" w:rsidRPr="00FB7ED1" w:rsidDel="000F36F4" w14:paraId="4D6ECB7B" w14:textId="32673B51" w:rsidTr="00F10D47">
        <w:trPr>
          <w:del w:id="82" w:author="tncmouli" w:date="2023-01-21T11:06:00Z"/>
        </w:trPr>
        <w:tc>
          <w:tcPr>
            <w:tcW w:w="1680" w:type="dxa"/>
            <w:shd w:val="clear" w:color="auto" w:fill="auto"/>
            <w:tcMar>
              <w:top w:w="100" w:type="dxa"/>
              <w:left w:w="100" w:type="dxa"/>
              <w:bottom w:w="100" w:type="dxa"/>
              <w:right w:w="100" w:type="dxa"/>
            </w:tcMar>
          </w:tcPr>
          <w:p w14:paraId="5709435E" w14:textId="2F954379" w:rsidR="00FB7ED1" w:rsidRPr="00FB7ED1" w:rsidDel="000F36F4" w:rsidRDefault="00FB7ED1" w:rsidP="00FB7ED1">
            <w:pPr>
              <w:rPr>
                <w:del w:id="83" w:author="tncmouli" w:date="2023-01-21T11:06:00Z"/>
                <w:b/>
                <w:color w:val="000000" w:themeColor="text1"/>
                <w:sz w:val="28"/>
                <w:szCs w:val="28"/>
                <w:lang w:val="en"/>
              </w:rPr>
            </w:pPr>
            <w:del w:id="84" w:author="tncmouli" w:date="2023-01-21T11:06:00Z">
              <w:r w:rsidRPr="00FB7ED1" w:rsidDel="000F36F4">
                <w:rPr>
                  <w:b/>
                  <w:color w:val="000000" w:themeColor="text1"/>
                  <w:sz w:val="28"/>
                  <w:szCs w:val="28"/>
                  <w:lang w:val="en"/>
                </w:rPr>
                <w:delText>Byte:Length</w:delText>
              </w:r>
            </w:del>
          </w:p>
        </w:tc>
        <w:tc>
          <w:tcPr>
            <w:tcW w:w="1395" w:type="dxa"/>
            <w:shd w:val="clear" w:color="auto" w:fill="auto"/>
            <w:tcMar>
              <w:top w:w="100" w:type="dxa"/>
              <w:left w:w="100" w:type="dxa"/>
              <w:bottom w:w="100" w:type="dxa"/>
              <w:right w:w="100" w:type="dxa"/>
            </w:tcMar>
          </w:tcPr>
          <w:p w14:paraId="196A5826" w14:textId="17A26CF4" w:rsidR="00FB7ED1" w:rsidRPr="00FB7ED1" w:rsidDel="000F36F4" w:rsidRDefault="00FB7ED1" w:rsidP="00FB7ED1">
            <w:pPr>
              <w:rPr>
                <w:del w:id="85" w:author="tncmouli" w:date="2023-01-21T11:06:00Z"/>
                <w:b/>
                <w:color w:val="000000" w:themeColor="text1"/>
                <w:sz w:val="28"/>
                <w:szCs w:val="28"/>
                <w:lang w:val="en"/>
              </w:rPr>
            </w:pPr>
            <w:del w:id="86" w:author="tncmouli" w:date="2023-01-21T11:06:00Z">
              <w:r w:rsidRPr="00FB7ED1" w:rsidDel="000F36F4">
                <w:rPr>
                  <w:b/>
                  <w:color w:val="000000" w:themeColor="text1"/>
                  <w:sz w:val="28"/>
                  <w:szCs w:val="28"/>
                  <w:lang w:val="en"/>
                </w:rPr>
                <w:delText>Field Value</w:delText>
              </w:r>
            </w:del>
          </w:p>
        </w:tc>
        <w:tc>
          <w:tcPr>
            <w:tcW w:w="6285" w:type="dxa"/>
            <w:shd w:val="clear" w:color="auto" w:fill="auto"/>
            <w:tcMar>
              <w:top w:w="100" w:type="dxa"/>
              <w:left w:w="100" w:type="dxa"/>
              <w:bottom w:w="100" w:type="dxa"/>
              <w:right w:w="100" w:type="dxa"/>
            </w:tcMar>
          </w:tcPr>
          <w:p w14:paraId="1FC46BF8" w14:textId="579CB8B7" w:rsidR="00FB7ED1" w:rsidRPr="00FB7ED1" w:rsidDel="000F36F4" w:rsidRDefault="00FB7ED1" w:rsidP="00FB7ED1">
            <w:pPr>
              <w:rPr>
                <w:del w:id="87" w:author="tncmouli" w:date="2023-01-21T11:06:00Z"/>
                <w:b/>
                <w:color w:val="000000" w:themeColor="text1"/>
                <w:sz w:val="28"/>
                <w:szCs w:val="28"/>
                <w:lang w:val="en"/>
              </w:rPr>
            </w:pPr>
            <w:del w:id="88" w:author="tncmouli" w:date="2023-01-21T11:06:00Z">
              <w:r w:rsidRPr="00FB7ED1" w:rsidDel="000F36F4">
                <w:rPr>
                  <w:b/>
                  <w:color w:val="000000" w:themeColor="text1"/>
                  <w:sz w:val="28"/>
                  <w:szCs w:val="28"/>
                  <w:lang w:val="en"/>
                </w:rPr>
                <w:delText>Description</w:delText>
              </w:r>
            </w:del>
          </w:p>
        </w:tc>
      </w:tr>
      <w:tr w:rsidR="00FB7ED1" w:rsidRPr="00FB7ED1" w:rsidDel="000F36F4" w14:paraId="17E26A53" w14:textId="55C991C0" w:rsidTr="00F10D47">
        <w:trPr>
          <w:del w:id="89" w:author="tncmouli" w:date="2023-01-21T11:06:00Z"/>
        </w:trPr>
        <w:tc>
          <w:tcPr>
            <w:tcW w:w="1680" w:type="dxa"/>
            <w:shd w:val="clear" w:color="auto" w:fill="auto"/>
            <w:tcMar>
              <w:top w:w="100" w:type="dxa"/>
              <w:left w:w="100" w:type="dxa"/>
              <w:bottom w:w="100" w:type="dxa"/>
              <w:right w:w="100" w:type="dxa"/>
            </w:tcMar>
          </w:tcPr>
          <w:p w14:paraId="2E8104FA" w14:textId="77CDF8F1" w:rsidR="00FB7ED1" w:rsidRPr="00FB7ED1" w:rsidDel="000F36F4" w:rsidRDefault="00FB7ED1" w:rsidP="00FB7ED1">
            <w:pPr>
              <w:rPr>
                <w:del w:id="90" w:author="tncmouli" w:date="2023-01-21T11:06:00Z"/>
                <w:color w:val="000000" w:themeColor="text1"/>
                <w:sz w:val="28"/>
                <w:szCs w:val="28"/>
                <w:lang w:val="en"/>
              </w:rPr>
            </w:pPr>
            <w:del w:id="91" w:author="tncmouli" w:date="2023-01-21T11:06:00Z">
              <w:r w:rsidRPr="00FB7ED1" w:rsidDel="000F36F4">
                <w:rPr>
                  <w:color w:val="000000" w:themeColor="text1"/>
                  <w:sz w:val="28"/>
                  <w:szCs w:val="28"/>
                  <w:lang w:val="en"/>
                </w:rPr>
                <w:delText>1:4</w:delText>
              </w:r>
            </w:del>
          </w:p>
        </w:tc>
        <w:tc>
          <w:tcPr>
            <w:tcW w:w="1395" w:type="dxa"/>
            <w:shd w:val="clear" w:color="auto" w:fill="auto"/>
            <w:tcMar>
              <w:top w:w="100" w:type="dxa"/>
              <w:left w:w="100" w:type="dxa"/>
              <w:bottom w:w="100" w:type="dxa"/>
              <w:right w:w="100" w:type="dxa"/>
            </w:tcMar>
          </w:tcPr>
          <w:p w14:paraId="26A8B5C0" w14:textId="6C1CA184" w:rsidR="00FB7ED1" w:rsidRPr="00FB7ED1" w:rsidDel="000F36F4" w:rsidRDefault="00FB7ED1" w:rsidP="00FB7ED1">
            <w:pPr>
              <w:rPr>
                <w:del w:id="92" w:author="tncmouli" w:date="2023-01-21T11:06:00Z"/>
                <w:color w:val="000000" w:themeColor="text1"/>
                <w:sz w:val="28"/>
                <w:szCs w:val="28"/>
                <w:lang w:val="en"/>
              </w:rPr>
            </w:pPr>
            <w:del w:id="93" w:author="tncmouli" w:date="2023-01-21T11:06:00Z">
              <w:r w:rsidRPr="00FB7ED1" w:rsidDel="000F36F4">
                <w:rPr>
                  <w:color w:val="000000" w:themeColor="text1"/>
                  <w:sz w:val="28"/>
                  <w:szCs w:val="28"/>
                  <w:lang w:val="en"/>
                </w:rPr>
                <w:delText>&lt;Req Id&gt;</w:delText>
              </w:r>
            </w:del>
          </w:p>
        </w:tc>
        <w:tc>
          <w:tcPr>
            <w:tcW w:w="6285" w:type="dxa"/>
            <w:shd w:val="clear" w:color="auto" w:fill="auto"/>
            <w:tcMar>
              <w:top w:w="100" w:type="dxa"/>
              <w:left w:w="100" w:type="dxa"/>
              <w:bottom w:w="100" w:type="dxa"/>
              <w:right w:w="100" w:type="dxa"/>
            </w:tcMar>
          </w:tcPr>
          <w:p w14:paraId="315152CE" w14:textId="5299150E" w:rsidR="00FB7ED1" w:rsidRPr="00FB7ED1" w:rsidDel="000F36F4" w:rsidRDefault="00FB7ED1" w:rsidP="00FB7ED1">
            <w:pPr>
              <w:rPr>
                <w:del w:id="94" w:author="tncmouli" w:date="2023-01-21T11:06:00Z"/>
                <w:color w:val="000000" w:themeColor="text1"/>
                <w:sz w:val="28"/>
                <w:szCs w:val="28"/>
                <w:lang w:val="en"/>
              </w:rPr>
            </w:pPr>
            <w:del w:id="95" w:author="tncmouli" w:date="2023-01-21T11:06:00Z">
              <w:r w:rsidRPr="00FB7ED1" w:rsidDel="000F36F4">
                <w:rPr>
                  <w:color w:val="000000" w:themeColor="text1"/>
                  <w:sz w:val="28"/>
                  <w:szCs w:val="28"/>
                  <w:lang w:val="en"/>
                </w:rPr>
                <w:delText xml:space="preserve">Request ID. Signed int (4 bytes). This is actually the value received in the request payload for the </w:delText>
              </w:r>
              <w:r w:rsidRPr="00FB7ED1" w:rsidDel="000F36F4">
                <w:rPr>
                  <w:b/>
                  <w:color w:val="000000" w:themeColor="text1"/>
                  <w:sz w:val="28"/>
                  <w:szCs w:val="28"/>
                  <w:lang w:val="en"/>
                </w:rPr>
                <w:delText>Seq</w:delText>
              </w:r>
              <w:r w:rsidRPr="00FB7ED1" w:rsidDel="000F36F4">
                <w:rPr>
                  <w:color w:val="000000" w:themeColor="text1"/>
                  <w:sz w:val="28"/>
                  <w:szCs w:val="28"/>
                  <w:lang w:val="en"/>
                </w:rPr>
                <w:delText xml:space="preserve"> field.</w:delText>
              </w:r>
            </w:del>
          </w:p>
        </w:tc>
      </w:tr>
      <w:tr w:rsidR="00FB7ED1" w:rsidRPr="00FB7ED1" w:rsidDel="000F36F4" w14:paraId="3CC32E03" w14:textId="02D8DC15" w:rsidTr="00F10D47">
        <w:trPr>
          <w:del w:id="96" w:author="tncmouli" w:date="2023-01-21T11:06:00Z"/>
        </w:trPr>
        <w:tc>
          <w:tcPr>
            <w:tcW w:w="1680" w:type="dxa"/>
            <w:shd w:val="clear" w:color="auto" w:fill="auto"/>
            <w:tcMar>
              <w:top w:w="100" w:type="dxa"/>
              <w:left w:w="100" w:type="dxa"/>
              <w:bottom w:w="100" w:type="dxa"/>
              <w:right w:w="100" w:type="dxa"/>
            </w:tcMar>
          </w:tcPr>
          <w:p w14:paraId="6415C28C" w14:textId="0428AC21" w:rsidR="00FB7ED1" w:rsidRPr="00FB7ED1" w:rsidDel="000F36F4" w:rsidRDefault="00FB7ED1" w:rsidP="00FB7ED1">
            <w:pPr>
              <w:rPr>
                <w:del w:id="97" w:author="tncmouli" w:date="2023-01-21T11:06:00Z"/>
                <w:color w:val="000000" w:themeColor="text1"/>
                <w:sz w:val="28"/>
                <w:szCs w:val="28"/>
                <w:lang w:val="en"/>
              </w:rPr>
            </w:pPr>
            <w:del w:id="98" w:author="tncmouli" w:date="2023-01-21T11:06:00Z">
              <w:r w:rsidRPr="00FB7ED1" w:rsidDel="000F36F4">
                <w:rPr>
                  <w:color w:val="000000" w:themeColor="text1"/>
                  <w:sz w:val="28"/>
                  <w:szCs w:val="28"/>
                  <w:lang w:val="en"/>
                </w:rPr>
                <w:delText>5:1</w:delText>
              </w:r>
            </w:del>
          </w:p>
        </w:tc>
        <w:tc>
          <w:tcPr>
            <w:tcW w:w="1395" w:type="dxa"/>
            <w:shd w:val="clear" w:color="auto" w:fill="auto"/>
            <w:tcMar>
              <w:top w:w="100" w:type="dxa"/>
              <w:left w:w="100" w:type="dxa"/>
              <w:bottom w:w="100" w:type="dxa"/>
              <w:right w:w="100" w:type="dxa"/>
            </w:tcMar>
          </w:tcPr>
          <w:p w14:paraId="31D5713E" w14:textId="3052087D" w:rsidR="00FB7ED1" w:rsidRPr="00FB7ED1" w:rsidDel="000F36F4" w:rsidRDefault="00FB7ED1" w:rsidP="00FB7ED1">
            <w:pPr>
              <w:rPr>
                <w:del w:id="99" w:author="tncmouli" w:date="2023-01-21T11:06:00Z"/>
                <w:color w:val="000000" w:themeColor="text1"/>
                <w:sz w:val="28"/>
                <w:szCs w:val="28"/>
                <w:lang w:val="en"/>
              </w:rPr>
            </w:pPr>
            <w:del w:id="100" w:author="tncmouli" w:date="2023-01-21T11:06:00Z">
              <w:r w:rsidRPr="00FB7ED1" w:rsidDel="000F36F4">
                <w:rPr>
                  <w:color w:val="000000" w:themeColor="text1"/>
                  <w:sz w:val="28"/>
                  <w:szCs w:val="28"/>
                  <w:lang w:val="en"/>
                </w:rPr>
                <w:delText>0xA4</w:delText>
              </w:r>
            </w:del>
          </w:p>
        </w:tc>
        <w:tc>
          <w:tcPr>
            <w:tcW w:w="6285" w:type="dxa"/>
            <w:shd w:val="clear" w:color="auto" w:fill="auto"/>
            <w:tcMar>
              <w:top w:w="100" w:type="dxa"/>
              <w:left w:w="100" w:type="dxa"/>
              <w:bottom w:w="100" w:type="dxa"/>
              <w:right w:w="100" w:type="dxa"/>
            </w:tcMar>
          </w:tcPr>
          <w:p w14:paraId="64661F14" w14:textId="197A45EA" w:rsidR="00FB7ED1" w:rsidRPr="00FB7ED1" w:rsidDel="000F36F4" w:rsidRDefault="00FB7ED1" w:rsidP="00FB7ED1">
            <w:pPr>
              <w:rPr>
                <w:del w:id="101" w:author="tncmouli" w:date="2023-01-21T11:06:00Z"/>
                <w:color w:val="000000" w:themeColor="text1"/>
                <w:sz w:val="28"/>
                <w:szCs w:val="28"/>
                <w:lang w:val="en"/>
              </w:rPr>
            </w:pPr>
            <w:del w:id="102" w:author="tncmouli" w:date="2023-01-21T11:06:00Z">
              <w:r w:rsidRPr="00FB7ED1" w:rsidDel="000F36F4">
                <w:rPr>
                  <w:color w:val="000000" w:themeColor="text1"/>
                  <w:sz w:val="28"/>
                  <w:szCs w:val="28"/>
                  <w:lang w:val="en"/>
                </w:rPr>
                <w:delText>Key = staff_key, Length = 4</w:delText>
              </w:r>
            </w:del>
          </w:p>
        </w:tc>
      </w:tr>
      <w:tr w:rsidR="00FB7ED1" w:rsidRPr="00FB7ED1" w:rsidDel="000F36F4" w14:paraId="04F62EEF" w14:textId="1D86DD33" w:rsidTr="00F10D47">
        <w:trPr>
          <w:del w:id="103" w:author="tncmouli" w:date="2023-01-21T11:06:00Z"/>
        </w:trPr>
        <w:tc>
          <w:tcPr>
            <w:tcW w:w="1680" w:type="dxa"/>
            <w:shd w:val="clear" w:color="auto" w:fill="auto"/>
            <w:tcMar>
              <w:top w:w="100" w:type="dxa"/>
              <w:left w:w="100" w:type="dxa"/>
              <w:bottom w:w="100" w:type="dxa"/>
              <w:right w:w="100" w:type="dxa"/>
            </w:tcMar>
          </w:tcPr>
          <w:p w14:paraId="26C90A93" w14:textId="43691D9D" w:rsidR="00FB7ED1" w:rsidRPr="00FB7ED1" w:rsidDel="000F36F4" w:rsidRDefault="00FB7ED1" w:rsidP="00FB7ED1">
            <w:pPr>
              <w:rPr>
                <w:del w:id="104" w:author="tncmouli" w:date="2023-01-21T11:06:00Z"/>
                <w:color w:val="000000" w:themeColor="text1"/>
                <w:sz w:val="28"/>
                <w:szCs w:val="28"/>
                <w:lang w:val="en"/>
              </w:rPr>
            </w:pPr>
            <w:del w:id="105" w:author="tncmouli" w:date="2023-01-21T11:06:00Z">
              <w:r w:rsidRPr="00FB7ED1" w:rsidDel="000F36F4">
                <w:rPr>
                  <w:color w:val="000000" w:themeColor="text1"/>
                  <w:sz w:val="28"/>
                  <w:szCs w:val="28"/>
                  <w:lang w:val="en"/>
                </w:rPr>
                <w:delText>6:4</w:delText>
              </w:r>
            </w:del>
          </w:p>
        </w:tc>
        <w:tc>
          <w:tcPr>
            <w:tcW w:w="1395" w:type="dxa"/>
            <w:shd w:val="clear" w:color="auto" w:fill="auto"/>
            <w:tcMar>
              <w:top w:w="100" w:type="dxa"/>
              <w:left w:w="100" w:type="dxa"/>
              <w:bottom w:w="100" w:type="dxa"/>
              <w:right w:w="100" w:type="dxa"/>
            </w:tcMar>
          </w:tcPr>
          <w:p w14:paraId="09A768F2" w14:textId="32A1EFDF" w:rsidR="00FB7ED1" w:rsidRPr="00FB7ED1" w:rsidDel="000F36F4" w:rsidRDefault="00FB7ED1" w:rsidP="00FB7ED1">
            <w:pPr>
              <w:rPr>
                <w:del w:id="106" w:author="tncmouli" w:date="2023-01-21T11:06:00Z"/>
                <w:color w:val="000000" w:themeColor="text1"/>
                <w:sz w:val="28"/>
                <w:szCs w:val="28"/>
                <w:lang w:val="en"/>
              </w:rPr>
            </w:pPr>
          </w:p>
        </w:tc>
        <w:tc>
          <w:tcPr>
            <w:tcW w:w="6285" w:type="dxa"/>
            <w:shd w:val="clear" w:color="auto" w:fill="auto"/>
            <w:tcMar>
              <w:top w:w="100" w:type="dxa"/>
              <w:left w:w="100" w:type="dxa"/>
              <w:bottom w:w="100" w:type="dxa"/>
              <w:right w:w="100" w:type="dxa"/>
            </w:tcMar>
          </w:tcPr>
          <w:p w14:paraId="7671C096" w14:textId="74C0A500" w:rsidR="00FB7ED1" w:rsidRPr="00FB7ED1" w:rsidDel="000F36F4" w:rsidRDefault="00FB7ED1" w:rsidP="00FB7ED1">
            <w:pPr>
              <w:rPr>
                <w:del w:id="107" w:author="tncmouli" w:date="2023-01-21T11:06:00Z"/>
                <w:color w:val="000000" w:themeColor="text1"/>
                <w:sz w:val="28"/>
                <w:szCs w:val="28"/>
                <w:lang w:val="en"/>
              </w:rPr>
            </w:pPr>
            <w:del w:id="108" w:author="tncmouli" w:date="2023-01-21T11:06:00Z">
              <w:r w:rsidRPr="00FB7ED1" w:rsidDel="000F36F4">
                <w:rPr>
                  <w:color w:val="000000" w:themeColor="text1"/>
                  <w:sz w:val="28"/>
                  <w:szCs w:val="28"/>
                  <w:lang w:val="en"/>
                </w:rPr>
                <w:delText>4 bytes. Unsigned Integer. Represents the staff key stored in little-endian form.</w:delText>
              </w:r>
            </w:del>
          </w:p>
        </w:tc>
      </w:tr>
      <w:tr w:rsidR="00FB7ED1" w:rsidRPr="00FB7ED1" w:rsidDel="000F36F4" w14:paraId="1432233C" w14:textId="19A269DA" w:rsidTr="00F10D47">
        <w:trPr>
          <w:del w:id="109" w:author="tncmouli" w:date="2023-01-21T11:06:00Z"/>
        </w:trPr>
        <w:tc>
          <w:tcPr>
            <w:tcW w:w="1680" w:type="dxa"/>
            <w:shd w:val="clear" w:color="auto" w:fill="auto"/>
            <w:tcMar>
              <w:top w:w="100" w:type="dxa"/>
              <w:left w:w="100" w:type="dxa"/>
              <w:bottom w:w="100" w:type="dxa"/>
              <w:right w:w="100" w:type="dxa"/>
            </w:tcMar>
          </w:tcPr>
          <w:p w14:paraId="737344C9" w14:textId="1B36E1E6" w:rsidR="00FB7ED1" w:rsidRPr="00FB7ED1" w:rsidDel="000F36F4" w:rsidRDefault="00FB7ED1" w:rsidP="00FB7ED1">
            <w:pPr>
              <w:rPr>
                <w:del w:id="110" w:author="tncmouli" w:date="2023-01-21T11:06:00Z"/>
                <w:color w:val="000000" w:themeColor="text1"/>
                <w:sz w:val="28"/>
                <w:szCs w:val="28"/>
                <w:lang w:val="en"/>
              </w:rPr>
            </w:pPr>
            <w:del w:id="111" w:author="tncmouli" w:date="2023-01-21T11:06:00Z">
              <w:r w:rsidRPr="00FB7ED1" w:rsidDel="000F36F4">
                <w:rPr>
                  <w:color w:val="000000" w:themeColor="text1"/>
                  <w:sz w:val="28"/>
                  <w:szCs w:val="28"/>
                  <w:lang w:val="en"/>
                </w:rPr>
                <w:delText>10:1</w:delText>
              </w:r>
            </w:del>
          </w:p>
        </w:tc>
        <w:tc>
          <w:tcPr>
            <w:tcW w:w="1395" w:type="dxa"/>
            <w:shd w:val="clear" w:color="auto" w:fill="auto"/>
            <w:tcMar>
              <w:top w:w="100" w:type="dxa"/>
              <w:left w:w="100" w:type="dxa"/>
              <w:bottom w:w="100" w:type="dxa"/>
              <w:right w:w="100" w:type="dxa"/>
            </w:tcMar>
          </w:tcPr>
          <w:p w14:paraId="2822DB8A" w14:textId="3D4A86A1" w:rsidR="00FB7ED1" w:rsidRPr="00FB7ED1" w:rsidDel="000F36F4" w:rsidRDefault="00FB7ED1" w:rsidP="00FB7ED1">
            <w:pPr>
              <w:rPr>
                <w:del w:id="112" w:author="tncmouli" w:date="2023-01-21T11:06:00Z"/>
                <w:color w:val="000000" w:themeColor="text1"/>
                <w:sz w:val="28"/>
                <w:szCs w:val="28"/>
                <w:lang w:val="en"/>
              </w:rPr>
            </w:pPr>
            <w:del w:id="113" w:author="tncmouli" w:date="2023-01-21T11:06:00Z">
              <w:r w:rsidRPr="00FB7ED1" w:rsidDel="000F36F4">
                <w:rPr>
                  <w:color w:val="000000" w:themeColor="text1"/>
                  <w:sz w:val="28"/>
                  <w:szCs w:val="28"/>
                  <w:lang w:val="en"/>
                </w:rPr>
                <w:delText>0x00</w:delText>
              </w:r>
            </w:del>
          </w:p>
        </w:tc>
        <w:tc>
          <w:tcPr>
            <w:tcW w:w="6285" w:type="dxa"/>
            <w:shd w:val="clear" w:color="auto" w:fill="auto"/>
            <w:tcMar>
              <w:top w:w="100" w:type="dxa"/>
              <w:left w:w="100" w:type="dxa"/>
              <w:bottom w:w="100" w:type="dxa"/>
              <w:right w:w="100" w:type="dxa"/>
            </w:tcMar>
          </w:tcPr>
          <w:p w14:paraId="5C4D152C" w14:textId="0F17A85B" w:rsidR="00FB7ED1" w:rsidRPr="00FB7ED1" w:rsidDel="000F36F4" w:rsidRDefault="00FB7ED1" w:rsidP="00FB7ED1">
            <w:pPr>
              <w:rPr>
                <w:del w:id="114" w:author="tncmouli" w:date="2023-01-21T11:06:00Z"/>
                <w:color w:val="000000" w:themeColor="text1"/>
                <w:sz w:val="28"/>
                <w:szCs w:val="28"/>
                <w:lang w:val="en"/>
              </w:rPr>
            </w:pPr>
            <w:del w:id="115" w:author="tncmouli" w:date="2023-01-21T11:06:00Z">
              <w:r w:rsidRPr="00FB7ED1" w:rsidDel="000F36F4">
                <w:rPr>
                  <w:color w:val="000000" w:themeColor="text1"/>
                  <w:sz w:val="28"/>
                  <w:szCs w:val="28"/>
                  <w:lang w:val="en"/>
                </w:rPr>
                <w:delText>End of Packet Marker</w:delText>
              </w:r>
            </w:del>
          </w:p>
        </w:tc>
      </w:tr>
    </w:tbl>
    <w:p w14:paraId="3D80EC76" w14:textId="06C38BEB" w:rsidR="00FB7ED1" w:rsidDel="000F36F4" w:rsidRDefault="00FB7ED1" w:rsidP="00FB7ED1">
      <w:pPr>
        <w:rPr>
          <w:del w:id="116" w:author="tncmouli" w:date="2023-01-21T11:06:00Z"/>
          <w:color w:val="000000" w:themeColor="text1"/>
          <w:sz w:val="28"/>
          <w:szCs w:val="28"/>
          <w:lang w:val="en"/>
        </w:rPr>
      </w:pPr>
      <w:bookmarkStart w:id="117" w:name="_mskpcuibwalf" w:colFirst="0" w:colLast="0"/>
      <w:bookmarkEnd w:id="117"/>
    </w:p>
    <w:p w14:paraId="627E7E00" w14:textId="79226AE4" w:rsidR="00FB7ED1" w:rsidRPr="00FB7ED1" w:rsidDel="000F36F4" w:rsidRDefault="00FB7ED1" w:rsidP="00FB7ED1">
      <w:pPr>
        <w:rPr>
          <w:del w:id="118" w:author="tncmouli" w:date="2023-01-21T11:06:00Z"/>
          <w:color w:val="0070C0"/>
          <w:sz w:val="28"/>
          <w:szCs w:val="28"/>
          <w:lang w:val="en"/>
        </w:rPr>
      </w:pPr>
      <w:del w:id="119" w:author="tncmouli" w:date="2023-01-21T11:06:00Z">
        <w:r w:rsidRPr="00FB7ED1" w:rsidDel="000F36F4">
          <w:rPr>
            <w:color w:val="0070C0"/>
            <w:sz w:val="28"/>
            <w:szCs w:val="28"/>
            <w:lang w:val="en"/>
          </w:rPr>
          <w:delText>Response for Set Staff Data</w:delText>
        </w:r>
      </w:del>
    </w:p>
    <w:p w14:paraId="29B4B199" w14:textId="14898CDD" w:rsidR="00FB7ED1" w:rsidRPr="00FB7ED1" w:rsidDel="000F36F4" w:rsidRDefault="00FB7ED1" w:rsidP="00FB7ED1">
      <w:pPr>
        <w:rPr>
          <w:del w:id="120" w:author="tncmouli" w:date="2023-01-21T11:06:00Z"/>
          <w:color w:val="000000" w:themeColor="text1"/>
          <w:sz w:val="28"/>
          <w:szCs w:val="28"/>
          <w:lang w:val="en"/>
        </w:rPr>
      </w:pPr>
      <w:bookmarkStart w:id="121" w:name="_50pua55d5llq" w:colFirst="0" w:colLast="0"/>
      <w:bookmarkEnd w:id="121"/>
      <w:del w:id="122" w:author="tncmouli" w:date="2023-01-21T11:06:00Z">
        <w:r w:rsidRPr="00FB7ED1" w:rsidDel="000F36F4">
          <w:rPr>
            <w:color w:val="000000" w:themeColor="text1"/>
            <w:sz w:val="28"/>
            <w:szCs w:val="28"/>
            <w:lang w:val="en"/>
          </w:rPr>
          <w:delText>PDU Structure - Lock controller node to IoT Gateway</w:delText>
        </w:r>
      </w:del>
    </w:p>
    <w:p w14:paraId="140E0E21" w14:textId="2C769F92" w:rsidR="00FB7ED1" w:rsidRPr="00FB7ED1" w:rsidDel="000F36F4" w:rsidRDefault="00FB7ED1" w:rsidP="00FB7ED1">
      <w:pPr>
        <w:rPr>
          <w:del w:id="123" w:author="tncmouli" w:date="2023-01-21T11:06:00Z"/>
          <w:color w:val="000000" w:themeColor="text1"/>
          <w:sz w:val="28"/>
          <w:szCs w:val="28"/>
          <w:lang w:val="en"/>
        </w:rPr>
      </w:pPr>
      <w:del w:id="124" w:author="tncmouli" w:date="2023-01-21T11:06:00Z">
        <w:r w:rsidRPr="00FB7ED1" w:rsidDel="000F36F4">
          <w:rPr>
            <w:color w:val="000000" w:themeColor="text1"/>
            <w:sz w:val="28"/>
            <w:szCs w:val="28"/>
            <w:lang w:val="en"/>
          </w:rPr>
          <w:delText xml:space="preserve">The following PDU is sent from the Lock controller node on </w:delText>
        </w:r>
        <w:r w:rsidRPr="00FB7ED1" w:rsidDel="000F36F4">
          <w:rPr>
            <w:color w:val="000000" w:themeColor="text1"/>
            <w:sz w:val="28"/>
            <w:szCs w:val="28"/>
            <w:u w:val="single"/>
            <w:lang w:val="en"/>
          </w:rPr>
          <w:delText>Acknowledgement-State</w:delText>
        </w:r>
        <w:r w:rsidRPr="00FB7ED1" w:rsidDel="000F36F4">
          <w:rPr>
            <w:color w:val="000000" w:themeColor="text1"/>
            <w:sz w:val="28"/>
            <w:szCs w:val="28"/>
            <w:lang w:val="en"/>
          </w:rPr>
          <w:delText xml:space="preserve"> Endpoint (EP) for the destination, which is </w:delText>
        </w:r>
        <w:r w:rsidRPr="00FB7ED1" w:rsidDel="000F36F4">
          <w:rPr>
            <w:b/>
            <w:color w:val="000000" w:themeColor="text1"/>
            <w:sz w:val="28"/>
            <w:szCs w:val="28"/>
            <w:lang w:val="en"/>
          </w:rPr>
          <w:delText>0x19</w:delText>
        </w:r>
        <w:r w:rsidRPr="00FB7ED1" w:rsidDel="000F36F4">
          <w:rPr>
            <w:color w:val="000000" w:themeColor="text1"/>
            <w:sz w:val="28"/>
            <w:szCs w:val="28"/>
            <w:lang w:val="en"/>
          </w:rPr>
          <w:delText>:</w:delText>
        </w:r>
      </w:del>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395"/>
        <w:gridCol w:w="6285"/>
      </w:tblGrid>
      <w:tr w:rsidR="00FB7ED1" w:rsidRPr="00FB7ED1" w:rsidDel="000F36F4" w14:paraId="60C6A3BE" w14:textId="4EEC229F" w:rsidTr="00F10D47">
        <w:trPr>
          <w:del w:id="125" w:author="tncmouli" w:date="2023-01-21T11:06:00Z"/>
        </w:trPr>
        <w:tc>
          <w:tcPr>
            <w:tcW w:w="1680" w:type="dxa"/>
            <w:shd w:val="clear" w:color="auto" w:fill="auto"/>
            <w:tcMar>
              <w:top w:w="100" w:type="dxa"/>
              <w:left w:w="100" w:type="dxa"/>
              <w:bottom w:w="100" w:type="dxa"/>
              <w:right w:w="100" w:type="dxa"/>
            </w:tcMar>
          </w:tcPr>
          <w:p w14:paraId="7A40CFC4" w14:textId="3C722C76" w:rsidR="00FB7ED1" w:rsidRPr="00FB7ED1" w:rsidDel="000F36F4" w:rsidRDefault="00FB7ED1" w:rsidP="00FB7ED1">
            <w:pPr>
              <w:rPr>
                <w:del w:id="126" w:author="tncmouli" w:date="2023-01-21T11:06:00Z"/>
                <w:b/>
                <w:color w:val="000000" w:themeColor="text1"/>
                <w:sz w:val="28"/>
                <w:szCs w:val="28"/>
                <w:lang w:val="en"/>
              </w:rPr>
            </w:pPr>
            <w:del w:id="127" w:author="tncmouli" w:date="2023-01-21T11:06:00Z">
              <w:r w:rsidRPr="00FB7ED1" w:rsidDel="000F36F4">
                <w:rPr>
                  <w:b/>
                  <w:color w:val="000000" w:themeColor="text1"/>
                  <w:sz w:val="28"/>
                  <w:szCs w:val="28"/>
                  <w:lang w:val="en"/>
                </w:rPr>
                <w:delText>Byte:Length</w:delText>
              </w:r>
            </w:del>
          </w:p>
        </w:tc>
        <w:tc>
          <w:tcPr>
            <w:tcW w:w="1395" w:type="dxa"/>
            <w:shd w:val="clear" w:color="auto" w:fill="auto"/>
            <w:tcMar>
              <w:top w:w="100" w:type="dxa"/>
              <w:left w:w="100" w:type="dxa"/>
              <w:bottom w:w="100" w:type="dxa"/>
              <w:right w:w="100" w:type="dxa"/>
            </w:tcMar>
          </w:tcPr>
          <w:p w14:paraId="236F92DB" w14:textId="11D4E253" w:rsidR="00FB7ED1" w:rsidRPr="00FB7ED1" w:rsidDel="000F36F4" w:rsidRDefault="00FB7ED1" w:rsidP="00FB7ED1">
            <w:pPr>
              <w:rPr>
                <w:del w:id="128" w:author="tncmouli" w:date="2023-01-21T11:06:00Z"/>
                <w:b/>
                <w:color w:val="000000" w:themeColor="text1"/>
                <w:sz w:val="28"/>
                <w:szCs w:val="28"/>
                <w:lang w:val="en"/>
              </w:rPr>
            </w:pPr>
            <w:del w:id="129" w:author="tncmouli" w:date="2023-01-21T11:06:00Z">
              <w:r w:rsidRPr="00FB7ED1" w:rsidDel="000F36F4">
                <w:rPr>
                  <w:b/>
                  <w:color w:val="000000" w:themeColor="text1"/>
                  <w:sz w:val="28"/>
                  <w:szCs w:val="28"/>
                  <w:lang w:val="en"/>
                </w:rPr>
                <w:delText>Field Value</w:delText>
              </w:r>
            </w:del>
          </w:p>
        </w:tc>
        <w:tc>
          <w:tcPr>
            <w:tcW w:w="6285" w:type="dxa"/>
            <w:shd w:val="clear" w:color="auto" w:fill="auto"/>
            <w:tcMar>
              <w:top w:w="100" w:type="dxa"/>
              <w:left w:w="100" w:type="dxa"/>
              <w:bottom w:w="100" w:type="dxa"/>
              <w:right w:w="100" w:type="dxa"/>
            </w:tcMar>
          </w:tcPr>
          <w:p w14:paraId="0A61B0C1" w14:textId="79D3D700" w:rsidR="00FB7ED1" w:rsidRPr="00FB7ED1" w:rsidDel="000F36F4" w:rsidRDefault="00FB7ED1" w:rsidP="00FB7ED1">
            <w:pPr>
              <w:rPr>
                <w:del w:id="130" w:author="tncmouli" w:date="2023-01-21T11:06:00Z"/>
                <w:b/>
                <w:color w:val="000000" w:themeColor="text1"/>
                <w:sz w:val="28"/>
                <w:szCs w:val="28"/>
                <w:lang w:val="en"/>
              </w:rPr>
            </w:pPr>
            <w:del w:id="131" w:author="tncmouli" w:date="2023-01-21T11:06:00Z">
              <w:r w:rsidRPr="00FB7ED1" w:rsidDel="000F36F4">
                <w:rPr>
                  <w:b/>
                  <w:color w:val="000000" w:themeColor="text1"/>
                  <w:sz w:val="28"/>
                  <w:szCs w:val="28"/>
                  <w:lang w:val="en"/>
                </w:rPr>
                <w:delText>Description</w:delText>
              </w:r>
            </w:del>
          </w:p>
        </w:tc>
      </w:tr>
      <w:tr w:rsidR="00FB7ED1" w:rsidRPr="00FB7ED1" w:rsidDel="000F36F4" w14:paraId="6397983C" w14:textId="1AECD45F" w:rsidTr="00F10D47">
        <w:trPr>
          <w:del w:id="132" w:author="tncmouli" w:date="2023-01-21T11:06:00Z"/>
        </w:trPr>
        <w:tc>
          <w:tcPr>
            <w:tcW w:w="1680" w:type="dxa"/>
            <w:shd w:val="clear" w:color="auto" w:fill="auto"/>
            <w:tcMar>
              <w:top w:w="100" w:type="dxa"/>
              <w:left w:w="100" w:type="dxa"/>
              <w:bottom w:w="100" w:type="dxa"/>
              <w:right w:w="100" w:type="dxa"/>
            </w:tcMar>
          </w:tcPr>
          <w:p w14:paraId="3F84A2BD" w14:textId="1257FF9F" w:rsidR="00FB7ED1" w:rsidRPr="00FB7ED1" w:rsidDel="000F36F4" w:rsidRDefault="00FB7ED1" w:rsidP="00FB7ED1">
            <w:pPr>
              <w:rPr>
                <w:del w:id="133" w:author="tncmouli" w:date="2023-01-21T11:06:00Z"/>
                <w:color w:val="000000" w:themeColor="text1"/>
                <w:sz w:val="28"/>
                <w:szCs w:val="28"/>
                <w:lang w:val="en"/>
              </w:rPr>
            </w:pPr>
            <w:del w:id="134" w:author="tncmouli" w:date="2023-01-21T11:06:00Z">
              <w:r w:rsidRPr="00FB7ED1" w:rsidDel="000F36F4">
                <w:rPr>
                  <w:color w:val="000000" w:themeColor="text1"/>
                  <w:sz w:val="28"/>
                  <w:szCs w:val="28"/>
                  <w:lang w:val="en"/>
                </w:rPr>
                <w:lastRenderedPageBreak/>
                <w:delText>1:4</w:delText>
              </w:r>
            </w:del>
          </w:p>
        </w:tc>
        <w:tc>
          <w:tcPr>
            <w:tcW w:w="1395" w:type="dxa"/>
            <w:shd w:val="clear" w:color="auto" w:fill="auto"/>
            <w:tcMar>
              <w:top w:w="100" w:type="dxa"/>
              <w:left w:w="100" w:type="dxa"/>
              <w:bottom w:w="100" w:type="dxa"/>
              <w:right w:w="100" w:type="dxa"/>
            </w:tcMar>
          </w:tcPr>
          <w:p w14:paraId="5E640A05" w14:textId="05545A17" w:rsidR="00FB7ED1" w:rsidRPr="00FB7ED1" w:rsidDel="000F36F4" w:rsidRDefault="00FB7ED1" w:rsidP="00FB7ED1">
            <w:pPr>
              <w:rPr>
                <w:del w:id="135" w:author="tncmouli" w:date="2023-01-21T11:06:00Z"/>
                <w:color w:val="000000" w:themeColor="text1"/>
                <w:sz w:val="28"/>
                <w:szCs w:val="28"/>
                <w:lang w:val="en"/>
              </w:rPr>
            </w:pPr>
            <w:del w:id="136" w:author="tncmouli" w:date="2023-01-21T11:06:00Z">
              <w:r w:rsidRPr="00FB7ED1" w:rsidDel="000F36F4">
                <w:rPr>
                  <w:color w:val="000000" w:themeColor="text1"/>
                  <w:sz w:val="28"/>
                  <w:szCs w:val="28"/>
                  <w:lang w:val="en"/>
                </w:rPr>
                <w:delText>&lt;Req Id&gt;</w:delText>
              </w:r>
            </w:del>
          </w:p>
        </w:tc>
        <w:tc>
          <w:tcPr>
            <w:tcW w:w="6285" w:type="dxa"/>
            <w:shd w:val="clear" w:color="auto" w:fill="auto"/>
            <w:tcMar>
              <w:top w:w="100" w:type="dxa"/>
              <w:left w:w="100" w:type="dxa"/>
              <w:bottom w:w="100" w:type="dxa"/>
              <w:right w:w="100" w:type="dxa"/>
            </w:tcMar>
          </w:tcPr>
          <w:p w14:paraId="3EE14818" w14:textId="72D2C56D" w:rsidR="00FB7ED1" w:rsidRPr="00FB7ED1" w:rsidDel="000F36F4" w:rsidRDefault="00FB7ED1" w:rsidP="00FB7ED1">
            <w:pPr>
              <w:rPr>
                <w:del w:id="137" w:author="tncmouli" w:date="2023-01-21T11:06:00Z"/>
                <w:color w:val="000000" w:themeColor="text1"/>
                <w:sz w:val="28"/>
                <w:szCs w:val="28"/>
                <w:lang w:val="en"/>
              </w:rPr>
            </w:pPr>
            <w:del w:id="138" w:author="tncmouli" w:date="2023-01-21T11:06:00Z">
              <w:r w:rsidRPr="00FB7ED1" w:rsidDel="000F36F4">
                <w:rPr>
                  <w:color w:val="000000" w:themeColor="text1"/>
                  <w:sz w:val="28"/>
                  <w:szCs w:val="28"/>
                  <w:lang w:val="en"/>
                </w:rPr>
                <w:delText>Request ID. Signed int (4 bytes). This request id must be the request id that was sent in the Set Staff Key request message.</w:delText>
              </w:r>
            </w:del>
          </w:p>
        </w:tc>
      </w:tr>
      <w:tr w:rsidR="00FB7ED1" w:rsidRPr="00FB7ED1" w:rsidDel="000F36F4" w14:paraId="222EF202" w14:textId="401CF44B" w:rsidTr="00F10D47">
        <w:trPr>
          <w:del w:id="139" w:author="tncmouli" w:date="2023-01-21T11:06:00Z"/>
        </w:trPr>
        <w:tc>
          <w:tcPr>
            <w:tcW w:w="1680" w:type="dxa"/>
            <w:shd w:val="clear" w:color="auto" w:fill="auto"/>
            <w:tcMar>
              <w:top w:w="100" w:type="dxa"/>
              <w:left w:w="100" w:type="dxa"/>
              <w:bottom w:w="100" w:type="dxa"/>
              <w:right w:w="100" w:type="dxa"/>
            </w:tcMar>
          </w:tcPr>
          <w:p w14:paraId="49B815A1" w14:textId="1C873B9A" w:rsidR="00FB7ED1" w:rsidRPr="00FB7ED1" w:rsidDel="000F36F4" w:rsidRDefault="00FB7ED1" w:rsidP="00FB7ED1">
            <w:pPr>
              <w:rPr>
                <w:del w:id="140" w:author="tncmouli" w:date="2023-01-21T11:06:00Z"/>
                <w:color w:val="000000" w:themeColor="text1"/>
                <w:sz w:val="28"/>
                <w:szCs w:val="28"/>
                <w:lang w:val="en"/>
              </w:rPr>
            </w:pPr>
            <w:del w:id="141" w:author="tncmouli" w:date="2023-01-21T11:06:00Z">
              <w:r w:rsidRPr="00FB7ED1" w:rsidDel="000F36F4">
                <w:rPr>
                  <w:color w:val="000000" w:themeColor="text1"/>
                  <w:sz w:val="28"/>
                  <w:szCs w:val="28"/>
                  <w:lang w:val="en"/>
                </w:rPr>
                <w:delText>5:1</w:delText>
              </w:r>
            </w:del>
          </w:p>
        </w:tc>
        <w:tc>
          <w:tcPr>
            <w:tcW w:w="1395" w:type="dxa"/>
            <w:shd w:val="clear" w:color="auto" w:fill="auto"/>
            <w:tcMar>
              <w:top w:w="100" w:type="dxa"/>
              <w:left w:w="100" w:type="dxa"/>
              <w:bottom w:w="100" w:type="dxa"/>
              <w:right w:w="100" w:type="dxa"/>
            </w:tcMar>
          </w:tcPr>
          <w:p w14:paraId="3622A78B" w14:textId="0976927F" w:rsidR="00FB7ED1" w:rsidRPr="00FB7ED1" w:rsidDel="000F36F4" w:rsidRDefault="00FB7ED1" w:rsidP="00FB7ED1">
            <w:pPr>
              <w:rPr>
                <w:del w:id="142" w:author="tncmouli" w:date="2023-01-21T11:06:00Z"/>
                <w:color w:val="000000" w:themeColor="text1"/>
                <w:sz w:val="28"/>
                <w:szCs w:val="28"/>
                <w:lang w:val="en"/>
              </w:rPr>
            </w:pPr>
            <w:del w:id="143" w:author="tncmouli" w:date="2023-01-21T11:06:00Z">
              <w:r w:rsidRPr="00FB7ED1" w:rsidDel="000F36F4">
                <w:rPr>
                  <w:color w:val="000000" w:themeColor="text1"/>
                  <w:sz w:val="28"/>
                  <w:szCs w:val="28"/>
                  <w:lang w:val="en"/>
                </w:rPr>
                <w:delText>0xA1</w:delText>
              </w:r>
            </w:del>
          </w:p>
        </w:tc>
        <w:tc>
          <w:tcPr>
            <w:tcW w:w="6285" w:type="dxa"/>
            <w:shd w:val="clear" w:color="auto" w:fill="auto"/>
            <w:tcMar>
              <w:top w:w="100" w:type="dxa"/>
              <w:left w:w="100" w:type="dxa"/>
              <w:bottom w:w="100" w:type="dxa"/>
              <w:right w:w="100" w:type="dxa"/>
            </w:tcMar>
          </w:tcPr>
          <w:p w14:paraId="6A82421B" w14:textId="0F72BF2E" w:rsidR="00FB7ED1" w:rsidRPr="00FB7ED1" w:rsidDel="000F36F4" w:rsidRDefault="00FB7ED1" w:rsidP="00FB7ED1">
            <w:pPr>
              <w:rPr>
                <w:del w:id="144" w:author="tncmouli" w:date="2023-01-21T11:06:00Z"/>
                <w:color w:val="000000" w:themeColor="text1"/>
                <w:sz w:val="28"/>
                <w:szCs w:val="28"/>
                <w:lang w:val="en"/>
              </w:rPr>
            </w:pPr>
            <w:del w:id="145" w:author="tncmouli" w:date="2023-01-21T11:06:00Z">
              <w:r w:rsidRPr="00FB7ED1" w:rsidDel="000F36F4">
                <w:rPr>
                  <w:color w:val="000000" w:themeColor="text1"/>
                  <w:sz w:val="28"/>
                  <w:szCs w:val="28"/>
                  <w:lang w:val="en"/>
                </w:rPr>
                <w:delText>Key = staff_key, Length = 1</w:delText>
              </w:r>
            </w:del>
          </w:p>
        </w:tc>
      </w:tr>
      <w:tr w:rsidR="00FB7ED1" w:rsidRPr="00FB7ED1" w:rsidDel="000F36F4" w14:paraId="14488C72" w14:textId="1682A837" w:rsidTr="00F10D47">
        <w:trPr>
          <w:del w:id="146" w:author="tncmouli" w:date="2023-01-21T11:06:00Z"/>
        </w:trPr>
        <w:tc>
          <w:tcPr>
            <w:tcW w:w="1680" w:type="dxa"/>
            <w:shd w:val="clear" w:color="auto" w:fill="auto"/>
            <w:tcMar>
              <w:top w:w="100" w:type="dxa"/>
              <w:left w:w="100" w:type="dxa"/>
              <w:bottom w:w="100" w:type="dxa"/>
              <w:right w:w="100" w:type="dxa"/>
            </w:tcMar>
          </w:tcPr>
          <w:p w14:paraId="7E06F54A" w14:textId="498A279F" w:rsidR="00FB7ED1" w:rsidRPr="00FB7ED1" w:rsidDel="000F36F4" w:rsidRDefault="00FB7ED1" w:rsidP="00FB7ED1">
            <w:pPr>
              <w:rPr>
                <w:del w:id="147" w:author="tncmouli" w:date="2023-01-21T11:06:00Z"/>
                <w:color w:val="000000" w:themeColor="text1"/>
                <w:sz w:val="28"/>
                <w:szCs w:val="28"/>
                <w:lang w:val="en"/>
              </w:rPr>
            </w:pPr>
            <w:del w:id="148" w:author="tncmouli" w:date="2023-01-21T11:06:00Z">
              <w:r w:rsidRPr="00FB7ED1" w:rsidDel="000F36F4">
                <w:rPr>
                  <w:color w:val="000000" w:themeColor="text1"/>
                  <w:sz w:val="28"/>
                  <w:szCs w:val="28"/>
                  <w:lang w:val="en"/>
                </w:rPr>
                <w:delText>6:1</w:delText>
              </w:r>
            </w:del>
          </w:p>
        </w:tc>
        <w:tc>
          <w:tcPr>
            <w:tcW w:w="1395" w:type="dxa"/>
            <w:shd w:val="clear" w:color="auto" w:fill="auto"/>
            <w:tcMar>
              <w:top w:w="100" w:type="dxa"/>
              <w:left w:w="100" w:type="dxa"/>
              <w:bottom w:w="100" w:type="dxa"/>
              <w:right w:w="100" w:type="dxa"/>
            </w:tcMar>
          </w:tcPr>
          <w:p w14:paraId="6BFD0B6B" w14:textId="3D404AF0" w:rsidR="00FB7ED1" w:rsidRPr="00FB7ED1" w:rsidDel="000F36F4" w:rsidRDefault="00FB7ED1" w:rsidP="00FB7ED1">
            <w:pPr>
              <w:rPr>
                <w:del w:id="149" w:author="tncmouli" w:date="2023-01-21T11:06:00Z"/>
                <w:color w:val="000000" w:themeColor="text1"/>
                <w:sz w:val="28"/>
                <w:szCs w:val="28"/>
                <w:lang w:val="en"/>
              </w:rPr>
            </w:pPr>
            <w:del w:id="150" w:author="tncmouli" w:date="2023-01-21T11:06:00Z">
              <w:r w:rsidRPr="00FB7ED1" w:rsidDel="000F36F4">
                <w:rPr>
                  <w:color w:val="000000" w:themeColor="text1"/>
                  <w:sz w:val="28"/>
                  <w:szCs w:val="28"/>
                  <w:lang w:val="en"/>
                </w:rPr>
                <w:delText>0x0 or 0x1</w:delText>
              </w:r>
            </w:del>
          </w:p>
        </w:tc>
        <w:tc>
          <w:tcPr>
            <w:tcW w:w="6285" w:type="dxa"/>
            <w:shd w:val="clear" w:color="auto" w:fill="auto"/>
            <w:tcMar>
              <w:top w:w="100" w:type="dxa"/>
              <w:left w:w="100" w:type="dxa"/>
              <w:bottom w:w="100" w:type="dxa"/>
              <w:right w:w="100" w:type="dxa"/>
            </w:tcMar>
          </w:tcPr>
          <w:p w14:paraId="65AC0BAB" w14:textId="5C32736B" w:rsidR="00FB7ED1" w:rsidRPr="00FB7ED1" w:rsidDel="000F36F4" w:rsidRDefault="00FB7ED1" w:rsidP="00FB7ED1">
            <w:pPr>
              <w:rPr>
                <w:del w:id="151" w:author="tncmouli" w:date="2023-01-21T11:06:00Z"/>
                <w:color w:val="000000" w:themeColor="text1"/>
                <w:sz w:val="28"/>
                <w:szCs w:val="28"/>
                <w:lang w:val="en"/>
              </w:rPr>
            </w:pPr>
            <w:del w:id="152" w:author="tncmouli" w:date="2023-01-21T11:06:00Z">
              <w:r w:rsidRPr="00FB7ED1" w:rsidDel="000F36F4">
                <w:rPr>
                  <w:color w:val="000000" w:themeColor="text1"/>
                  <w:sz w:val="28"/>
                  <w:szCs w:val="28"/>
                  <w:lang w:val="en"/>
                </w:rPr>
                <w:delText>Error code. 0x0 means a successful operation. 0x1 indicates a failed operation.</w:delText>
              </w:r>
            </w:del>
          </w:p>
        </w:tc>
      </w:tr>
      <w:tr w:rsidR="00FB7ED1" w:rsidRPr="00FB7ED1" w:rsidDel="000F36F4" w14:paraId="3D44C579" w14:textId="2C40392C" w:rsidTr="00F10D47">
        <w:trPr>
          <w:del w:id="153" w:author="tncmouli" w:date="2023-01-21T11:06:00Z"/>
        </w:trPr>
        <w:tc>
          <w:tcPr>
            <w:tcW w:w="1680" w:type="dxa"/>
            <w:shd w:val="clear" w:color="auto" w:fill="auto"/>
            <w:tcMar>
              <w:top w:w="100" w:type="dxa"/>
              <w:left w:w="100" w:type="dxa"/>
              <w:bottom w:w="100" w:type="dxa"/>
              <w:right w:w="100" w:type="dxa"/>
            </w:tcMar>
          </w:tcPr>
          <w:p w14:paraId="3E40A56A" w14:textId="0900E4F6" w:rsidR="00FB7ED1" w:rsidRPr="00FB7ED1" w:rsidDel="000F36F4" w:rsidRDefault="00FB7ED1" w:rsidP="00FB7ED1">
            <w:pPr>
              <w:rPr>
                <w:del w:id="154" w:author="tncmouli" w:date="2023-01-21T11:06:00Z"/>
                <w:color w:val="000000" w:themeColor="text1"/>
                <w:sz w:val="28"/>
                <w:szCs w:val="28"/>
                <w:lang w:val="en"/>
              </w:rPr>
            </w:pPr>
            <w:del w:id="155" w:author="tncmouli" w:date="2023-01-21T11:06:00Z">
              <w:r w:rsidRPr="00FB7ED1" w:rsidDel="000F36F4">
                <w:rPr>
                  <w:color w:val="000000" w:themeColor="text1"/>
                  <w:sz w:val="28"/>
                  <w:szCs w:val="28"/>
                  <w:lang w:val="en"/>
                </w:rPr>
                <w:delText>7:1</w:delText>
              </w:r>
            </w:del>
          </w:p>
        </w:tc>
        <w:tc>
          <w:tcPr>
            <w:tcW w:w="1395" w:type="dxa"/>
            <w:shd w:val="clear" w:color="auto" w:fill="auto"/>
            <w:tcMar>
              <w:top w:w="100" w:type="dxa"/>
              <w:left w:w="100" w:type="dxa"/>
              <w:bottom w:w="100" w:type="dxa"/>
              <w:right w:w="100" w:type="dxa"/>
            </w:tcMar>
          </w:tcPr>
          <w:p w14:paraId="5116AF98" w14:textId="307842E8" w:rsidR="00FB7ED1" w:rsidRPr="00FB7ED1" w:rsidDel="000F36F4" w:rsidRDefault="00FB7ED1" w:rsidP="00FB7ED1">
            <w:pPr>
              <w:rPr>
                <w:del w:id="156" w:author="tncmouli" w:date="2023-01-21T11:06:00Z"/>
                <w:color w:val="000000" w:themeColor="text1"/>
                <w:sz w:val="28"/>
                <w:szCs w:val="28"/>
                <w:lang w:val="en"/>
              </w:rPr>
            </w:pPr>
            <w:del w:id="157" w:author="tncmouli" w:date="2023-01-21T11:06:00Z">
              <w:r w:rsidRPr="00FB7ED1" w:rsidDel="000F36F4">
                <w:rPr>
                  <w:color w:val="000000" w:themeColor="text1"/>
                  <w:sz w:val="28"/>
                  <w:szCs w:val="28"/>
                  <w:lang w:val="en"/>
                </w:rPr>
                <w:delText>0x00</w:delText>
              </w:r>
            </w:del>
          </w:p>
        </w:tc>
        <w:tc>
          <w:tcPr>
            <w:tcW w:w="6285" w:type="dxa"/>
            <w:shd w:val="clear" w:color="auto" w:fill="auto"/>
            <w:tcMar>
              <w:top w:w="100" w:type="dxa"/>
              <w:left w:w="100" w:type="dxa"/>
              <w:bottom w:w="100" w:type="dxa"/>
              <w:right w:w="100" w:type="dxa"/>
            </w:tcMar>
          </w:tcPr>
          <w:p w14:paraId="6E5B3D1F" w14:textId="1E688EEF" w:rsidR="00FB7ED1" w:rsidRPr="00FB7ED1" w:rsidDel="000F36F4" w:rsidRDefault="00FB7ED1" w:rsidP="00FB7ED1">
            <w:pPr>
              <w:rPr>
                <w:del w:id="158" w:author="tncmouli" w:date="2023-01-21T11:06:00Z"/>
                <w:color w:val="000000" w:themeColor="text1"/>
                <w:sz w:val="28"/>
                <w:szCs w:val="28"/>
                <w:lang w:val="en"/>
              </w:rPr>
            </w:pPr>
            <w:del w:id="159" w:author="tncmouli" w:date="2023-01-21T11:06:00Z">
              <w:r w:rsidRPr="00FB7ED1" w:rsidDel="000F36F4">
                <w:rPr>
                  <w:color w:val="000000" w:themeColor="text1"/>
                  <w:sz w:val="28"/>
                  <w:szCs w:val="28"/>
                  <w:lang w:val="en"/>
                </w:rPr>
                <w:delText>End of Packet Marker.</w:delText>
              </w:r>
            </w:del>
          </w:p>
        </w:tc>
      </w:tr>
    </w:tbl>
    <w:p w14:paraId="68549443" w14:textId="36DE185D" w:rsidR="00117460" w:rsidDel="000F36F4" w:rsidRDefault="00117460" w:rsidP="00FB7ED1">
      <w:pPr>
        <w:rPr>
          <w:del w:id="160" w:author="tncmouli" w:date="2023-01-21T11:06:00Z"/>
          <w:color w:val="0070C0"/>
          <w:sz w:val="28"/>
          <w:szCs w:val="28"/>
          <w:lang w:val="en"/>
        </w:rPr>
      </w:pPr>
    </w:p>
    <w:p w14:paraId="23FF0F4F" w14:textId="0159774A" w:rsidR="00117460" w:rsidDel="000F36F4" w:rsidRDefault="00117460" w:rsidP="00FB7ED1">
      <w:pPr>
        <w:rPr>
          <w:del w:id="161" w:author="tncmouli" w:date="2023-01-21T11:06:00Z"/>
          <w:color w:val="0070C0"/>
          <w:sz w:val="28"/>
          <w:szCs w:val="28"/>
          <w:lang w:val="en"/>
        </w:rPr>
      </w:pPr>
    </w:p>
    <w:p w14:paraId="5EE87E4E" w14:textId="5E395E96" w:rsidR="00117460" w:rsidDel="000F36F4" w:rsidRDefault="00117460" w:rsidP="00FB7ED1">
      <w:pPr>
        <w:rPr>
          <w:del w:id="162" w:author="tncmouli" w:date="2023-01-21T11:06:00Z"/>
          <w:color w:val="0070C0"/>
          <w:sz w:val="28"/>
          <w:szCs w:val="28"/>
          <w:lang w:val="en"/>
        </w:rPr>
      </w:pPr>
      <w:del w:id="163" w:author="tncmouli" w:date="2023-01-21T11:06:00Z">
        <w:r w:rsidDel="000F36F4">
          <w:rPr>
            <w:color w:val="0070C0"/>
            <w:sz w:val="28"/>
            <w:szCs w:val="28"/>
            <w:lang w:val="en"/>
          </w:rPr>
          <w:delText>To set Guest-Keypad-Key: -</w:delText>
        </w:r>
      </w:del>
    </w:p>
    <w:p w14:paraId="46C5C8C7" w14:textId="3092359E" w:rsidR="00FB7ED1" w:rsidRPr="00FB7ED1" w:rsidDel="000F36F4" w:rsidRDefault="00FB7ED1" w:rsidP="00FB7ED1">
      <w:pPr>
        <w:rPr>
          <w:del w:id="164" w:author="tncmouli" w:date="2023-01-21T11:06:00Z"/>
          <w:color w:val="0070C0"/>
          <w:sz w:val="28"/>
          <w:szCs w:val="28"/>
          <w:lang w:val="en"/>
        </w:rPr>
      </w:pPr>
      <w:del w:id="165" w:author="tncmouli" w:date="2023-01-21T11:06:00Z">
        <w:r w:rsidRPr="00FB7ED1" w:rsidDel="000F36F4">
          <w:rPr>
            <w:color w:val="0070C0"/>
            <w:sz w:val="28"/>
            <w:szCs w:val="28"/>
            <w:lang w:val="en"/>
          </w:rPr>
          <w:delText>PDU Structure - IoT Gateway to a specific Lock controller node</w:delText>
        </w:r>
      </w:del>
    </w:p>
    <w:p w14:paraId="2CB44599" w14:textId="605B1DBD" w:rsidR="00FB7ED1" w:rsidRPr="00FB7ED1" w:rsidDel="000F36F4" w:rsidRDefault="00FB7ED1" w:rsidP="00FB7ED1">
      <w:pPr>
        <w:rPr>
          <w:del w:id="166" w:author="tncmouli" w:date="2023-01-21T11:06:00Z"/>
          <w:b/>
          <w:sz w:val="28"/>
          <w:szCs w:val="28"/>
          <w:lang w:val="en"/>
        </w:rPr>
      </w:pPr>
      <w:del w:id="167" w:author="tncmouli" w:date="2023-01-21T11:06:00Z">
        <w:r w:rsidRPr="00FB7ED1" w:rsidDel="000F36F4">
          <w:rPr>
            <w:sz w:val="28"/>
            <w:szCs w:val="28"/>
            <w:lang w:val="en"/>
          </w:rPr>
          <w:delText xml:space="preserve">The following PDU is sent to Lock controller nodes for </w:delText>
        </w:r>
        <w:r w:rsidRPr="00FB7ED1" w:rsidDel="000F36F4">
          <w:rPr>
            <w:sz w:val="28"/>
            <w:szCs w:val="28"/>
            <w:u w:val="single"/>
            <w:lang w:val="en"/>
          </w:rPr>
          <w:delText>Set-State</w:delText>
        </w:r>
        <w:r w:rsidRPr="00FB7ED1" w:rsidDel="000F36F4">
          <w:rPr>
            <w:sz w:val="28"/>
            <w:szCs w:val="28"/>
            <w:lang w:val="en"/>
          </w:rPr>
          <w:delText xml:space="preserve"> Endpoint (EP), which is </w:delText>
        </w:r>
        <w:r w:rsidRPr="00FB7ED1" w:rsidDel="000F36F4">
          <w:rPr>
            <w:b/>
            <w:sz w:val="28"/>
            <w:szCs w:val="28"/>
            <w:lang w:val="en"/>
          </w:rPr>
          <w:delText>0x09</w:delText>
        </w:r>
        <w:r w:rsidRPr="00FB7ED1" w:rsidDel="000F36F4">
          <w:rPr>
            <w:sz w:val="28"/>
            <w:szCs w:val="28"/>
            <w:lang w:val="en"/>
          </w:rPr>
          <w:delText>:</w:delText>
        </w:r>
      </w:del>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395"/>
        <w:gridCol w:w="6285"/>
      </w:tblGrid>
      <w:tr w:rsidR="00FB7ED1" w:rsidRPr="00FB7ED1" w:rsidDel="000F36F4" w14:paraId="6CC37705" w14:textId="7A539973" w:rsidTr="00F10D47">
        <w:trPr>
          <w:del w:id="168" w:author="tncmouli" w:date="2023-01-21T11:06:00Z"/>
        </w:trPr>
        <w:tc>
          <w:tcPr>
            <w:tcW w:w="1680" w:type="dxa"/>
            <w:shd w:val="clear" w:color="auto" w:fill="auto"/>
            <w:tcMar>
              <w:top w:w="100" w:type="dxa"/>
              <w:left w:w="100" w:type="dxa"/>
              <w:bottom w:w="100" w:type="dxa"/>
              <w:right w:w="100" w:type="dxa"/>
            </w:tcMar>
          </w:tcPr>
          <w:p w14:paraId="1ADEC71D" w14:textId="26478D63" w:rsidR="00FB7ED1" w:rsidRPr="00FB7ED1" w:rsidDel="000F36F4" w:rsidRDefault="00FB7ED1" w:rsidP="00FB7ED1">
            <w:pPr>
              <w:rPr>
                <w:del w:id="169" w:author="tncmouli" w:date="2023-01-21T11:06:00Z"/>
                <w:b/>
                <w:sz w:val="28"/>
                <w:szCs w:val="28"/>
                <w:lang w:val="en"/>
              </w:rPr>
            </w:pPr>
            <w:del w:id="170" w:author="tncmouli" w:date="2023-01-21T11:06:00Z">
              <w:r w:rsidRPr="00FB7ED1" w:rsidDel="000F36F4">
                <w:rPr>
                  <w:b/>
                  <w:sz w:val="28"/>
                  <w:szCs w:val="28"/>
                  <w:lang w:val="en"/>
                </w:rPr>
                <w:delText>Byte:Length</w:delText>
              </w:r>
            </w:del>
          </w:p>
        </w:tc>
        <w:tc>
          <w:tcPr>
            <w:tcW w:w="1395" w:type="dxa"/>
            <w:shd w:val="clear" w:color="auto" w:fill="auto"/>
            <w:tcMar>
              <w:top w:w="100" w:type="dxa"/>
              <w:left w:w="100" w:type="dxa"/>
              <w:bottom w:w="100" w:type="dxa"/>
              <w:right w:w="100" w:type="dxa"/>
            </w:tcMar>
          </w:tcPr>
          <w:p w14:paraId="6F8976C7" w14:textId="21E8B620" w:rsidR="00FB7ED1" w:rsidRPr="00FB7ED1" w:rsidDel="000F36F4" w:rsidRDefault="00FB7ED1" w:rsidP="00FB7ED1">
            <w:pPr>
              <w:rPr>
                <w:del w:id="171" w:author="tncmouli" w:date="2023-01-21T11:06:00Z"/>
                <w:b/>
                <w:sz w:val="28"/>
                <w:szCs w:val="28"/>
                <w:lang w:val="en"/>
              </w:rPr>
            </w:pPr>
            <w:del w:id="172" w:author="tncmouli" w:date="2023-01-21T11:06:00Z">
              <w:r w:rsidRPr="00FB7ED1" w:rsidDel="000F36F4">
                <w:rPr>
                  <w:b/>
                  <w:sz w:val="28"/>
                  <w:szCs w:val="28"/>
                  <w:lang w:val="en"/>
                </w:rPr>
                <w:delText>Field Value</w:delText>
              </w:r>
            </w:del>
          </w:p>
        </w:tc>
        <w:tc>
          <w:tcPr>
            <w:tcW w:w="6285" w:type="dxa"/>
            <w:shd w:val="clear" w:color="auto" w:fill="auto"/>
            <w:tcMar>
              <w:top w:w="100" w:type="dxa"/>
              <w:left w:w="100" w:type="dxa"/>
              <w:bottom w:w="100" w:type="dxa"/>
              <w:right w:w="100" w:type="dxa"/>
            </w:tcMar>
          </w:tcPr>
          <w:p w14:paraId="079EA8EE" w14:textId="44BBF931" w:rsidR="00117460" w:rsidRPr="00FB7ED1" w:rsidDel="000F36F4" w:rsidRDefault="00FB7ED1" w:rsidP="00FB7ED1">
            <w:pPr>
              <w:rPr>
                <w:del w:id="173" w:author="tncmouli" w:date="2023-01-21T11:06:00Z"/>
                <w:b/>
                <w:sz w:val="28"/>
                <w:szCs w:val="28"/>
                <w:lang w:val="en"/>
              </w:rPr>
            </w:pPr>
            <w:del w:id="174" w:author="tncmouli" w:date="2023-01-21T11:06:00Z">
              <w:r w:rsidRPr="00FB7ED1" w:rsidDel="000F36F4">
                <w:rPr>
                  <w:b/>
                  <w:sz w:val="28"/>
                  <w:szCs w:val="28"/>
                  <w:lang w:val="en"/>
                </w:rPr>
                <w:delText>Description</w:delText>
              </w:r>
            </w:del>
          </w:p>
        </w:tc>
      </w:tr>
      <w:tr w:rsidR="00FB7ED1" w:rsidRPr="00FB7ED1" w:rsidDel="000F36F4" w14:paraId="03AABBB4" w14:textId="2957E949" w:rsidTr="00F10D47">
        <w:trPr>
          <w:del w:id="175" w:author="tncmouli" w:date="2023-01-21T11:06:00Z"/>
        </w:trPr>
        <w:tc>
          <w:tcPr>
            <w:tcW w:w="1680" w:type="dxa"/>
            <w:shd w:val="clear" w:color="auto" w:fill="auto"/>
            <w:tcMar>
              <w:top w:w="100" w:type="dxa"/>
              <w:left w:w="100" w:type="dxa"/>
              <w:bottom w:w="100" w:type="dxa"/>
              <w:right w:w="100" w:type="dxa"/>
            </w:tcMar>
          </w:tcPr>
          <w:p w14:paraId="21B9DC60" w14:textId="5B7CAB08" w:rsidR="00FB7ED1" w:rsidRPr="00FB7ED1" w:rsidDel="000F36F4" w:rsidRDefault="00FB7ED1" w:rsidP="00FB7ED1">
            <w:pPr>
              <w:rPr>
                <w:del w:id="176" w:author="tncmouli" w:date="2023-01-21T11:06:00Z"/>
                <w:sz w:val="28"/>
                <w:szCs w:val="28"/>
                <w:lang w:val="en"/>
              </w:rPr>
            </w:pPr>
            <w:del w:id="177" w:author="tncmouli" w:date="2023-01-21T11:06:00Z">
              <w:r w:rsidRPr="00FB7ED1" w:rsidDel="000F36F4">
                <w:rPr>
                  <w:sz w:val="28"/>
                  <w:szCs w:val="28"/>
                  <w:lang w:val="en"/>
                </w:rPr>
                <w:delText>1:4</w:delText>
              </w:r>
            </w:del>
          </w:p>
        </w:tc>
        <w:tc>
          <w:tcPr>
            <w:tcW w:w="1395" w:type="dxa"/>
            <w:shd w:val="clear" w:color="auto" w:fill="auto"/>
            <w:tcMar>
              <w:top w:w="100" w:type="dxa"/>
              <w:left w:w="100" w:type="dxa"/>
              <w:bottom w:w="100" w:type="dxa"/>
              <w:right w:w="100" w:type="dxa"/>
            </w:tcMar>
          </w:tcPr>
          <w:p w14:paraId="72481588" w14:textId="7B26F94B" w:rsidR="00FB7ED1" w:rsidRPr="00FB7ED1" w:rsidDel="000F36F4" w:rsidRDefault="00FB7ED1" w:rsidP="00FB7ED1">
            <w:pPr>
              <w:rPr>
                <w:del w:id="178" w:author="tncmouli" w:date="2023-01-21T11:06:00Z"/>
                <w:sz w:val="28"/>
                <w:szCs w:val="28"/>
                <w:lang w:val="en"/>
              </w:rPr>
            </w:pPr>
            <w:del w:id="179" w:author="tncmouli" w:date="2023-01-21T11:06:00Z">
              <w:r w:rsidRPr="00FB7ED1" w:rsidDel="000F36F4">
                <w:rPr>
                  <w:sz w:val="28"/>
                  <w:szCs w:val="28"/>
                  <w:lang w:val="en"/>
                </w:rPr>
                <w:delText>&lt;Req Id&gt;</w:delText>
              </w:r>
            </w:del>
          </w:p>
        </w:tc>
        <w:tc>
          <w:tcPr>
            <w:tcW w:w="6285" w:type="dxa"/>
            <w:shd w:val="clear" w:color="auto" w:fill="auto"/>
            <w:tcMar>
              <w:top w:w="100" w:type="dxa"/>
              <w:left w:w="100" w:type="dxa"/>
              <w:bottom w:w="100" w:type="dxa"/>
              <w:right w:w="100" w:type="dxa"/>
            </w:tcMar>
          </w:tcPr>
          <w:p w14:paraId="526EE742" w14:textId="293D2241" w:rsidR="00FB7ED1" w:rsidRPr="00FB7ED1" w:rsidDel="000F36F4" w:rsidRDefault="00FB7ED1" w:rsidP="00FB7ED1">
            <w:pPr>
              <w:rPr>
                <w:del w:id="180" w:author="tncmouli" w:date="2023-01-21T11:06:00Z"/>
                <w:sz w:val="28"/>
                <w:szCs w:val="28"/>
                <w:lang w:val="en"/>
              </w:rPr>
            </w:pPr>
            <w:del w:id="181" w:author="tncmouli" w:date="2023-01-21T11:06:00Z">
              <w:r w:rsidRPr="00FB7ED1" w:rsidDel="000F36F4">
                <w:rPr>
                  <w:sz w:val="28"/>
                  <w:szCs w:val="28"/>
                  <w:lang w:val="en"/>
                </w:rPr>
                <w:delText xml:space="preserve">Request ID. Signed int (4 bytes). This is actually the value received in the request payload for the </w:delText>
              </w:r>
              <w:r w:rsidRPr="00FB7ED1" w:rsidDel="000F36F4">
                <w:rPr>
                  <w:b/>
                  <w:sz w:val="28"/>
                  <w:szCs w:val="28"/>
                  <w:lang w:val="en"/>
                </w:rPr>
                <w:delText>Seq</w:delText>
              </w:r>
              <w:r w:rsidRPr="00FB7ED1" w:rsidDel="000F36F4">
                <w:rPr>
                  <w:sz w:val="28"/>
                  <w:szCs w:val="28"/>
                  <w:lang w:val="en"/>
                </w:rPr>
                <w:delText xml:space="preserve"> field.</w:delText>
              </w:r>
            </w:del>
          </w:p>
        </w:tc>
      </w:tr>
      <w:tr w:rsidR="00FB7ED1" w:rsidRPr="00FB7ED1" w:rsidDel="000F36F4" w14:paraId="69883950" w14:textId="39FD274E" w:rsidTr="00F10D47">
        <w:trPr>
          <w:del w:id="182" w:author="tncmouli" w:date="2023-01-21T11:06:00Z"/>
        </w:trPr>
        <w:tc>
          <w:tcPr>
            <w:tcW w:w="1680" w:type="dxa"/>
            <w:shd w:val="clear" w:color="auto" w:fill="auto"/>
            <w:tcMar>
              <w:top w:w="100" w:type="dxa"/>
              <w:left w:w="100" w:type="dxa"/>
              <w:bottom w:w="100" w:type="dxa"/>
              <w:right w:w="100" w:type="dxa"/>
            </w:tcMar>
          </w:tcPr>
          <w:p w14:paraId="47EF8B02" w14:textId="2EB4AEDF" w:rsidR="00FB7ED1" w:rsidRPr="00FB7ED1" w:rsidDel="000F36F4" w:rsidRDefault="00FB7ED1" w:rsidP="00FB7ED1">
            <w:pPr>
              <w:rPr>
                <w:del w:id="183" w:author="tncmouli" w:date="2023-01-21T11:06:00Z"/>
                <w:sz w:val="28"/>
                <w:szCs w:val="28"/>
                <w:lang w:val="en"/>
              </w:rPr>
            </w:pPr>
            <w:del w:id="184" w:author="tncmouli" w:date="2023-01-21T11:06:00Z">
              <w:r w:rsidRPr="00FB7ED1" w:rsidDel="000F36F4">
                <w:rPr>
                  <w:sz w:val="28"/>
                  <w:szCs w:val="28"/>
                  <w:lang w:val="en"/>
                </w:rPr>
                <w:delText>5:1</w:delText>
              </w:r>
            </w:del>
          </w:p>
        </w:tc>
        <w:tc>
          <w:tcPr>
            <w:tcW w:w="1395" w:type="dxa"/>
            <w:shd w:val="clear" w:color="auto" w:fill="auto"/>
            <w:tcMar>
              <w:top w:w="100" w:type="dxa"/>
              <w:left w:w="100" w:type="dxa"/>
              <w:bottom w:w="100" w:type="dxa"/>
              <w:right w:w="100" w:type="dxa"/>
            </w:tcMar>
          </w:tcPr>
          <w:p w14:paraId="4BB4A26B" w14:textId="394A672E" w:rsidR="00FB7ED1" w:rsidRPr="00FB7ED1" w:rsidDel="000F36F4" w:rsidRDefault="00FB7ED1" w:rsidP="00FB7ED1">
            <w:pPr>
              <w:rPr>
                <w:del w:id="185" w:author="tncmouli" w:date="2023-01-21T11:06:00Z"/>
                <w:sz w:val="28"/>
                <w:szCs w:val="28"/>
                <w:lang w:val="en"/>
              </w:rPr>
            </w:pPr>
            <w:del w:id="186" w:author="tncmouli" w:date="2023-01-21T11:06:00Z">
              <w:r w:rsidRPr="00FB7ED1" w:rsidDel="000F36F4">
                <w:rPr>
                  <w:sz w:val="28"/>
                  <w:szCs w:val="28"/>
                  <w:lang w:val="en"/>
                </w:rPr>
                <w:delText>0xB4</w:delText>
              </w:r>
            </w:del>
          </w:p>
        </w:tc>
        <w:tc>
          <w:tcPr>
            <w:tcW w:w="6285" w:type="dxa"/>
            <w:shd w:val="clear" w:color="auto" w:fill="auto"/>
            <w:tcMar>
              <w:top w:w="100" w:type="dxa"/>
              <w:left w:w="100" w:type="dxa"/>
              <w:bottom w:w="100" w:type="dxa"/>
              <w:right w:w="100" w:type="dxa"/>
            </w:tcMar>
          </w:tcPr>
          <w:p w14:paraId="6BC7C2C7" w14:textId="23060BBD" w:rsidR="00FB7ED1" w:rsidRPr="00FB7ED1" w:rsidDel="000F36F4" w:rsidRDefault="00FB7ED1" w:rsidP="00FB7ED1">
            <w:pPr>
              <w:rPr>
                <w:del w:id="187" w:author="tncmouli" w:date="2023-01-21T11:06:00Z"/>
                <w:sz w:val="28"/>
                <w:szCs w:val="28"/>
                <w:lang w:val="en"/>
              </w:rPr>
            </w:pPr>
            <w:del w:id="188" w:author="tncmouli" w:date="2023-01-21T11:06:00Z">
              <w:r w:rsidRPr="00FB7ED1" w:rsidDel="000F36F4">
                <w:rPr>
                  <w:sz w:val="28"/>
                  <w:szCs w:val="28"/>
                  <w:lang w:val="en"/>
                </w:rPr>
                <w:delText>Key = guest_key, Length = 4</w:delText>
              </w:r>
            </w:del>
          </w:p>
        </w:tc>
      </w:tr>
      <w:tr w:rsidR="00FB7ED1" w:rsidRPr="00FB7ED1" w:rsidDel="000F36F4" w14:paraId="3936CD1F" w14:textId="10B36B37" w:rsidTr="00F10D47">
        <w:trPr>
          <w:del w:id="189" w:author="tncmouli" w:date="2023-01-21T11:06:00Z"/>
        </w:trPr>
        <w:tc>
          <w:tcPr>
            <w:tcW w:w="1680" w:type="dxa"/>
            <w:shd w:val="clear" w:color="auto" w:fill="auto"/>
            <w:tcMar>
              <w:top w:w="100" w:type="dxa"/>
              <w:left w:w="100" w:type="dxa"/>
              <w:bottom w:w="100" w:type="dxa"/>
              <w:right w:w="100" w:type="dxa"/>
            </w:tcMar>
          </w:tcPr>
          <w:p w14:paraId="2A0B96FE" w14:textId="1BD20A80" w:rsidR="00FB7ED1" w:rsidRPr="00FB7ED1" w:rsidDel="000F36F4" w:rsidRDefault="00FB7ED1" w:rsidP="00FB7ED1">
            <w:pPr>
              <w:rPr>
                <w:del w:id="190" w:author="tncmouli" w:date="2023-01-21T11:06:00Z"/>
                <w:sz w:val="28"/>
                <w:szCs w:val="28"/>
                <w:lang w:val="en"/>
              </w:rPr>
            </w:pPr>
            <w:del w:id="191" w:author="tncmouli" w:date="2023-01-21T11:06:00Z">
              <w:r w:rsidRPr="00FB7ED1" w:rsidDel="000F36F4">
                <w:rPr>
                  <w:sz w:val="28"/>
                  <w:szCs w:val="28"/>
                  <w:lang w:val="en"/>
                </w:rPr>
                <w:delText>6:4</w:delText>
              </w:r>
            </w:del>
          </w:p>
        </w:tc>
        <w:tc>
          <w:tcPr>
            <w:tcW w:w="1395" w:type="dxa"/>
            <w:shd w:val="clear" w:color="auto" w:fill="auto"/>
            <w:tcMar>
              <w:top w:w="100" w:type="dxa"/>
              <w:left w:w="100" w:type="dxa"/>
              <w:bottom w:w="100" w:type="dxa"/>
              <w:right w:w="100" w:type="dxa"/>
            </w:tcMar>
          </w:tcPr>
          <w:p w14:paraId="19AC5B74" w14:textId="63E989BE" w:rsidR="00FB7ED1" w:rsidRPr="00FB7ED1" w:rsidDel="000F36F4" w:rsidRDefault="00FB7ED1" w:rsidP="00FB7ED1">
            <w:pPr>
              <w:rPr>
                <w:del w:id="192" w:author="tncmouli" w:date="2023-01-21T11:06:00Z"/>
                <w:sz w:val="28"/>
                <w:szCs w:val="28"/>
                <w:lang w:val="en"/>
              </w:rPr>
            </w:pPr>
          </w:p>
        </w:tc>
        <w:tc>
          <w:tcPr>
            <w:tcW w:w="6285" w:type="dxa"/>
            <w:shd w:val="clear" w:color="auto" w:fill="auto"/>
            <w:tcMar>
              <w:top w:w="100" w:type="dxa"/>
              <w:left w:w="100" w:type="dxa"/>
              <w:bottom w:w="100" w:type="dxa"/>
              <w:right w:w="100" w:type="dxa"/>
            </w:tcMar>
          </w:tcPr>
          <w:p w14:paraId="043D2811" w14:textId="35DA3F19" w:rsidR="00FB7ED1" w:rsidRPr="00FB7ED1" w:rsidDel="000F36F4" w:rsidRDefault="00FB7ED1" w:rsidP="00FB7ED1">
            <w:pPr>
              <w:rPr>
                <w:del w:id="193" w:author="tncmouli" w:date="2023-01-21T11:06:00Z"/>
                <w:sz w:val="28"/>
                <w:szCs w:val="28"/>
                <w:lang w:val="en"/>
              </w:rPr>
            </w:pPr>
            <w:del w:id="194" w:author="tncmouli" w:date="2023-01-21T11:06:00Z">
              <w:r w:rsidRPr="00FB7ED1" w:rsidDel="000F36F4">
                <w:rPr>
                  <w:sz w:val="28"/>
                  <w:szCs w:val="28"/>
                  <w:lang w:val="en"/>
                </w:rPr>
                <w:delText>4 bytes. Unsigned Integer. Represents the guest key stored in little-endian form.</w:delText>
              </w:r>
            </w:del>
          </w:p>
        </w:tc>
      </w:tr>
      <w:tr w:rsidR="00FB7ED1" w:rsidRPr="00FB7ED1" w:rsidDel="000F36F4" w14:paraId="349EE8FA" w14:textId="7E8BDA1D" w:rsidTr="00F10D47">
        <w:trPr>
          <w:del w:id="195" w:author="tncmouli" w:date="2023-01-21T11:06:00Z"/>
        </w:trPr>
        <w:tc>
          <w:tcPr>
            <w:tcW w:w="1680" w:type="dxa"/>
            <w:shd w:val="clear" w:color="auto" w:fill="auto"/>
            <w:tcMar>
              <w:top w:w="100" w:type="dxa"/>
              <w:left w:w="100" w:type="dxa"/>
              <w:bottom w:w="100" w:type="dxa"/>
              <w:right w:w="100" w:type="dxa"/>
            </w:tcMar>
          </w:tcPr>
          <w:p w14:paraId="0667F9E7" w14:textId="76FBD78D" w:rsidR="00FB7ED1" w:rsidRPr="00FB7ED1" w:rsidDel="000F36F4" w:rsidRDefault="00FB7ED1" w:rsidP="00FB7ED1">
            <w:pPr>
              <w:rPr>
                <w:del w:id="196" w:author="tncmouli" w:date="2023-01-21T11:06:00Z"/>
                <w:sz w:val="28"/>
                <w:szCs w:val="28"/>
                <w:lang w:val="en"/>
              </w:rPr>
            </w:pPr>
            <w:del w:id="197" w:author="tncmouli" w:date="2023-01-21T11:06:00Z">
              <w:r w:rsidRPr="00FB7ED1" w:rsidDel="000F36F4">
                <w:rPr>
                  <w:sz w:val="28"/>
                  <w:szCs w:val="28"/>
                  <w:lang w:val="en"/>
                </w:rPr>
                <w:delText>10:1</w:delText>
              </w:r>
            </w:del>
          </w:p>
        </w:tc>
        <w:tc>
          <w:tcPr>
            <w:tcW w:w="1395" w:type="dxa"/>
            <w:shd w:val="clear" w:color="auto" w:fill="auto"/>
            <w:tcMar>
              <w:top w:w="100" w:type="dxa"/>
              <w:left w:w="100" w:type="dxa"/>
              <w:bottom w:w="100" w:type="dxa"/>
              <w:right w:w="100" w:type="dxa"/>
            </w:tcMar>
          </w:tcPr>
          <w:p w14:paraId="5DEACC03" w14:textId="471CD329" w:rsidR="00FB7ED1" w:rsidRPr="00FB7ED1" w:rsidDel="000F36F4" w:rsidRDefault="00FB7ED1" w:rsidP="00FB7ED1">
            <w:pPr>
              <w:rPr>
                <w:del w:id="198" w:author="tncmouli" w:date="2023-01-21T11:06:00Z"/>
                <w:sz w:val="28"/>
                <w:szCs w:val="28"/>
                <w:lang w:val="en"/>
              </w:rPr>
            </w:pPr>
            <w:del w:id="199" w:author="tncmouli" w:date="2023-01-21T11:06:00Z">
              <w:r w:rsidRPr="00FB7ED1" w:rsidDel="000F36F4">
                <w:rPr>
                  <w:sz w:val="28"/>
                  <w:szCs w:val="28"/>
                  <w:lang w:val="en"/>
                </w:rPr>
                <w:delText>0x00</w:delText>
              </w:r>
            </w:del>
          </w:p>
        </w:tc>
        <w:tc>
          <w:tcPr>
            <w:tcW w:w="6285" w:type="dxa"/>
            <w:shd w:val="clear" w:color="auto" w:fill="auto"/>
            <w:tcMar>
              <w:top w:w="100" w:type="dxa"/>
              <w:left w:w="100" w:type="dxa"/>
              <w:bottom w:w="100" w:type="dxa"/>
              <w:right w:w="100" w:type="dxa"/>
            </w:tcMar>
          </w:tcPr>
          <w:p w14:paraId="13A178AB" w14:textId="4AD8E9BD" w:rsidR="00FB7ED1" w:rsidRPr="00FB7ED1" w:rsidDel="000F36F4" w:rsidRDefault="00FB7ED1" w:rsidP="00FB7ED1">
            <w:pPr>
              <w:rPr>
                <w:del w:id="200" w:author="tncmouli" w:date="2023-01-21T11:06:00Z"/>
                <w:sz w:val="28"/>
                <w:szCs w:val="28"/>
                <w:lang w:val="en"/>
              </w:rPr>
            </w:pPr>
            <w:del w:id="201" w:author="tncmouli" w:date="2023-01-21T11:06:00Z">
              <w:r w:rsidRPr="00FB7ED1" w:rsidDel="000F36F4">
                <w:rPr>
                  <w:sz w:val="28"/>
                  <w:szCs w:val="28"/>
                  <w:lang w:val="en"/>
                </w:rPr>
                <w:delText>End of Packet Marker</w:delText>
              </w:r>
            </w:del>
          </w:p>
        </w:tc>
      </w:tr>
    </w:tbl>
    <w:p w14:paraId="10EFEABC" w14:textId="563B7E4C" w:rsidR="00FB7ED1" w:rsidDel="000F36F4" w:rsidRDefault="00FB7ED1" w:rsidP="00FB7ED1">
      <w:pPr>
        <w:rPr>
          <w:del w:id="202" w:author="tncmouli" w:date="2023-01-21T11:06:00Z"/>
          <w:sz w:val="28"/>
          <w:szCs w:val="28"/>
          <w:lang w:val="en"/>
        </w:rPr>
      </w:pPr>
      <w:bookmarkStart w:id="203" w:name="_wp8mpzv5v87y" w:colFirst="0" w:colLast="0"/>
      <w:bookmarkEnd w:id="203"/>
    </w:p>
    <w:p w14:paraId="0E01864D" w14:textId="43691BE0" w:rsidR="00FB7ED1" w:rsidDel="000F36F4" w:rsidRDefault="00FB7ED1" w:rsidP="00FB7ED1">
      <w:pPr>
        <w:rPr>
          <w:del w:id="204" w:author="tncmouli" w:date="2023-01-21T11:06:00Z"/>
          <w:sz w:val="28"/>
          <w:szCs w:val="28"/>
          <w:lang w:val="en"/>
        </w:rPr>
      </w:pPr>
    </w:p>
    <w:p w14:paraId="4F5C82C8" w14:textId="0A4C0187" w:rsidR="00FB7ED1" w:rsidRPr="00FB7ED1" w:rsidDel="000F36F4" w:rsidRDefault="00FB7ED1" w:rsidP="00FB7ED1">
      <w:pPr>
        <w:rPr>
          <w:del w:id="205" w:author="tncmouli" w:date="2023-01-21T11:06:00Z"/>
          <w:color w:val="0070C0"/>
          <w:sz w:val="28"/>
          <w:szCs w:val="28"/>
          <w:lang w:val="en"/>
        </w:rPr>
      </w:pPr>
      <w:del w:id="206" w:author="tncmouli" w:date="2023-01-21T11:06:00Z">
        <w:r w:rsidRPr="00FB7ED1" w:rsidDel="000F36F4">
          <w:rPr>
            <w:color w:val="0070C0"/>
            <w:sz w:val="28"/>
            <w:szCs w:val="28"/>
            <w:lang w:val="en"/>
          </w:rPr>
          <w:delText>Response for Set Guest Key</w:delText>
        </w:r>
      </w:del>
    </w:p>
    <w:p w14:paraId="2B1202D5" w14:textId="4A25A6E0" w:rsidR="00FB7ED1" w:rsidRPr="00FB7ED1" w:rsidDel="000F36F4" w:rsidRDefault="00FB7ED1" w:rsidP="00FB7ED1">
      <w:pPr>
        <w:rPr>
          <w:del w:id="207" w:author="tncmouli" w:date="2023-01-21T11:06:00Z"/>
          <w:sz w:val="28"/>
          <w:szCs w:val="28"/>
          <w:lang w:val="en"/>
        </w:rPr>
      </w:pPr>
      <w:bookmarkStart w:id="208" w:name="_z8pdo4smrlkg" w:colFirst="0" w:colLast="0"/>
      <w:bookmarkEnd w:id="208"/>
      <w:del w:id="209" w:author="tncmouli" w:date="2023-01-21T11:06:00Z">
        <w:r w:rsidRPr="00FB7ED1" w:rsidDel="000F36F4">
          <w:rPr>
            <w:sz w:val="28"/>
            <w:szCs w:val="28"/>
            <w:lang w:val="en"/>
          </w:rPr>
          <w:lastRenderedPageBreak/>
          <w:delText>PDU Structure - Lock controller node to IoT Gateway</w:delText>
        </w:r>
      </w:del>
    </w:p>
    <w:p w14:paraId="6D03667D" w14:textId="5DA73601" w:rsidR="00FB7ED1" w:rsidRPr="00FB7ED1" w:rsidDel="000F36F4" w:rsidRDefault="00FB7ED1" w:rsidP="00FB7ED1">
      <w:pPr>
        <w:rPr>
          <w:del w:id="210" w:author="tncmouli" w:date="2023-01-21T11:06:00Z"/>
          <w:sz w:val="28"/>
          <w:szCs w:val="28"/>
          <w:lang w:val="en"/>
        </w:rPr>
      </w:pPr>
      <w:del w:id="211" w:author="tncmouli" w:date="2023-01-21T11:06:00Z">
        <w:r w:rsidRPr="00FB7ED1" w:rsidDel="000F36F4">
          <w:rPr>
            <w:sz w:val="28"/>
            <w:szCs w:val="28"/>
            <w:lang w:val="en"/>
          </w:rPr>
          <w:delText xml:space="preserve">The following PDU is sent from the Lock controller node on </w:delText>
        </w:r>
        <w:r w:rsidRPr="00FB7ED1" w:rsidDel="000F36F4">
          <w:rPr>
            <w:sz w:val="28"/>
            <w:szCs w:val="28"/>
            <w:u w:val="single"/>
            <w:lang w:val="en"/>
          </w:rPr>
          <w:delText>Acknowledgement-State</w:delText>
        </w:r>
        <w:r w:rsidRPr="00FB7ED1" w:rsidDel="000F36F4">
          <w:rPr>
            <w:sz w:val="28"/>
            <w:szCs w:val="28"/>
            <w:lang w:val="en"/>
          </w:rPr>
          <w:delText xml:space="preserve"> Endpoint (EP) for the destination, which is </w:delText>
        </w:r>
        <w:r w:rsidRPr="00FB7ED1" w:rsidDel="000F36F4">
          <w:rPr>
            <w:b/>
            <w:sz w:val="28"/>
            <w:szCs w:val="28"/>
            <w:lang w:val="en"/>
          </w:rPr>
          <w:delText>0x19</w:delText>
        </w:r>
        <w:r w:rsidRPr="00FB7ED1" w:rsidDel="000F36F4">
          <w:rPr>
            <w:sz w:val="28"/>
            <w:szCs w:val="28"/>
            <w:lang w:val="en"/>
          </w:rPr>
          <w:delText>:</w:delText>
        </w:r>
      </w:del>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395"/>
        <w:gridCol w:w="6285"/>
      </w:tblGrid>
      <w:tr w:rsidR="00FB7ED1" w:rsidRPr="00FB7ED1" w:rsidDel="000F36F4" w14:paraId="400913A6" w14:textId="426AA249" w:rsidTr="00F10D47">
        <w:trPr>
          <w:del w:id="212" w:author="tncmouli" w:date="2023-01-21T11:06:00Z"/>
        </w:trPr>
        <w:tc>
          <w:tcPr>
            <w:tcW w:w="1680" w:type="dxa"/>
            <w:shd w:val="clear" w:color="auto" w:fill="auto"/>
            <w:tcMar>
              <w:top w:w="100" w:type="dxa"/>
              <w:left w:w="100" w:type="dxa"/>
              <w:bottom w:w="100" w:type="dxa"/>
              <w:right w:w="100" w:type="dxa"/>
            </w:tcMar>
          </w:tcPr>
          <w:p w14:paraId="367FC3B2" w14:textId="260B537D" w:rsidR="00FB7ED1" w:rsidRPr="00FB7ED1" w:rsidDel="000F36F4" w:rsidRDefault="00FB7ED1" w:rsidP="00FB7ED1">
            <w:pPr>
              <w:rPr>
                <w:del w:id="213" w:author="tncmouli" w:date="2023-01-21T11:06:00Z"/>
                <w:b/>
                <w:sz w:val="28"/>
                <w:szCs w:val="28"/>
                <w:lang w:val="en"/>
              </w:rPr>
            </w:pPr>
            <w:del w:id="214" w:author="tncmouli" w:date="2023-01-21T11:06:00Z">
              <w:r w:rsidRPr="00FB7ED1" w:rsidDel="000F36F4">
                <w:rPr>
                  <w:b/>
                  <w:sz w:val="28"/>
                  <w:szCs w:val="28"/>
                  <w:lang w:val="en"/>
                </w:rPr>
                <w:delText>Byte:Length</w:delText>
              </w:r>
            </w:del>
          </w:p>
        </w:tc>
        <w:tc>
          <w:tcPr>
            <w:tcW w:w="1395" w:type="dxa"/>
            <w:shd w:val="clear" w:color="auto" w:fill="auto"/>
            <w:tcMar>
              <w:top w:w="100" w:type="dxa"/>
              <w:left w:w="100" w:type="dxa"/>
              <w:bottom w:w="100" w:type="dxa"/>
              <w:right w:w="100" w:type="dxa"/>
            </w:tcMar>
          </w:tcPr>
          <w:p w14:paraId="5E8347EC" w14:textId="4D37BC2A" w:rsidR="00FB7ED1" w:rsidRPr="00FB7ED1" w:rsidDel="000F36F4" w:rsidRDefault="00FB7ED1" w:rsidP="00FB7ED1">
            <w:pPr>
              <w:rPr>
                <w:del w:id="215" w:author="tncmouli" w:date="2023-01-21T11:06:00Z"/>
                <w:b/>
                <w:sz w:val="28"/>
                <w:szCs w:val="28"/>
                <w:lang w:val="en"/>
              </w:rPr>
            </w:pPr>
            <w:del w:id="216" w:author="tncmouli" w:date="2023-01-21T11:06:00Z">
              <w:r w:rsidRPr="00FB7ED1" w:rsidDel="000F36F4">
                <w:rPr>
                  <w:b/>
                  <w:sz w:val="28"/>
                  <w:szCs w:val="28"/>
                  <w:lang w:val="en"/>
                </w:rPr>
                <w:delText>Field Value</w:delText>
              </w:r>
            </w:del>
          </w:p>
        </w:tc>
        <w:tc>
          <w:tcPr>
            <w:tcW w:w="6285" w:type="dxa"/>
            <w:shd w:val="clear" w:color="auto" w:fill="auto"/>
            <w:tcMar>
              <w:top w:w="100" w:type="dxa"/>
              <w:left w:w="100" w:type="dxa"/>
              <w:bottom w:w="100" w:type="dxa"/>
              <w:right w:w="100" w:type="dxa"/>
            </w:tcMar>
          </w:tcPr>
          <w:p w14:paraId="6D6B14C7" w14:textId="53175D7F" w:rsidR="00FB7ED1" w:rsidRPr="00FB7ED1" w:rsidDel="000F36F4" w:rsidRDefault="00FB7ED1" w:rsidP="00FB7ED1">
            <w:pPr>
              <w:rPr>
                <w:del w:id="217" w:author="tncmouli" w:date="2023-01-21T11:06:00Z"/>
                <w:b/>
                <w:sz w:val="28"/>
                <w:szCs w:val="28"/>
                <w:lang w:val="en"/>
              </w:rPr>
            </w:pPr>
            <w:del w:id="218" w:author="tncmouli" w:date="2023-01-21T11:06:00Z">
              <w:r w:rsidRPr="00FB7ED1" w:rsidDel="000F36F4">
                <w:rPr>
                  <w:b/>
                  <w:sz w:val="28"/>
                  <w:szCs w:val="28"/>
                  <w:lang w:val="en"/>
                </w:rPr>
                <w:delText>Description</w:delText>
              </w:r>
            </w:del>
          </w:p>
        </w:tc>
      </w:tr>
      <w:tr w:rsidR="00FB7ED1" w:rsidRPr="00FB7ED1" w:rsidDel="000F36F4" w14:paraId="0E991D91" w14:textId="3B58FED6" w:rsidTr="00F10D47">
        <w:trPr>
          <w:del w:id="219" w:author="tncmouli" w:date="2023-01-21T11:06:00Z"/>
        </w:trPr>
        <w:tc>
          <w:tcPr>
            <w:tcW w:w="1680" w:type="dxa"/>
            <w:shd w:val="clear" w:color="auto" w:fill="auto"/>
            <w:tcMar>
              <w:top w:w="100" w:type="dxa"/>
              <w:left w:w="100" w:type="dxa"/>
              <w:bottom w:w="100" w:type="dxa"/>
              <w:right w:w="100" w:type="dxa"/>
            </w:tcMar>
          </w:tcPr>
          <w:p w14:paraId="37439CCC" w14:textId="366D61D9" w:rsidR="00FB7ED1" w:rsidRPr="00FB7ED1" w:rsidDel="000F36F4" w:rsidRDefault="00FB7ED1" w:rsidP="00FB7ED1">
            <w:pPr>
              <w:rPr>
                <w:del w:id="220" w:author="tncmouli" w:date="2023-01-21T11:06:00Z"/>
                <w:sz w:val="28"/>
                <w:szCs w:val="28"/>
                <w:lang w:val="en"/>
              </w:rPr>
            </w:pPr>
            <w:del w:id="221" w:author="tncmouli" w:date="2023-01-21T11:06:00Z">
              <w:r w:rsidRPr="00FB7ED1" w:rsidDel="000F36F4">
                <w:rPr>
                  <w:sz w:val="28"/>
                  <w:szCs w:val="28"/>
                  <w:lang w:val="en"/>
                </w:rPr>
                <w:delText>1:4</w:delText>
              </w:r>
            </w:del>
          </w:p>
        </w:tc>
        <w:tc>
          <w:tcPr>
            <w:tcW w:w="1395" w:type="dxa"/>
            <w:shd w:val="clear" w:color="auto" w:fill="auto"/>
            <w:tcMar>
              <w:top w:w="100" w:type="dxa"/>
              <w:left w:w="100" w:type="dxa"/>
              <w:bottom w:w="100" w:type="dxa"/>
              <w:right w:w="100" w:type="dxa"/>
            </w:tcMar>
          </w:tcPr>
          <w:p w14:paraId="37E3219D" w14:textId="0F92E400" w:rsidR="00FB7ED1" w:rsidRPr="00FB7ED1" w:rsidDel="000F36F4" w:rsidRDefault="00FB7ED1" w:rsidP="00FB7ED1">
            <w:pPr>
              <w:rPr>
                <w:del w:id="222" w:author="tncmouli" w:date="2023-01-21T11:06:00Z"/>
                <w:sz w:val="28"/>
                <w:szCs w:val="28"/>
                <w:lang w:val="en"/>
              </w:rPr>
            </w:pPr>
            <w:del w:id="223" w:author="tncmouli" w:date="2023-01-21T11:06:00Z">
              <w:r w:rsidRPr="00FB7ED1" w:rsidDel="000F36F4">
                <w:rPr>
                  <w:sz w:val="28"/>
                  <w:szCs w:val="28"/>
                  <w:lang w:val="en"/>
                </w:rPr>
                <w:delText>&lt;Req Id&gt;</w:delText>
              </w:r>
            </w:del>
          </w:p>
        </w:tc>
        <w:tc>
          <w:tcPr>
            <w:tcW w:w="6285" w:type="dxa"/>
            <w:shd w:val="clear" w:color="auto" w:fill="auto"/>
            <w:tcMar>
              <w:top w:w="100" w:type="dxa"/>
              <w:left w:w="100" w:type="dxa"/>
              <w:bottom w:w="100" w:type="dxa"/>
              <w:right w:w="100" w:type="dxa"/>
            </w:tcMar>
          </w:tcPr>
          <w:p w14:paraId="1F8D6645" w14:textId="19A3C8BF" w:rsidR="00FB7ED1" w:rsidRPr="00FB7ED1" w:rsidDel="000F36F4" w:rsidRDefault="00FB7ED1" w:rsidP="00FB7ED1">
            <w:pPr>
              <w:rPr>
                <w:del w:id="224" w:author="tncmouli" w:date="2023-01-21T11:06:00Z"/>
                <w:sz w:val="28"/>
                <w:szCs w:val="28"/>
                <w:lang w:val="en"/>
              </w:rPr>
            </w:pPr>
            <w:del w:id="225" w:author="tncmouli" w:date="2023-01-21T11:06:00Z">
              <w:r w:rsidRPr="00FB7ED1" w:rsidDel="000F36F4">
                <w:rPr>
                  <w:sz w:val="28"/>
                  <w:szCs w:val="28"/>
                  <w:lang w:val="en"/>
                </w:rPr>
                <w:delText>Request ID. Signed int (4 bytes). This request id must be the request id that was sent in the Set Guest Key request message.</w:delText>
              </w:r>
            </w:del>
          </w:p>
        </w:tc>
      </w:tr>
      <w:tr w:rsidR="00FB7ED1" w:rsidRPr="00FB7ED1" w:rsidDel="000F36F4" w14:paraId="3F29A2E7" w14:textId="605C6C11" w:rsidTr="00F10D47">
        <w:trPr>
          <w:del w:id="226" w:author="tncmouli" w:date="2023-01-21T11:06:00Z"/>
        </w:trPr>
        <w:tc>
          <w:tcPr>
            <w:tcW w:w="1680" w:type="dxa"/>
            <w:shd w:val="clear" w:color="auto" w:fill="auto"/>
            <w:tcMar>
              <w:top w:w="100" w:type="dxa"/>
              <w:left w:w="100" w:type="dxa"/>
              <w:bottom w:w="100" w:type="dxa"/>
              <w:right w:w="100" w:type="dxa"/>
            </w:tcMar>
          </w:tcPr>
          <w:p w14:paraId="230FF581" w14:textId="705D9999" w:rsidR="00FB7ED1" w:rsidRPr="00FB7ED1" w:rsidDel="000F36F4" w:rsidRDefault="00FB7ED1" w:rsidP="00FB7ED1">
            <w:pPr>
              <w:rPr>
                <w:del w:id="227" w:author="tncmouli" w:date="2023-01-21T11:06:00Z"/>
                <w:sz w:val="28"/>
                <w:szCs w:val="28"/>
                <w:lang w:val="en"/>
              </w:rPr>
            </w:pPr>
            <w:del w:id="228" w:author="tncmouli" w:date="2023-01-21T11:06:00Z">
              <w:r w:rsidRPr="00FB7ED1" w:rsidDel="000F36F4">
                <w:rPr>
                  <w:sz w:val="28"/>
                  <w:szCs w:val="28"/>
                  <w:lang w:val="en"/>
                </w:rPr>
                <w:delText>5:1</w:delText>
              </w:r>
            </w:del>
          </w:p>
        </w:tc>
        <w:tc>
          <w:tcPr>
            <w:tcW w:w="1395" w:type="dxa"/>
            <w:shd w:val="clear" w:color="auto" w:fill="auto"/>
            <w:tcMar>
              <w:top w:w="100" w:type="dxa"/>
              <w:left w:w="100" w:type="dxa"/>
              <w:bottom w:w="100" w:type="dxa"/>
              <w:right w:w="100" w:type="dxa"/>
            </w:tcMar>
          </w:tcPr>
          <w:p w14:paraId="364A27B0" w14:textId="42549EC1" w:rsidR="00FB7ED1" w:rsidRPr="00FB7ED1" w:rsidDel="000F36F4" w:rsidRDefault="00FB7ED1" w:rsidP="00FB7ED1">
            <w:pPr>
              <w:rPr>
                <w:del w:id="229" w:author="tncmouli" w:date="2023-01-21T11:06:00Z"/>
                <w:sz w:val="28"/>
                <w:szCs w:val="28"/>
                <w:lang w:val="en"/>
              </w:rPr>
            </w:pPr>
            <w:del w:id="230" w:author="tncmouli" w:date="2023-01-21T11:06:00Z">
              <w:r w:rsidRPr="00FB7ED1" w:rsidDel="000F36F4">
                <w:rPr>
                  <w:sz w:val="28"/>
                  <w:szCs w:val="28"/>
                  <w:lang w:val="en"/>
                </w:rPr>
                <w:delText>0xB1</w:delText>
              </w:r>
            </w:del>
          </w:p>
        </w:tc>
        <w:tc>
          <w:tcPr>
            <w:tcW w:w="6285" w:type="dxa"/>
            <w:shd w:val="clear" w:color="auto" w:fill="auto"/>
            <w:tcMar>
              <w:top w:w="100" w:type="dxa"/>
              <w:left w:w="100" w:type="dxa"/>
              <w:bottom w:w="100" w:type="dxa"/>
              <w:right w:w="100" w:type="dxa"/>
            </w:tcMar>
          </w:tcPr>
          <w:p w14:paraId="55E14BE6" w14:textId="0EB211AA" w:rsidR="00FB7ED1" w:rsidRPr="00FB7ED1" w:rsidDel="000F36F4" w:rsidRDefault="00FB7ED1" w:rsidP="00FB7ED1">
            <w:pPr>
              <w:rPr>
                <w:del w:id="231" w:author="tncmouli" w:date="2023-01-21T11:06:00Z"/>
                <w:sz w:val="28"/>
                <w:szCs w:val="28"/>
                <w:lang w:val="en"/>
              </w:rPr>
            </w:pPr>
            <w:del w:id="232" w:author="tncmouli" w:date="2023-01-21T11:06:00Z">
              <w:r w:rsidRPr="00FB7ED1" w:rsidDel="000F36F4">
                <w:rPr>
                  <w:sz w:val="28"/>
                  <w:szCs w:val="28"/>
                  <w:lang w:val="en"/>
                </w:rPr>
                <w:delText>Key = guest_key, Length = 1</w:delText>
              </w:r>
            </w:del>
          </w:p>
        </w:tc>
      </w:tr>
      <w:tr w:rsidR="00FB7ED1" w:rsidRPr="00FB7ED1" w:rsidDel="000F36F4" w14:paraId="06ABA04D" w14:textId="43EEDC07" w:rsidTr="00F10D47">
        <w:trPr>
          <w:del w:id="233" w:author="tncmouli" w:date="2023-01-21T11:06:00Z"/>
        </w:trPr>
        <w:tc>
          <w:tcPr>
            <w:tcW w:w="1680" w:type="dxa"/>
            <w:shd w:val="clear" w:color="auto" w:fill="auto"/>
            <w:tcMar>
              <w:top w:w="100" w:type="dxa"/>
              <w:left w:w="100" w:type="dxa"/>
              <w:bottom w:w="100" w:type="dxa"/>
              <w:right w:w="100" w:type="dxa"/>
            </w:tcMar>
          </w:tcPr>
          <w:p w14:paraId="3B5B446C" w14:textId="313023F6" w:rsidR="00FB7ED1" w:rsidRPr="00FB7ED1" w:rsidDel="000F36F4" w:rsidRDefault="00FB7ED1" w:rsidP="00FB7ED1">
            <w:pPr>
              <w:rPr>
                <w:del w:id="234" w:author="tncmouli" w:date="2023-01-21T11:06:00Z"/>
                <w:sz w:val="28"/>
                <w:szCs w:val="28"/>
                <w:lang w:val="en"/>
              </w:rPr>
            </w:pPr>
            <w:del w:id="235" w:author="tncmouli" w:date="2023-01-21T11:06:00Z">
              <w:r w:rsidRPr="00FB7ED1" w:rsidDel="000F36F4">
                <w:rPr>
                  <w:sz w:val="28"/>
                  <w:szCs w:val="28"/>
                  <w:lang w:val="en"/>
                </w:rPr>
                <w:delText>6:1</w:delText>
              </w:r>
            </w:del>
          </w:p>
        </w:tc>
        <w:tc>
          <w:tcPr>
            <w:tcW w:w="1395" w:type="dxa"/>
            <w:shd w:val="clear" w:color="auto" w:fill="auto"/>
            <w:tcMar>
              <w:top w:w="100" w:type="dxa"/>
              <w:left w:w="100" w:type="dxa"/>
              <w:bottom w:w="100" w:type="dxa"/>
              <w:right w:w="100" w:type="dxa"/>
            </w:tcMar>
          </w:tcPr>
          <w:p w14:paraId="375CA82B" w14:textId="23105781" w:rsidR="00FB7ED1" w:rsidRPr="00FB7ED1" w:rsidDel="000F36F4" w:rsidRDefault="00FB7ED1" w:rsidP="00FB7ED1">
            <w:pPr>
              <w:rPr>
                <w:del w:id="236" w:author="tncmouli" w:date="2023-01-21T11:06:00Z"/>
                <w:sz w:val="28"/>
                <w:szCs w:val="28"/>
                <w:lang w:val="en"/>
              </w:rPr>
            </w:pPr>
            <w:del w:id="237" w:author="tncmouli" w:date="2023-01-21T11:06:00Z">
              <w:r w:rsidRPr="00FB7ED1" w:rsidDel="000F36F4">
                <w:rPr>
                  <w:sz w:val="28"/>
                  <w:szCs w:val="28"/>
                  <w:lang w:val="en"/>
                </w:rPr>
                <w:delText>0x0 or 0x1</w:delText>
              </w:r>
            </w:del>
          </w:p>
        </w:tc>
        <w:tc>
          <w:tcPr>
            <w:tcW w:w="6285" w:type="dxa"/>
            <w:shd w:val="clear" w:color="auto" w:fill="auto"/>
            <w:tcMar>
              <w:top w:w="100" w:type="dxa"/>
              <w:left w:w="100" w:type="dxa"/>
              <w:bottom w:w="100" w:type="dxa"/>
              <w:right w:w="100" w:type="dxa"/>
            </w:tcMar>
          </w:tcPr>
          <w:p w14:paraId="78AC57A7" w14:textId="3C9F3CDE" w:rsidR="00FB7ED1" w:rsidRPr="00FB7ED1" w:rsidDel="000F36F4" w:rsidRDefault="00FB7ED1" w:rsidP="00FB7ED1">
            <w:pPr>
              <w:rPr>
                <w:del w:id="238" w:author="tncmouli" w:date="2023-01-21T11:06:00Z"/>
                <w:sz w:val="28"/>
                <w:szCs w:val="28"/>
                <w:lang w:val="en"/>
              </w:rPr>
            </w:pPr>
            <w:del w:id="239" w:author="tncmouli" w:date="2023-01-21T11:06:00Z">
              <w:r w:rsidRPr="00FB7ED1" w:rsidDel="000F36F4">
                <w:rPr>
                  <w:sz w:val="28"/>
                  <w:szCs w:val="28"/>
                  <w:lang w:val="en"/>
                </w:rPr>
                <w:delText>Error code. 0x0 means a successful operation. 0x1 indicates a failed operation.</w:delText>
              </w:r>
            </w:del>
          </w:p>
        </w:tc>
      </w:tr>
      <w:tr w:rsidR="00FB7ED1" w:rsidRPr="00FB7ED1" w:rsidDel="000F36F4" w14:paraId="2F5B2FE1" w14:textId="30245227" w:rsidTr="00F10D47">
        <w:trPr>
          <w:del w:id="240" w:author="tncmouli" w:date="2023-01-21T11:06:00Z"/>
        </w:trPr>
        <w:tc>
          <w:tcPr>
            <w:tcW w:w="1680" w:type="dxa"/>
            <w:shd w:val="clear" w:color="auto" w:fill="auto"/>
            <w:tcMar>
              <w:top w:w="100" w:type="dxa"/>
              <w:left w:w="100" w:type="dxa"/>
              <w:bottom w:w="100" w:type="dxa"/>
              <w:right w:w="100" w:type="dxa"/>
            </w:tcMar>
          </w:tcPr>
          <w:p w14:paraId="01315C8E" w14:textId="50B61D1F" w:rsidR="00FB7ED1" w:rsidRPr="00FB7ED1" w:rsidDel="000F36F4" w:rsidRDefault="00FB7ED1" w:rsidP="00FB7ED1">
            <w:pPr>
              <w:rPr>
                <w:del w:id="241" w:author="tncmouli" w:date="2023-01-21T11:06:00Z"/>
                <w:sz w:val="28"/>
                <w:szCs w:val="28"/>
                <w:lang w:val="en"/>
              </w:rPr>
            </w:pPr>
            <w:del w:id="242" w:author="tncmouli" w:date="2023-01-21T11:06:00Z">
              <w:r w:rsidRPr="00FB7ED1" w:rsidDel="000F36F4">
                <w:rPr>
                  <w:sz w:val="28"/>
                  <w:szCs w:val="28"/>
                  <w:lang w:val="en"/>
                </w:rPr>
                <w:delText>7:1</w:delText>
              </w:r>
            </w:del>
          </w:p>
        </w:tc>
        <w:tc>
          <w:tcPr>
            <w:tcW w:w="1395" w:type="dxa"/>
            <w:shd w:val="clear" w:color="auto" w:fill="auto"/>
            <w:tcMar>
              <w:top w:w="100" w:type="dxa"/>
              <w:left w:w="100" w:type="dxa"/>
              <w:bottom w:w="100" w:type="dxa"/>
              <w:right w:w="100" w:type="dxa"/>
            </w:tcMar>
          </w:tcPr>
          <w:p w14:paraId="5DB85800" w14:textId="7D97AB87" w:rsidR="00FB7ED1" w:rsidRPr="00FB7ED1" w:rsidDel="000F36F4" w:rsidRDefault="00FB7ED1" w:rsidP="00FB7ED1">
            <w:pPr>
              <w:rPr>
                <w:del w:id="243" w:author="tncmouli" w:date="2023-01-21T11:06:00Z"/>
                <w:sz w:val="28"/>
                <w:szCs w:val="28"/>
                <w:lang w:val="en"/>
              </w:rPr>
            </w:pPr>
            <w:del w:id="244" w:author="tncmouli" w:date="2023-01-21T11:06:00Z">
              <w:r w:rsidRPr="00FB7ED1" w:rsidDel="000F36F4">
                <w:rPr>
                  <w:sz w:val="28"/>
                  <w:szCs w:val="28"/>
                  <w:lang w:val="en"/>
                </w:rPr>
                <w:delText>0x00</w:delText>
              </w:r>
            </w:del>
          </w:p>
        </w:tc>
        <w:tc>
          <w:tcPr>
            <w:tcW w:w="6285" w:type="dxa"/>
            <w:shd w:val="clear" w:color="auto" w:fill="auto"/>
            <w:tcMar>
              <w:top w:w="100" w:type="dxa"/>
              <w:left w:w="100" w:type="dxa"/>
              <w:bottom w:w="100" w:type="dxa"/>
              <w:right w:w="100" w:type="dxa"/>
            </w:tcMar>
          </w:tcPr>
          <w:p w14:paraId="0414DC7C" w14:textId="10FF6076" w:rsidR="00FB7ED1" w:rsidRPr="00FB7ED1" w:rsidDel="000F36F4" w:rsidRDefault="00FB7ED1" w:rsidP="00FB7ED1">
            <w:pPr>
              <w:rPr>
                <w:del w:id="245" w:author="tncmouli" w:date="2023-01-21T11:06:00Z"/>
                <w:sz w:val="28"/>
                <w:szCs w:val="28"/>
                <w:lang w:val="en"/>
              </w:rPr>
            </w:pPr>
            <w:del w:id="246" w:author="tncmouli" w:date="2023-01-21T11:06:00Z">
              <w:r w:rsidRPr="00FB7ED1" w:rsidDel="000F36F4">
                <w:rPr>
                  <w:sz w:val="28"/>
                  <w:szCs w:val="28"/>
                  <w:lang w:val="en"/>
                </w:rPr>
                <w:delText>End of Packet Marker.</w:delText>
              </w:r>
            </w:del>
          </w:p>
        </w:tc>
      </w:tr>
    </w:tbl>
    <w:p w14:paraId="3B09CF44" w14:textId="7C708059" w:rsidR="00FB7ED1" w:rsidRPr="00FB7ED1" w:rsidDel="000F36F4" w:rsidRDefault="00FB7ED1" w:rsidP="00FC319D">
      <w:pPr>
        <w:rPr>
          <w:del w:id="247" w:author="tncmouli" w:date="2023-01-21T11:06:00Z"/>
          <w:sz w:val="28"/>
          <w:szCs w:val="28"/>
          <w:lang w:val="en"/>
        </w:rPr>
      </w:pPr>
    </w:p>
    <w:p w14:paraId="309C0384" w14:textId="707A4B7B" w:rsidR="00F672A3" w:rsidRDefault="00F672A3" w:rsidP="00FC319D">
      <w:pPr>
        <w:rPr>
          <w:color w:val="0070C0"/>
          <w:sz w:val="28"/>
          <w:szCs w:val="28"/>
          <w:lang w:val="en"/>
        </w:rPr>
      </w:pPr>
    </w:p>
    <w:p w14:paraId="1EAEB216" w14:textId="7C666B5D" w:rsidR="00117460" w:rsidRDefault="00117460" w:rsidP="00FC319D">
      <w:pPr>
        <w:rPr>
          <w:color w:val="0070C0"/>
          <w:sz w:val="28"/>
          <w:szCs w:val="28"/>
          <w:lang w:val="en"/>
        </w:rPr>
      </w:pPr>
      <w:r w:rsidRPr="00FB7ED1">
        <w:rPr>
          <w:color w:val="0070C0"/>
          <w:sz w:val="28"/>
          <w:szCs w:val="28"/>
          <w:lang w:val="en"/>
        </w:rPr>
        <w:t>Notification-Alarm</w:t>
      </w:r>
      <w:r>
        <w:rPr>
          <w:color w:val="0070C0"/>
          <w:sz w:val="28"/>
          <w:szCs w:val="28"/>
          <w:lang w:val="en"/>
        </w:rPr>
        <w:t xml:space="preserve"> on door unlock: -</w:t>
      </w:r>
    </w:p>
    <w:p w14:paraId="0C3D8027" w14:textId="77777777" w:rsidR="00FB7ED1" w:rsidRPr="00FB7ED1" w:rsidRDefault="00FB7ED1" w:rsidP="00FB7ED1">
      <w:pPr>
        <w:rPr>
          <w:sz w:val="28"/>
          <w:szCs w:val="28"/>
          <w:lang w:val="en"/>
        </w:rPr>
      </w:pPr>
      <w:r w:rsidRPr="00FB7ED1">
        <w:rPr>
          <w:color w:val="0070C0"/>
          <w:sz w:val="28"/>
          <w:szCs w:val="28"/>
          <w:lang w:val="en"/>
        </w:rPr>
        <w:t>PDU Structure - Lock controller node to IoT Gateway</w:t>
      </w:r>
    </w:p>
    <w:p w14:paraId="2E6A1443" w14:textId="77777777" w:rsidR="00FB7ED1" w:rsidRPr="00FB7ED1" w:rsidRDefault="00FB7ED1" w:rsidP="00FB7ED1">
      <w:pPr>
        <w:rPr>
          <w:sz w:val="28"/>
          <w:szCs w:val="28"/>
          <w:lang w:val="en"/>
        </w:rPr>
      </w:pPr>
      <w:r w:rsidRPr="00FB7ED1">
        <w:rPr>
          <w:sz w:val="28"/>
          <w:szCs w:val="28"/>
          <w:lang w:val="en"/>
        </w:rPr>
        <w:t xml:space="preserve">The lock controller node sends the following alarm message to IoT Gateway on </w:t>
      </w:r>
      <w:bookmarkStart w:id="248" w:name="_Hlk125119227"/>
      <w:r w:rsidRPr="00FB7ED1">
        <w:rPr>
          <w:sz w:val="28"/>
          <w:szCs w:val="28"/>
          <w:lang w:val="en"/>
        </w:rPr>
        <w:t xml:space="preserve">Notification-Alarm </w:t>
      </w:r>
      <w:bookmarkEnd w:id="248"/>
      <w:r w:rsidRPr="00FB7ED1">
        <w:rPr>
          <w:sz w:val="28"/>
          <w:szCs w:val="28"/>
          <w:lang w:val="en"/>
        </w:rPr>
        <w:t>Endpoint (EP) for the destination, which is 0x13:</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395"/>
        <w:gridCol w:w="6285"/>
      </w:tblGrid>
      <w:tr w:rsidR="00FB7ED1" w:rsidRPr="00FB7ED1" w14:paraId="68F7F2D6" w14:textId="77777777" w:rsidTr="00F10D47">
        <w:tc>
          <w:tcPr>
            <w:tcW w:w="1680" w:type="dxa"/>
            <w:shd w:val="clear" w:color="auto" w:fill="auto"/>
            <w:tcMar>
              <w:top w:w="100" w:type="dxa"/>
              <w:left w:w="100" w:type="dxa"/>
              <w:bottom w:w="100" w:type="dxa"/>
              <w:right w:w="100" w:type="dxa"/>
            </w:tcMar>
          </w:tcPr>
          <w:p w14:paraId="36981BBE" w14:textId="77777777" w:rsidR="00FB7ED1" w:rsidRPr="00FB7ED1" w:rsidRDefault="00FB7ED1" w:rsidP="00FB7ED1">
            <w:pPr>
              <w:rPr>
                <w:b/>
                <w:sz w:val="28"/>
                <w:szCs w:val="28"/>
                <w:lang w:val="en"/>
              </w:rPr>
            </w:pPr>
            <w:proofErr w:type="spellStart"/>
            <w:r w:rsidRPr="00FB7ED1">
              <w:rPr>
                <w:b/>
                <w:sz w:val="28"/>
                <w:szCs w:val="28"/>
                <w:lang w:val="en"/>
              </w:rPr>
              <w:t>Byte:Length</w:t>
            </w:r>
            <w:proofErr w:type="spellEnd"/>
          </w:p>
        </w:tc>
        <w:tc>
          <w:tcPr>
            <w:tcW w:w="1395" w:type="dxa"/>
            <w:shd w:val="clear" w:color="auto" w:fill="auto"/>
            <w:tcMar>
              <w:top w:w="100" w:type="dxa"/>
              <w:left w:w="100" w:type="dxa"/>
              <w:bottom w:w="100" w:type="dxa"/>
              <w:right w:w="100" w:type="dxa"/>
            </w:tcMar>
          </w:tcPr>
          <w:p w14:paraId="046D13DB" w14:textId="77777777" w:rsidR="00FB7ED1" w:rsidRPr="00FB7ED1" w:rsidRDefault="00FB7ED1" w:rsidP="00FB7ED1">
            <w:pPr>
              <w:rPr>
                <w:b/>
                <w:sz w:val="28"/>
                <w:szCs w:val="28"/>
                <w:lang w:val="en"/>
              </w:rPr>
            </w:pPr>
            <w:r w:rsidRPr="00FB7ED1">
              <w:rPr>
                <w:b/>
                <w:sz w:val="28"/>
                <w:szCs w:val="28"/>
                <w:lang w:val="en"/>
              </w:rPr>
              <w:t>Field Value</w:t>
            </w:r>
          </w:p>
        </w:tc>
        <w:tc>
          <w:tcPr>
            <w:tcW w:w="6285" w:type="dxa"/>
            <w:shd w:val="clear" w:color="auto" w:fill="auto"/>
            <w:tcMar>
              <w:top w:w="100" w:type="dxa"/>
              <w:left w:w="100" w:type="dxa"/>
              <w:bottom w:w="100" w:type="dxa"/>
              <w:right w:w="100" w:type="dxa"/>
            </w:tcMar>
          </w:tcPr>
          <w:p w14:paraId="679F6524" w14:textId="77777777" w:rsidR="00FB7ED1" w:rsidRPr="00FB7ED1" w:rsidRDefault="00FB7ED1" w:rsidP="00FB7ED1">
            <w:pPr>
              <w:rPr>
                <w:b/>
                <w:sz w:val="28"/>
                <w:szCs w:val="28"/>
                <w:lang w:val="en"/>
              </w:rPr>
            </w:pPr>
            <w:r w:rsidRPr="00FB7ED1">
              <w:rPr>
                <w:b/>
                <w:sz w:val="28"/>
                <w:szCs w:val="28"/>
                <w:lang w:val="en"/>
              </w:rPr>
              <w:t>Description</w:t>
            </w:r>
          </w:p>
        </w:tc>
      </w:tr>
      <w:tr w:rsidR="00FB7ED1" w:rsidRPr="00FB7ED1" w14:paraId="11A789F3" w14:textId="77777777" w:rsidTr="00F10D47">
        <w:tc>
          <w:tcPr>
            <w:tcW w:w="1680" w:type="dxa"/>
            <w:shd w:val="clear" w:color="auto" w:fill="auto"/>
            <w:tcMar>
              <w:top w:w="100" w:type="dxa"/>
              <w:left w:w="100" w:type="dxa"/>
              <w:bottom w:w="100" w:type="dxa"/>
              <w:right w:w="100" w:type="dxa"/>
            </w:tcMar>
          </w:tcPr>
          <w:p w14:paraId="0B2BF701" w14:textId="77777777" w:rsidR="00FB7ED1" w:rsidRPr="00FB7ED1" w:rsidRDefault="00FB7ED1" w:rsidP="00FB7ED1">
            <w:pPr>
              <w:rPr>
                <w:sz w:val="28"/>
                <w:szCs w:val="28"/>
                <w:lang w:val="en"/>
              </w:rPr>
            </w:pPr>
            <w:r w:rsidRPr="00FB7ED1">
              <w:rPr>
                <w:sz w:val="28"/>
                <w:szCs w:val="28"/>
                <w:lang w:val="en"/>
              </w:rPr>
              <w:t>1:4</w:t>
            </w:r>
          </w:p>
        </w:tc>
        <w:tc>
          <w:tcPr>
            <w:tcW w:w="1395" w:type="dxa"/>
            <w:shd w:val="clear" w:color="auto" w:fill="auto"/>
            <w:tcMar>
              <w:top w:w="100" w:type="dxa"/>
              <w:left w:w="100" w:type="dxa"/>
              <w:bottom w:w="100" w:type="dxa"/>
              <w:right w:w="100" w:type="dxa"/>
            </w:tcMar>
          </w:tcPr>
          <w:p w14:paraId="30AF8D1F" w14:textId="77777777" w:rsidR="00FB7ED1" w:rsidRPr="00FB7ED1" w:rsidRDefault="00FB7ED1" w:rsidP="00FB7ED1">
            <w:pPr>
              <w:rPr>
                <w:sz w:val="28"/>
                <w:szCs w:val="28"/>
                <w:lang w:val="en"/>
              </w:rPr>
            </w:pPr>
            <w:r w:rsidRPr="00FB7ED1">
              <w:rPr>
                <w:sz w:val="28"/>
                <w:szCs w:val="28"/>
                <w:lang w:val="en"/>
              </w:rPr>
              <w:t>&lt;Req Id&gt;</w:t>
            </w:r>
          </w:p>
        </w:tc>
        <w:tc>
          <w:tcPr>
            <w:tcW w:w="6285" w:type="dxa"/>
            <w:shd w:val="clear" w:color="auto" w:fill="auto"/>
            <w:tcMar>
              <w:top w:w="100" w:type="dxa"/>
              <w:left w:w="100" w:type="dxa"/>
              <w:bottom w:w="100" w:type="dxa"/>
              <w:right w:w="100" w:type="dxa"/>
            </w:tcMar>
          </w:tcPr>
          <w:p w14:paraId="59C5BB19" w14:textId="77777777" w:rsidR="00FB7ED1" w:rsidRPr="00FB7ED1" w:rsidRDefault="00FB7ED1" w:rsidP="00FB7ED1">
            <w:pPr>
              <w:rPr>
                <w:sz w:val="28"/>
                <w:szCs w:val="28"/>
                <w:lang w:val="en"/>
              </w:rPr>
            </w:pPr>
            <w:r w:rsidRPr="00FB7ED1">
              <w:rPr>
                <w:sz w:val="28"/>
                <w:szCs w:val="28"/>
                <w:lang w:val="en"/>
              </w:rPr>
              <w:t>Request ID. For alarm messages, the request must be set to -1.</w:t>
            </w:r>
          </w:p>
        </w:tc>
      </w:tr>
      <w:tr w:rsidR="00FB7ED1" w:rsidRPr="00FB7ED1" w14:paraId="3840F155" w14:textId="77777777" w:rsidTr="00F10D47">
        <w:tc>
          <w:tcPr>
            <w:tcW w:w="1680" w:type="dxa"/>
            <w:shd w:val="clear" w:color="auto" w:fill="auto"/>
            <w:tcMar>
              <w:top w:w="100" w:type="dxa"/>
              <w:left w:w="100" w:type="dxa"/>
              <w:bottom w:w="100" w:type="dxa"/>
              <w:right w:w="100" w:type="dxa"/>
            </w:tcMar>
          </w:tcPr>
          <w:p w14:paraId="6363D6EA" w14:textId="77777777" w:rsidR="00FB7ED1" w:rsidRPr="00FB7ED1" w:rsidRDefault="00FB7ED1" w:rsidP="00FB7ED1">
            <w:pPr>
              <w:rPr>
                <w:sz w:val="28"/>
                <w:szCs w:val="28"/>
                <w:lang w:val="en"/>
              </w:rPr>
            </w:pPr>
            <w:r w:rsidRPr="00FB7ED1">
              <w:rPr>
                <w:sz w:val="28"/>
                <w:szCs w:val="28"/>
                <w:lang w:val="en"/>
              </w:rPr>
              <w:t>5:1</w:t>
            </w:r>
          </w:p>
        </w:tc>
        <w:tc>
          <w:tcPr>
            <w:tcW w:w="1395" w:type="dxa"/>
            <w:shd w:val="clear" w:color="auto" w:fill="auto"/>
            <w:tcMar>
              <w:top w:w="100" w:type="dxa"/>
              <w:left w:w="100" w:type="dxa"/>
              <w:bottom w:w="100" w:type="dxa"/>
              <w:right w:w="100" w:type="dxa"/>
            </w:tcMar>
          </w:tcPr>
          <w:p w14:paraId="0838AC39" w14:textId="74B0A180" w:rsidR="00FB7ED1" w:rsidRPr="00FB7ED1" w:rsidRDefault="00FB7ED1" w:rsidP="00FB7ED1">
            <w:pPr>
              <w:rPr>
                <w:sz w:val="28"/>
                <w:szCs w:val="28"/>
                <w:lang w:val="en"/>
              </w:rPr>
            </w:pPr>
            <w:commentRangeStart w:id="249"/>
            <w:commentRangeStart w:id="250"/>
            <w:del w:id="251" w:author="tncmouli" w:date="2023-01-21T11:07:00Z">
              <w:r w:rsidRPr="00FB7ED1" w:rsidDel="000F36F4">
                <w:rPr>
                  <w:sz w:val="28"/>
                  <w:szCs w:val="28"/>
                  <w:lang w:val="en"/>
                </w:rPr>
                <w:delText>0x46</w:delText>
              </w:r>
            </w:del>
            <w:ins w:id="252" w:author="tncmouli" w:date="2023-01-21T11:07:00Z">
              <w:r w:rsidR="000F36F4">
                <w:rPr>
                  <w:sz w:val="28"/>
                  <w:szCs w:val="28"/>
                  <w:lang w:val="en"/>
                </w:rPr>
                <w:t>0x51</w:t>
              </w:r>
              <w:commentRangeEnd w:id="249"/>
              <w:r w:rsidR="000F36F4">
                <w:rPr>
                  <w:rStyle w:val="CommentReference"/>
                </w:rPr>
                <w:commentReference w:id="249"/>
              </w:r>
            </w:ins>
            <w:commentRangeEnd w:id="250"/>
            <w:r w:rsidR="00FB76D7">
              <w:rPr>
                <w:rStyle w:val="CommentReference"/>
              </w:rPr>
              <w:commentReference w:id="250"/>
            </w:r>
          </w:p>
        </w:tc>
        <w:tc>
          <w:tcPr>
            <w:tcW w:w="6285" w:type="dxa"/>
            <w:shd w:val="clear" w:color="auto" w:fill="auto"/>
            <w:tcMar>
              <w:top w:w="100" w:type="dxa"/>
              <w:left w:w="100" w:type="dxa"/>
              <w:bottom w:w="100" w:type="dxa"/>
              <w:right w:w="100" w:type="dxa"/>
            </w:tcMar>
          </w:tcPr>
          <w:p w14:paraId="0133B8B0" w14:textId="31B5CCF6" w:rsidR="00FB7ED1" w:rsidRPr="00FB7ED1" w:rsidRDefault="00FB7ED1" w:rsidP="000F36F4">
            <w:pPr>
              <w:rPr>
                <w:sz w:val="28"/>
                <w:szCs w:val="28"/>
                <w:lang w:val="en"/>
              </w:rPr>
            </w:pPr>
            <w:r w:rsidRPr="00FB7ED1">
              <w:rPr>
                <w:sz w:val="28"/>
                <w:szCs w:val="28"/>
                <w:lang w:val="en"/>
              </w:rPr>
              <w:t xml:space="preserve">Key = </w:t>
            </w:r>
            <w:r w:rsidRPr="008B16B8">
              <w:rPr>
                <w:sz w:val="28"/>
                <w:szCs w:val="28"/>
                <w:lang w:val="en"/>
              </w:rPr>
              <w:t>unlock-by-</w:t>
            </w:r>
            <w:r>
              <w:rPr>
                <w:sz w:val="28"/>
                <w:szCs w:val="28"/>
                <w:lang w:val="en"/>
              </w:rPr>
              <w:t>keypad-key</w:t>
            </w:r>
            <w:r w:rsidRPr="008B16B8">
              <w:rPr>
                <w:sz w:val="28"/>
                <w:szCs w:val="28"/>
                <w:lang w:val="en"/>
              </w:rPr>
              <w:t>-alert</w:t>
            </w:r>
            <w:r w:rsidRPr="00FB7ED1">
              <w:rPr>
                <w:sz w:val="28"/>
                <w:szCs w:val="28"/>
                <w:lang w:val="en"/>
              </w:rPr>
              <w:t xml:space="preserve">, Length = </w:t>
            </w:r>
            <w:del w:id="253" w:author="tncmouli" w:date="2023-01-21T11:08:00Z">
              <w:r w:rsidRPr="00FB7ED1" w:rsidDel="000F36F4">
                <w:rPr>
                  <w:sz w:val="28"/>
                  <w:szCs w:val="28"/>
                  <w:lang w:val="en"/>
                </w:rPr>
                <w:delText>6</w:delText>
              </w:r>
            </w:del>
            <w:ins w:id="254" w:author="tncmouli" w:date="2023-01-21T11:08:00Z">
              <w:r w:rsidR="000F36F4">
                <w:rPr>
                  <w:sz w:val="28"/>
                  <w:szCs w:val="28"/>
                  <w:lang w:val="en"/>
                </w:rPr>
                <w:t>1</w:t>
              </w:r>
            </w:ins>
          </w:p>
        </w:tc>
      </w:tr>
      <w:tr w:rsidR="00FB7ED1" w:rsidRPr="00FB7ED1" w14:paraId="3203E5A9" w14:textId="77777777" w:rsidTr="00F10D47">
        <w:tc>
          <w:tcPr>
            <w:tcW w:w="1680" w:type="dxa"/>
            <w:shd w:val="clear" w:color="auto" w:fill="auto"/>
            <w:tcMar>
              <w:top w:w="100" w:type="dxa"/>
              <w:left w:w="100" w:type="dxa"/>
              <w:bottom w:w="100" w:type="dxa"/>
              <w:right w:w="100" w:type="dxa"/>
            </w:tcMar>
          </w:tcPr>
          <w:p w14:paraId="2E7728F7" w14:textId="711CB01E" w:rsidR="00FB7ED1" w:rsidRPr="00FB7ED1" w:rsidRDefault="00FB7ED1" w:rsidP="000F36F4">
            <w:pPr>
              <w:rPr>
                <w:sz w:val="28"/>
                <w:szCs w:val="28"/>
                <w:lang w:val="en"/>
              </w:rPr>
            </w:pPr>
            <w:r w:rsidRPr="00FB7ED1">
              <w:rPr>
                <w:sz w:val="28"/>
                <w:szCs w:val="28"/>
                <w:lang w:val="en"/>
              </w:rPr>
              <w:lastRenderedPageBreak/>
              <w:t>6:</w:t>
            </w:r>
            <w:del w:id="255" w:author="tncmouli" w:date="2023-01-21T11:09:00Z">
              <w:r w:rsidRPr="00FB7ED1" w:rsidDel="000F36F4">
                <w:rPr>
                  <w:sz w:val="28"/>
                  <w:szCs w:val="28"/>
                  <w:lang w:val="en"/>
                </w:rPr>
                <w:delText>4</w:delText>
              </w:r>
            </w:del>
            <w:ins w:id="256" w:author="tncmouli" w:date="2023-01-21T11:09:00Z">
              <w:r w:rsidR="000F36F4">
                <w:rPr>
                  <w:sz w:val="28"/>
                  <w:szCs w:val="28"/>
                  <w:lang w:val="en"/>
                </w:rPr>
                <w:t>1</w:t>
              </w:r>
            </w:ins>
          </w:p>
        </w:tc>
        <w:tc>
          <w:tcPr>
            <w:tcW w:w="1395" w:type="dxa"/>
            <w:shd w:val="clear" w:color="auto" w:fill="auto"/>
            <w:tcMar>
              <w:top w:w="100" w:type="dxa"/>
              <w:left w:w="100" w:type="dxa"/>
              <w:bottom w:w="100" w:type="dxa"/>
              <w:right w:w="100" w:type="dxa"/>
            </w:tcMar>
          </w:tcPr>
          <w:p w14:paraId="2C6B5DEE" w14:textId="77777777" w:rsidR="00FB7ED1" w:rsidRPr="00FB7ED1" w:rsidRDefault="00FB7ED1" w:rsidP="00FB7ED1">
            <w:pPr>
              <w:rPr>
                <w:sz w:val="28"/>
                <w:szCs w:val="28"/>
                <w:lang w:val="en"/>
              </w:rPr>
            </w:pPr>
          </w:p>
        </w:tc>
        <w:tc>
          <w:tcPr>
            <w:tcW w:w="6285" w:type="dxa"/>
            <w:shd w:val="clear" w:color="auto" w:fill="auto"/>
            <w:tcMar>
              <w:top w:w="100" w:type="dxa"/>
              <w:left w:w="100" w:type="dxa"/>
              <w:bottom w:w="100" w:type="dxa"/>
              <w:right w:w="100" w:type="dxa"/>
            </w:tcMar>
          </w:tcPr>
          <w:p w14:paraId="2DFF30E7" w14:textId="1505BDDB" w:rsidR="00FB7ED1" w:rsidRPr="00FB7ED1" w:rsidRDefault="000F36F4" w:rsidP="000F36F4">
            <w:pPr>
              <w:rPr>
                <w:sz w:val="28"/>
                <w:szCs w:val="28"/>
                <w:lang w:val="en"/>
              </w:rPr>
            </w:pPr>
            <w:ins w:id="257" w:author="tncmouli" w:date="2023-01-21T11:09:00Z">
              <w:r>
                <w:rPr>
                  <w:rFonts w:ascii="Arial" w:hAnsi="Arial" w:cs="Arial"/>
                  <w:color w:val="000000"/>
                </w:rPr>
                <w:t>0x1 means the door unlocked successfully and 0x0 means failure.</w:t>
              </w:r>
            </w:ins>
            <w:del w:id="258" w:author="tncmouli" w:date="2023-01-21T11:09:00Z">
              <w:r w:rsidR="00FB7ED1" w:rsidRPr="00FB7ED1" w:rsidDel="000F36F4">
                <w:rPr>
                  <w:sz w:val="28"/>
                  <w:szCs w:val="28"/>
                  <w:lang w:val="en"/>
                </w:rPr>
                <w:delText xml:space="preserve">4 bytes. Unsigned Integer. </w:delText>
              </w:r>
              <w:r w:rsidR="00FB7ED1" w:rsidDel="000F36F4">
                <w:rPr>
                  <w:sz w:val="28"/>
                  <w:szCs w:val="28"/>
                  <w:lang w:val="en"/>
                </w:rPr>
                <w:delText>Key Entered by user to unlock door</w:delText>
              </w:r>
            </w:del>
          </w:p>
        </w:tc>
      </w:tr>
      <w:tr w:rsidR="00FB7ED1" w:rsidRPr="00FB7ED1" w14:paraId="576C03BF" w14:textId="77777777" w:rsidTr="00F10D47">
        <w:tc>
          <w:tcPr>
            <w:tcW w:w="1680" w:type="dxa"/>
            <w:shd w:val="clear" w:color="auto" w:fill="auto"/>
            <w:tcMar>
              <w:top w:w="100" w:type="dxa"/>
              <w:left w:w="100" w:type="dxa"/>
              <w:bottom w:w="100" w:type="dxa"/>
              <w:right w:w="100" w:type="dxa"/>
            </w:tcMar>
          </w:tcPr>
          <w:p w14:paraId="5A8E52C5" w14:textId="28A4F2AF" w:rsidR="00FB7ED1" w:rsidRPr="00FB7ED1" w:rsidRDefault="00FB7ED1" w:rsidP="00FB7ED1">
            <w:pPr>
              <w:rPr>
                <w:sz w:val="28"/>
                <w:szCs w:val="28"/>
                <w:lang w:val="en"/>
              </w:rPr>
            </w:pPr>
            <w:del w:id="259" w:author="tncmouli" w:date="2023-01-21T11:10:00Z">
              <w:r w:rsidRPr="00FB7ED1" w:rsidDel="000F36F4">
                <w:rPr>
                  <w:sz w:val="28"/>
                  <w:szCs w:val="28"/>
                  <w:lang w:val="en"/>
                </w:rPr>
                <w:delText>10:1</w:delText>
              </w:r>
            </w:del>
          </w:p>
        </w:tc>
        <w:tc>
          <w:tcPr>
            <w:tcW w:w="1395" w:type="dxa"/>
            <w:shd w:val="clear" w:color="auto" w:fill="auto"/>
            <w:tcMar>
              <w:top w:w="100" w:type="dxa"/>
              <w:left w:w="100" w:type="dxa"/>
              <w:bottom w:w="100" w:type="dxa"/>
              <w:right w:w="100" w:type="dxa"/>
            </w:tcMar>
          </w:tcPr>
          <w:p w14:paraId="210A2942" w14:textId="6B27A045" w:rsidR="00FB7ED1" w:rsidRPr="00FB7ED1" w:rsidRDefault="00947D75" w:rsidP="00FB7ED1">
            <w:pPr>
              <w:rPr>
                <w:strike/>
                <w:sz w:val="28"/>
                <w:szCs w:val="28"/>
                <w:lang w:val="en"/>
              </w:rPr>
            </w:pPr>
            <w:del w:id="260" w:author="tncmouli" w:date="2023-01-21T11:10:00Z">
              <w:r w:rsidRPr="00D3451E" w:rsidDel="000F36F4">
                <w:rPr>
                  <w:sz w:val="28"/>
                  <w:szCs w:val="28"/>
                  <w:lang w:val="en"/>
                </w:rPr>
                <w:delText>0X00</w:delText>
              </w:r>
            </w:del>
          </w:p>
        </w:tc>
        <w:tc>
          <w:tcPr>
            <w:tcW w:w="6285" w:type="dxa"/>
            <w:shd w:val="clear" w:color="auto" w:fill="auto"/>
            <w:tcMar>
              <w:top w:w="100" w:type="dxa"/>
              <w:left w:w="100" w:type="dxa"/>
              <w:bottom w:w="100" w:type="dxa"/>
              <w:right w:w="100" w:type="dxa"/>
            </w:tcMar>
          </w:tcPr>
          <w:p w14:paraId="1DDD8CB7" w14:textId="47DFAE1E" w:rsidR="00FB7ED1" w:rsidRPr="00FB7ED1" w:rsidRDefault="00FB7ED1" w:rsidP="00FB7ED1">
            <w:pPr>
              <w:rPr>
                <w:strike/>
                <w:sz w:val="28"/>
                <w:szCs w:val="28"/>
                <w:lang w:val="en"/>
              </w:rPr>
            </w:pPr>
            <w:del w:id="261" w:author="tncmouli" w:date="2023-01-21T11:10:00Z">
              <w:r w:rsidRPr="00FB7ED1" w:rsidDel="000F36F4">
                <w:rPr>
                  <w:strike/>
                  <w:sz w:val="28"/>
                  <w:szCs w:val="28"/>
                  <w:lang w:val="en"/>
                </w:rPr>
                <w:delText>1 byte. Represents the card type. 0x01 (master card) or 0x02 (staff card) or 0x03 (guest card)</w:delText>
              </w:r>
              <w:r w:rsidR="00D3451E" w:rsidRPr="00D3451E" w:rsidDel="000F36F4">
                <w:rPr>
                  <w:sz w:val="28"/>
                  <w:szCs w:val="28"/>
                  <w:lang w:val="en"/>
                </w:rPr>
                <w:delText xml:space="preserve"> 0X00</w:delText>
              </w:r>
            </w:del>
          </w:p>
        </w:tc>
      </w:tr>
      <w:tr w:rsidR="00FB7ED1" w:rsidRPr="00FB7ED1" w14:paraId="14541319" w14:textId="77777777" w:rsidTr="00F10D47">
        <w:tc>
          <w:tcPr>
            <w:tcW w:w="1680" w:type="dxa"/>
            <w:shd w:val="clear" w:color="auto" w:fill="auto"/>
            <w:tcMar>
              <w:top w:w="100" w:type="dxa"/>
              <w:left w:w="100" w:type="dxa"/>
              <w:bottom w:w="100" w:type="dxa"/>
              <w:right w:w="100" w:type="dxa"/>
            </w:tcMar>
          </w:tcPr>
          <w:p w14:paraId="65D8AA39" w14:textId="4CBD0E15" w:rsidR="00FB7ED1" w:rsidRPr="00FB7ED1" w:rsidRDefault="00FB7ED1" w:rsidP="00FB7ED1">
            <w:pPr>
              <w:rPr>
                <w:sz w:val="28"/>
                <w:szCs w:val="28"/>
                <w:lang w:val="en"/>
              </w:rPr>
            </w:pPr>
            <w:commentRangeStart w:id="262"/>
            <w:commentRangeStart w:id="263"/>
            <w:del w:id="264" w:author="tncmouli" w:date="2023-01-21T11:10:00Z">
              <w:r w:rsidRPr="00FB7ED1" w:rsidDel="000F36F4">
                <w:rPr>
                  <w:sz w:val="28"/>
                  <w:szCs w:val="28"/>
                  <w:lang w:val="en"/>
                </w:rPr>
                <w:delText>11:1</w:delText>
              </w:r>
            </w:del>
          </w:p>
        </w:tc>
        <w:tc>
          <w:tcPr>
            <w:tcW w:w="1395" w:type="dxa"/>
            <w:shd w:val="clear" w:color="auto" w:fill="auto"/>
            <w:tcMar>
              <w:top w:w="100" w:type="dxa"/>
              <w:left w:w="100" w:type="dxa"/>
              <w:bottom w:w="100" w:type="dxa"/>
              <w:right w:w="100" w:type="dxa"/>
            </w:tcMar>
          </w:tcPr>
          <w:p w14:paraId="440745DE" w14:textId="77777777" w:rsidR="00FB7ED1" w:rsidRPr="00FB7ED1" w:rsidRDefault="00FB7ED1" w:rsidP="00FB7ED1">
            <w:pPr>
              <w:rPr>
                <w:sz w:val="28"/>
                <w:szCs w:val="28"/>
                <w:lang w:val="en"/>
              </w:rPr>
            </w:pPr>
          </w:p>
        </w:tc>
        <w:tc>
          <w:tcPr>
            <w:tcW w:w="6285" w:type="dxa"/>
            <w:shd w:val="clear" w:color="auto" w:fill="auto"/>
            <w:tcMar>
              <w:top w:w="100" w:type="dxa"/>
              <w:left w:w="100" w:type="dxa"/>
              <w:bottom w:w="100" w:type="dxa"/>
              <w:right w:w="100" w:type="dxa"/>
            </w:tcMar>
          </w:tcPr>
          <w:p w14:paraId="66102479" w14:textId="0332BE59" w:rsidR="00FB7ED1" w:rsidRPr="00FB7ED1" w:rsidRDefault="00FB7ED1" w:rsidP="00FB7ED1">
            <w:pPr>
              <w:rPr>
                <w:sz w:val="28"/>
                <w:szCs w:val="28"/>
                <w:lang w:val="en"/>
              </w:rPr>
            </w:pPr>
            <w:del w:id="265" w:author="tncmouli" w:date="2023-01-21T11:10:00Z">
              <w:r w:rsidRPr="00FB7ED1" w:rsidDel="000F36F4">
                <w:rPr>
                  <w:sz w:val="28"/>
                  <w:szCs w:val="28"/>
                  <w:lang w:val="en"/>
                </w:rPr>
                <w:delText>1 byte. Represents the status - whether the unlock operation was successful (0x01) or failed (0x0).</w:delText>
              </w:r>
            </w:del>
            <w:commentRangeEnd w:id="262"/>
            <w:r w:rsidR="000F36F4">
              <w:rPr>
                <w:rStyle w:val="CommentReference"/>
              </w:rPr>
              <w:commentReference w:id="262"/>
            </w:r>
            <w:r w:rsidR="00FB76D7">
              <w:rPr>
                <w:rStyle w:val="CommentReference"/>
              </w:rPr>
              <w:commentReference w:id="263"/>
            </w:r>
          </w:p>
        </w:tc>
      </w:tr>
      <w:commentRangeEnd w:id="263"/>
      <w:tr w:rsidR="00FB7ED1" w:rsidRPr="00FB7ED1" w14:paraId="2E782C5A" w14:textId="77777777" w:rsidTr="00F10D47">
        <w:tc>
          <w:tcPr>
            <w:tcW w:w="1680" w:type="dxa"/>
            <w:shd w:val="clear" w:color="auto" w:fill="auto"/>
            <w:tcMar>
              <w:top w:w="100" w:type="dxa"/>
              <w:left w:w="100" w:type="dxa"/>
              <w:bottom w:w="100" w:type="dxa"/>
              <w:right w:w="100" w:type="dxa"/>
            </w:tcMar>
          </w:tcPr>
          <w:p w14:paraId="786D5116" w14:textId="5B5C98CA" w:rsidR="00FB7ED1" w:rsidRPr="00FB7ED1" w:rsidRDefault="00FB7ED1" w:rsidP="00FB7ED1">
            <w:pPr>
              <w:rPr>
                <w:sz w:val="28"/>
                <w:szCs w:val="28"/>
                <w:lang w:val="en"/>
              </w:rPr>
            </w:pPr>
            <w:del w:id="266" w:author="tncmouli" w:date="2023-01-21T11:10:00Z">
              <w:r w:rsidRPr="00FB7ED1" w:rsidDel="000F36F4">
                <w:rPr>
                  <w:sz w:val="28"/>
                  <w:szCs w:val="28"/>
                  <w:lang w:val="en"/>
                </w:rPr>
                <w:delText>12</w:delText>
              </w:r>
            </w:del>
            <w:ins w:id="267" w:author="tncmouli" w:date="2023-01-21T11:10:00Z">
              <w:r w:rsidR="000F36F4">
                <w:rPr>
                  <w:sz w:val="28"/>
                  <w:szCs w:val="28"/>
                  <w:lang w:val="en"/>
                </w:rPr>
                <w:t>7</w:t>
              </w:r>
            </w:ins>
            <w:r w:rsidRPr="00FB7ED1">
              <w:rPr>
                <w:sz w:val="28"/>
                <w:szCs w:val="28"/>
                <w:lang w:val="en"/>
              </w:rPr>
              <w:t>:1</w:t>
            </w:r>
          </w:p>
        </w:tc>
        <w:tc>
          <w:tcPr>
            <w:tcW w:w="1395" w:type="dxa"/>
            <w:shd w:val="clear" w:color="auto" w:fill="auto"/>
            <w:tcMar>
              <w:top w:w="100" w:type="dxa"/>
              <w:left w:w="100" w:type="dxa"/>
              <w:bottom w:w="100" w:type="dxa"/>
              <w:right w:w="100" w:type="dxa"/>
            </w:tcMar>
          </w:tcPr>
          <w:p w14:paraId="14CCC33D" w14:textId="77777777" w:rsidR="00FB7ED1" w:rsidRPr="00FB7ED1" w:rsidRDefault="00FB7ED1" w:rsidP="00FB7ED1">
            <w:pPr>
              <w:rPr>
                <w:sz w:val="28"/>
                <w:szCs w:val="28"/>
                <w:lang w:val="en"/>
              </w:rPr>
            </w:pPr>
            <w:r w:rsidRPr="00FB7ED1">
              <w:rPr>
                <w:sz w:val="28"/>
                <w:szCs w:val="28"/>
                <w:lang w:val="en"/>
              </w:rPr>
              <w:t>0x00</w:t>
            </w:r>
          </w:p>
        </w:tc>
        <w:tc>
          <w:tcPr>
            <w:tcW w:w="6285" w:type="dxa"/>
            <w:shd w:val="clear" w:color="auto" w:fill="auto"/>
            <w:tcMar>
              <w:top w:w="100" w:type="dxa"/>
              <w:left w:w="100" w:type="dxa"/>
              <w:bottom w:w="100" w:type="dxa"/>
              <w:right w:w="100" w:type="dxa"/>
            </w:tcMar>
          </w:tcPr>
          <w:p w14:paraId="0E6AB396" w14:textId="77777777" w:rsidR="00FB7ED1" w:rsidRPr="00FB7ED1" w:rsidRDefault="00FB7ED1" w:rsidP="00FB7ED1">
            <w:pPr>
              <w:rPr>
                <w:sz w:val="28"/>
                <w:szCs w:val="28"/>
                <w:lang w:val="en"/>
              </w:rPr>
            </w:pPr>
            <w:r w:rsidRPr="00FB7ED1">
              <w:rPr>
                <w:sz w:val="28"/>
                <w:szCs w:val="28"/>
                <w:lang w:val="en"/>
              </w:rPr>
              <w:t>End of Packet Marker</w:t>
            </w:r>
          </w:p>
        </w:tc>
      </w:tr>
    </w:tbl>
    <w:p w14:paraId="40C679B4" w14:textId="1937D7F8" w:rsidR="00FB7ED1" w:rsidRPr="00FB7ED1" w:rsidRDefault="00FB7ED1" w:rsidP="00FC319D">
      <w:pPr>
        <w:rPr>
          <w:sz w:val="28"/>
          <w:szCs w:val="28"/>
          <w:lang w:val="en"/>
        </w:rPr>
      </w:pPr>
    </w:p>
    <w:p w14:paraId="0E64F5F3" w14:textId="77777777" w:rsidR="00FB7ED1" w:rsidRDefault="00FB7ED1" w:rsidP="00FC319D">
      <w:pPr>
        <w:rPr>
          <w:color w:val="0070C0"/>
          <w:sz w:val="28"/>
          <w:szCs w:val="28"/>
          <w:lang w:val="en"/>
        </w:rPr>
      </w:pPr>
    </w:p>
    <w:p w14:paraId="6BBB5CE9" w14:textId="2AFC6ADA" w:rsidR="00FC319D" w:rsidRPr="00FC319D" w:rsidRDefault="00FC319D" w:rsidP="00FC319D">
      <w:pPr>
        <w:rPr>
          <w:color w:val="0070C0"/>
          <w:sz w:val="28"/>
          <w:szCs w:val="28"/>
          <w:lang w:val="en"/>
        </w:rPr>
      </w:pPr>
      <w:r w:rsidRPr="00FC319D">
        <w:rPr>
          <w:color w:val="0070C0"/>
          <w:sz w:val="28"/>
          <w:szCs w:val="28"/>
          <w:lang w:val="en"/>
        </w:rPr>
        <w:t xml:space="preserve">Appendix A - </w:t>
      </w:r>
      <w:proofErr w:type="spellStart"/>
      <w:r w:rsidRPr="00FC319D">
        <w:rPr>
          <w:color w:val="0070C0"/>
          <w:sz w:val="28"/>
          <w:szCs w:val="28"/>
          <w:lang w:val="en"/>
        </w:rPr>
        <w:t>Wirepas</w:t>
      </w:r>
      <w:proofErr w:type="spellEnd"/>
      <w:r w:rsidRPr="00FC319D">
        <w:rPr>
          <w:color w:val="0070C0"/>
          <w:sz w:val="28"/>
          <w:szCs w:val="28"/>
          <w:lang w:val="en"/>
        </w:rPr>
        <w:t xml:space="preserve"> Node Address and Device Id mapping CSV file</w:t>
      </w:r>
    </w:p>
    <w:p w14:paraId="0DE83D13" w14:textId="77777777" w:rsidR="00FC319D" w:rsidRPr="00FC319D" w:rsidRDefault="00FC319D" w:rsidP="00FC319D">
      <w:pPr>
        <w:rPr>
          <w:sz w:val="28"/>
          <w:szCs w:val="28"/>
          <w:lang w:val="en"/>
        </w:rPr>
      </w:pPr>
      <w:r w:rsidRPr="00FC319D">
        <w:rPr>
          <w:sz w:val="28"/>
          <w:szCs w:val="28"/>
          <w:lang w:val="en"/>
        </w:rPr>
        <w:t xml:space="preserve">Here is an example file showing the mapping of </w:t>
      </w:r>
      <w:proofErr w:type="spellStart"/>
      <w:r w:rsidRPr="00FC319D">
        <w:rPr>
          <w:sz w:val="28"/>
          <w:szCs w:val="28"/>
          <w:lang w:val="en"/>
        </w:rPr>
        <w:t>Wirepas</w:t>
      </w:r>
      <w:proofErr w:type="spellEnd"/>
      <w:r w:rsidRPr="00FC319D">
        <w:rPr>
          <w:sz w:val="28"/>
          <w:szCs w:val="28"/>
          <w:lang w:val="en"/>
        </w:rPr>
        <w:t xml:space="preserve"> Node Address and Device Id:</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C319D" w:rsidRPr="00FC319D" w14:paraId="3AF0A774" w14:textId="77777777" w:rsidTr="00FC319D">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BC112" w14:textId="77777777" w:rsidR="00FC319D" w:rsidRPr="00FC319D" w:rsidRDefault="00FC319D" w:rsidP="00FC319D">
            <w:pPr>
              <w:rPr>
                <w:sz w:val="28"/>
                <w:szCs w:val="28"/>
                <w:lang w:val="en"/>
              </w:rPr>
            </w:pPr>
            <w:proofErr w:type="spellStart"/>
            <w:r w:rsidRPr="00FC319D">
              <w:rPr>
                <w:sz w:val="28"/>
                <w:szCs w:val="28"/>
                <w:lang w:val="en"/>
              </w:rPr>
              <w:t>name,address,type,remarks</w:t>
            </w:r>
            <w:proofErr w:type="spellEnd"/>
          </w:p>
          <w:p w14:paraId="23AA87BD" w14:textId="77777777" w:rsidR="00FC319D" w:rsidRPr="00FC319D" w:rsidRDefault="00FC319D" w:rsidP="00FC319D">
            <w:pPr>
              <w:rPr>
                <w:sz w:val="28"/>
                <w:szCs w:val="28"/>
                <w:lang w:val="en"/>
              </w:rPr>
            </w:pPr>
            <w:r w:rsidRPr="00FC319D">
              <w:rPr>
                <w:sz w:val="28"/>
                <w:szCs w:val="28"/>
                <w:lang w:val="en"/>
              </w:rPr>
              <w:t>F1-R101-Lock,0xDFD81E,Lock,"Lock in 1st Floor, Room 101"</w:t>
            </w:r>
          </w:p>
          <w:p w14:paraId="602619FA" w14:textId="77777777" w:rsidR="00FC319D" w:rsidRPr="00FC319D" w:rsidRDefault="00FC319D" w:rsidP="00FC319D">
            <w:pPr>
              <w:rPr>
                <w:sz w:val="28"/>
                <w:szCs w:val="28"/>
                <w:lang w:val="en"/>
              </w:rPr>
            </w:pPr>
            <w:r w:rsidRPr="00FC319D">
              <w:rPr>
                <w:sz w:val="28"/>
                <w:szCs w:val="28"/>
                <w:lang w:val="en"/>
              </w:rPr>
              <w:t>F8-R812-Lock,0xB56FCD,Lock,"Lock in 8th Floor, Room 812"</w:t>
            </w:r>
          </w:p>
          <w:p w14:paraId="30BF6E21" w14:textId="77777777" w:rsidR="00FC319D" w:rsidRPr="00FC319D" w:rsidRDefault="00FC319D" w:rsidP="00FC319D">
            <w:pPr>
              <w:rPr>
                <w:sz w:val="28"/>
                <w:szCs w:val="28"/>
                <w:lang w:val="en"/>
              </w:rPr>
            </w:pPr>
            <w:r w:rsidRPr="00FC319D">
              <w:rPr>
                <w:sz w:val="28"/>
                <w:szCs w:val="28"/>
                <w:lang w:val="en"/>
              </w:rPr>
              <w:t>F1-R102-Lock,0x38E823,Lock,"Lock in 1st Floor, Room 102"</w:t>
            </w:r>
          </w:p>
        </w:tc>
      </w:tr>
    </w:tbl>
    <w:p w14:paraId="3D54E136" w14:textId="5604804A" w:rsidR="00FC319D" w:rsidRPr="00FC319D" w:rsidRDefault="008B16B8" w:rsidP="008B16B8">
      <w:pPr>
        <w:tabs>
          <w:tab w:val="left" w:pos="7020"/>
        </w:tabs>
        <w:rPr>
          <w:sz w:val="28"/>
          <w:szCs w:val="28"/>
          <w:lang w:val="en"/>
        </w:rPr>
      </w:pPr>
      <w:r>
        <w:rPr>
          <w:sz w:val="28"/>
          <w:szCs w:val="28"/>
          <w:lang w:val="en"/>
        </w:rPr>
        <w:tab/>
      </w:r>
    </w:p>
    <w:p w14:paraId="7C50A6CF" w14:textId="77777777" w:rsidR="00FC319D" w:rsidRPr="00FC319D" w:rsidRDefault="00FC319D" w:rsidP="00FC319D">
      <w:pPr>
        <w:rPr>
          <w:sz w:val="28"/>
          <w:szCs w:val="28"/>
          <w:lang w:val="en"/>
        </w:rPr>
      </w:pPr>
      <w:r w:rsidRPr="00FC319D">
        <w:rPr>
          <w:sz w:val="28"/>
          <w:szCs w:val="28"/>
          <w:lang w:val="en"/>
        </w:rPr>
        <w:t>The mapping CSV file contains the following columns/fields:</w:t>
      </w:r>
    </w:p>
    <w:p w14:paraId="3D1C5D5E" w14:textId="77777777" w:rsidR="00FC319D" w:rsidRPr="00FC319D" w:rsidRDefault="00FC319D" w:rsidP="00FC319D">
      <w:pPr>
        <w:numPr>
          <w:ilvl w:val="0"/>
          <w:numId w:val="5"/>
        </w:numPr>
        <w:rPr>
          <w:sz w:val="28"/>
          <w:szCs w:val="28"/>
          <w:lang w:val="en"/>
        </w:rPr>
      </w:pPr>
      <w:r w:rsidRPr="00FC319D">
        <w:rPr>
          <w:sz w:val="28"/>
          <w:szCs w:val="28"/>
          <w:lang w:val="en"/>
        </w:rPr>
        <w:t xml:space="preserve">name - The name of the lock controller as identified in </w:t>
      </w:r>
      <w:proofErr w:type="spellStart"/>
      <w:r w:rsidRPr="00FC319D">
        <w:rPr>
          <w:sz w:val="28"/>
          <w:szCs w:val="28"/>
          <w:lang w:val="en"/>
        </w:rPr>
        <w:t>CloudExt</w:t>
      </w:r>
      <w:proofErr w:type="spellEnd"/>
      <w:r w:rsidRPr="00FC319D">
        <w:rPr>
          <w:sz w:val="28"/>
          <w:szCs w:val="28"/>
          <w:lang w:val="en"/>
        </w:rPr>
        <w:t xml:space="preserve"> IoT Platform UI. It corresponds to </w:t>
      </w:r>
      <w:r w:rsidRPr="00FC319D">
        <w:rPr>
          <w:b/>
          <w:sz w:val="28"/>
          <w:szCs w:val="28"/>
          <w:lang w:val="en"/>
        </w:rPr>
        <w:t>Device Id</w:t>
      </w:r>
      <w:r w:rsidRPr="00FC319D">
        <w:rPr>
          <w:sz w:val="28"/>
          <w:szCs w:val="28"/>
          <w:lang w:val="en"/>
        </w:rPr>
        <w:t>. It is expected to be in human-readable format, for example, F8-R812-Lock, representing the lock in Room 812 on the 8th floor.</w:t>
      </w:r>
    </w:p>
    <w:p w14:paraId="0436B6E5" w14:textId="2D63C127" w:rsidR="00FC319D" w:rsidRPr="00FC319D" w:rsidRDefault="00FC319D" w:rsidP="00FC319D">
      <w:pPr>
        <w:numPr>
          <w:ilvl w:val="0"/>
          <w:numId w:val="5"/>
        </w:numPr>
        <w:rPr>
          <w:sz w:val="28"/>
          <w:szCs w:val="28"/>
          <w:lang w:val="en"/>
        </w:rPr>
      </w:pPr>
      <w:r w:rsidRPr="00FC319D">
        <w:rPr>
          <w:sz w:val="28"/>
          <w:szCs w:val="28"/>
          <w:lang w:val="en"/>
        </w:rPr>
        <w:t xml:space="preserve">address - The address assigned to the lock controller in </w:t>
      </w:r>
      <w:proofErr w:type="spellStart"/>
      <w:r w:rsidRPr="00FC319D">
        <w:rPr>
          <w:sz w:val="28"/>
          <w:szCs w:val="28"/>
          <w:lang w:val="en"/>
        </w:rPr>
        <w:t>Wirepas</w:t>
      </w:r>
      <w:proofErr w:type="spellEnd"/>
      <w:r w:rsidRPr="00FC319D">
        <w:rPr>
          <w:sz w:val="28"/>
          <w:szCs w:val="28"/>
          <w:lang w:val="en"/>
        </w:rPr>
        <w:t xml:space="preserve"> RF mesh network.</w:t>
      </w:r>
    </w:p>
    <w:p w14:paraId="42131734" w14:textId="77777777" w:rsidR="00FC319D" w:rsidRPr="00FC319D" w:rsidRDefault="00FC319D" w:rsidP="00FC319D">
      <w:pPr>
        <w:numPr>
          <w:ilvl w:val="0"/>
          <w:numId w:val="5"/>
        </w:numPr>
        <w:rPr>
          <w:sz w:val="28"/>
          <w:szCs w:val="28"/>
          <w:lang w:val="en"/>
        </w:rPr>
      </w:pPr>
      <w:r w:rsidRPr="00FC319D">
        <w:rPr>
          <w:sz w:val="28"/>
          <w:szCs w:val="28"/>
          <w:lang w:val="en"/>
        </w:rPr>
        <w:t xml:space="preserve">type - Type of the node. For lock controllers, it should be </w:t>
      </w:r>
      <w:r w:rsidRPr="00FC319D">
        <w:rPr>
          <w:b/>
          <w:sz w:val="28"/>
          <w:szCs w:val="28"/>
          <w:lang w:val="en"/>
        </w:rPr>
        <w:t>Lock</w:t>
      </w:r>
      <w:r w:rsidRPr="00FC319D">
        <w:rPr>
          <w:sz w:val="28"/>
          <w:szCs w:val="28"/>
          <w:lang w:val="en"/>
        </w:rPr>
        <w:t>.</w:t>
      </w:r>
    </w:p>
    <w:p w14:paraId="716DFF94" w14:textId="28CDFAC7" w:rsidR="00FC319D" w:rsidRDefault="00FC319D" w:rsidP="00FC319D">
      <w:pPr>
        <w:numPr>
          <w:ilvl w:val="0"/>
          <w:numId w:val="5"/>
        </w:numPr>
        <w:rPr>
          <w:sz w:val="28"/>
          <w:szCs w:val="28"/>
          <w:lang w:val="en"/>
        </w:rPr>
      </w:pPr>
      <w:r w:rsidRPr="00FC319D">
        <w:rPr>
          <w:sz w:val="28"/>
          <w:szCs w:val="28"/>
          <w:lang w:val="en"/>
        </w:rPr>
        <w:lastRenderedPageBreak/>
        <w:t xml:space="preserve">remarks - Space for writing free form text, which can be used, if required, to include additional information. This field is </w:t>
      </w:r>
      <w:r w:rsidRPr="00FC319D">
        <w:rPr>
          <w:sz w:val="28"/>
          <w:szCs w:val="28"/>
          <w:u w:val="single"/>
          <w:lang w:val="en"/>
        </w:rPr>
        <w:t>optional</w:t>
      </w:r>
      <w:r w:rsidRPr="00FC319D">
        <w:rPr>
          <w:sz w:val="28"/>
          <w:szCs w:val="28"/>
          <w:lang w:val="en"/>
        </w:rPr>
        <w:t>.</w:t>
      </w:r>
    </w:p>
    <w:p w14:paraId="5633900B" w14:textId="77777777" w:rsidR="00FC319D" w:rsidRPr="00FC319D" w:rsidRDefault="00FC319D" w:rsidP="009E1159">
      <w:pPr>
        <w:rPr>
          <w:sz w:val="28"/>
          <w:szCs w:val="28"/>
        </w:rPr>
      </w:pPr>
    </w:p>
    <w:sectPr w:rsidR="00FC319D" w:rsidRPr="00FC319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ncmouli" w:date="2023-01-21T10:44:00Z" w:initials="t">
    <w:p w14:paraId="6E1CB611" w14:textId="27A88570" w:rsidR="00C0125B" w:rsidRDefault="00C0125B">
      <w:pPr>
        <w:pStyle w:val="CommentText"/>
      </w:pPr>
      <w:r>
        <w:rPr>
          <w:rStyle w:val="CommentReference"/>
        </w:rPr>
        <w:annotationRef/>
      </w:r>
      <w:r>
        <w:t>In case of keypad based unlocking, the keys would be different for each room. Hence, the gateway should subscribe to {Device ID}/CMD (which is already done in the code), where {Device ID} represents the unique name assigned/configured for the particular node.</w:t>
      </w:r>
    </w:p>
  </w:comment>
  <w:comment w:id="10" w:author="tncmouli" w:date="2023-01-21T10:49:00Z" w:initials="t">
    <w:p w14:paraId="5DCCEA2B" w14:textId="5AA19204" w:rsidR="00C0125B" w:rsidRDefault="00C0125B">
      <w:pPr>
        <w:pStyle w:val="CommentText"/>
      </w:pPr>
      <w:r>
        <w:rPr>
          <w:rStyle w:val="CommentReference"/>
        </w:rPr>
        <w:annotationRef/>
      </w:r>
      <w:r>
        <w:t>The gateway subscribes to {Gateway ID}/CMD only for those commands supported in broadcast mode. For example, to get the status (</w:t>
      </w:r>
      <w:r>
        <w:t>getstatus) from all lock controllers in the mesh network. Instead of sending getstatus to individual lock controllers/nodes, the IoT server sends out the command to {Gateway ID}/CMD topic, which the gateway upon receipt sends out to all lock controllers in the wirepas mesh networks (this is known as broadcasting).</w:t>
      </w:r>
      <w:r>
        <w:br/>
      </w:r>
      <w:r>
        <w:br/>
        <w:t>Setting the keypad code is specific to a lock controller (each lock shall have unique key to unlock) and hence, we should not support broadcasting for this command.</w:t>
      </w:r>
    </w:p>
  </w:comment>
  <w:comment w:id="11" w:author="Prajkta Mangulkar" w:date="2023-01-21T22:55:00Z" w:initials="PM">
    <w:p w14:paraId="515190AF" w14:textId="77777777" w:rsidR="00FB76D7" w:rsidRDefault="00FB76D7">
      <w:pPr>
        <w:pStyle w:val="CommentText"/>
      </w:pPr>
      <w:r>
        <w:rPr>
          <w:rStyle w:val="CommentReference"/>
        </w:rPr>
        <w:annotationRef/>
      </w:r>
      <w:r>
        <w:t>As per my initial discussion with Raghav sir, he ask me to made the document considering that gateway will only get mac-id(or device id) of device along with keypad-code, and further gateway will broadcast this information into wirepas network.</w:t>
      </w:r>
      <w:r>
        <w:br/>
      </w:r>
    </w:p>
    <w:p w14:paraId="41286A15" w14:textId="77777777" w:rsidR="00FB76D7" w:rsidRDefault="00FB76D7">
      <w:pPr>
        <w:pStyle w:val="CommentText"/>
      </w:pPr>
      <w:r>
        <w:t>That's why I made doc considering broadcast msg</w:t>
      </w:r>
    </w:p>
    <w:p w14:paraId="467A7FAB" w14:textId="77777777" w:rsidR="00FB76D7" w:rsidRDefault="00FB76D7">
      <w:pPr>
        <w:pStyle w:val="CommentText"/>
      </w:pPr>
    </w:p>
    <w:p w14:paraId="02BC571A" w14:textId="77777777" w:rsidR="00FB76D7" w:rsidRDefault="00FB76D7" w:rsidP="00514EE9">
      <w:pPr>
        <w:pStyle w:val="CommentText"/>
      </w:pPr>
      <w:r>
        <w:t xml:space="preserve">But I will make the changes as per your suggestion.  </w:t>
      </w:r>
    </w:p>
  </w:comment>
  <w:comment w:id="14" w:author="tncmouli" w:date="2023-01-21T10:54:00Z" w:initials="t">
    <w:p w14:paraId="4244505F" w14:textId="3787DEB8" w:rsidR="00801DF1" w:rsidRDefault="00801DF1">
      <w:pPr>
        <w:pStyle w:val="CommentText"/>
      </w:pPr>
      <w:r>
        <w:t>“</w:t>
      </w:r>
      <w:r>
        <w:rPr>
          <w:rStyle w:val="CommentReference"/>
        </w:rPr>
        <w:annotationRef/>
      </w:r>
      <w:r>
        <w:t>Device Id” field is not required. It is implicitly derived from the MQTT topic.</w:t>
      </w:r>
    </w:p>
  </w:comment>
  <w:comment w:id="15" w:author="Prajkta Mangulkar" w:date="2023-01-21T23:01:00Z" w:initials="PM">
    <w:p w14:paraId="30DEAE6B" w14:textId="77777777" w:rsidR="00FB76D7" w:rsidRDefault="00FB76D7" w:rsidP="00FE7857">
      <w:pPr>
        <w:pStyle w:val="CommentText"/>
      </w:pPr>
      <w:r>
        <w:rPr>
          <w:rStyle w:val="CommentReference"/>
        </w:rPr>
        <w:annotationRef/>
      </w:r>
      <w:r>
        <w:t>Will remove it</w:t>
      </w:r>
    </w:p>
  </w:comment>
  <w:comment w:id="17" w:author="tncmouli" w:date="2023-01-21T10:48:00Z" w:initials="t">
    <w:p w14:paraId="6A86A0F2" w14:textId="7BDCA03A" w:rsidR="00C0125B" w:rsidRDefault="00C0125B">
      <w:pPr>
        <w:pStyle w:val="CommentText"/>
      </w:pPr>
      <w:r>
        <w:rPr>
          <w:rStyle w:val="CommentReference"/>
        </w:rPr>
        <w:annotationRef/>
      </w:r>
      <w:r>
        <w:t>set_admin_key is an existing command used for setting Admin card ID on a specific device identified by {Device ID}.</w:t>
      </w:r>
      <w:r w:rsidR="00801DF1">
        <w:br/>
      </w:r>
      <w:r w:rsidR="00801DF1">
        <w:br/>
        <w:t>For setting the keypad code, we can name the command as “set_keypad_code”</w:t>
      </w:r>
    </w:p>
  </w:comment>
  <w:comment w:id="18" w:author="Prajkta Mangulkar" w:date="2023-01-21T22:55:00Z" w:initials="PM">
    <w:p w14:paraId="6BF2A9C9" w14:textId="77777777" w:rsidR="00FB76D7" w:rsidRDefault="00FB76D7" w:rsidP="00F96A0D">
      <w:pPr>
        <w:pStyle w:val="CommentText"/>
      </w:pPr>
      <w:r>
        <w:rPr>
          <w:rStyle w:val="CommentReference"/>
        </w:rPr>
        <w:annotationRef/>
      </w:r>
      <w:r>
        <w:t>Ok, sure</w:t>
      </w:r>
    </w:p>
  </w:comment>
  <w:comment w:id="32" w:author="tncmouli" w:date="2023-01-21T10:58:00Z" w:initials="t">
    <w:p w14:paraId="37DA7B79" w14:textId="075DC096" w:rsidR="00801DF1" w:rsidRDefault="00801DF1">
      <w:pPr>
        <w:pStyle w:val="CommentText"/>
      </w:pPr>
      <w:r>
        <w:rPr>
          <w:rStyle w:val="CommentReference"/>
        </w:rPr>
        <w:annotationRef/>
      </w:r>
      <w:r>
        <w:t>For this alert, we only need the status – whether or not the attempt was successful and hence, there is no need to include the digits the user has entered via the keypad.</w:t>
      </w:r>
    </w:p>
  </w:comment>
  <w:comment w:id="33" w:author="Prajkta Mangulkar" w:date="2023-01-21T22:57:00Z" w:initials="PM">
    <w:p w14:paraId="52578F47" w14:textId="77777777" w:rsidR="00FB76D7" w:rsidRDefault="00FB76D7" w:rsidP="006F7032">
      <w:pPr>
        <w:pStyle w:val="CommentText"/>
      </w:pPr>
      <w:r>
        <w:rPr>
          <w:rStyle w:val="CommentReference"/>
        </w:rPr>
        <w:annotationRef/>
      </w:r>
      <w:r>
        <w:t>ok</w:t>
      </w:r>
    </w:p>
  </w:comment>
  <w:comment w:id="61" w:author="tncmouli" w:date="2023-01-21T11:04:00Z" w:initials="t">
    <w:p w14:paraId="1797936B" w14:textId="2D433E91" w:rsidR="000F36F4" w:rsidRDefault="000F36F4">
      <w:pPr>
        <w:pStyle w:val="CommentText"/>
      </w:pPr>
      <w:r>
        <w:rPr>
          <w:rStyle w:val="CommentReference"/>
        </w:rPr>
        <w:annotationRef/>
      </w:r>
      <w:r>
        <w:t>We should define a new key. 0x90 represents the admin key.</w:t>
      </w:r>
    </w:p>
  </w:comment>
  <w:comment w:id="62" w:author="Prajkta Mangulkar" w:date="2023-01-21T22:59:00Z" w:initials="PM">
    <w:p w14:paraId="3BEF0F3D" w14:textId="77777777" w:rsidR="00FB76D7" w:rsidRDefault="00FB76D7" w:rsidP="004D7E4F">
      <w:pPr>
        <w:pStyle w:val="CommentText"/>
      </w:pPr>
      <w:r>
        <w:rPr>
          <w:rStyle w:val="CommentReference"/>
        </w:rPr>
        <w:annotationRef/>
      </w:r>
      <w:r>
        <w:t>ok</w:t>
      </w:r>
    </w:p>
  </w:comment>
  <w:comment w:id="249" w:author="tncmouli" w:date="2023-01-21T11:07:00Z" w:initials="t">
    <w:p w14:paraId="05E7A393" w14:textId="2E5BCF35" w:rsidR="000F36F4" w:rsidRDefault="000F36F4">
      <w:pPr>
        <w:pStyle w:val="CommentText"/>
        <w:rPr>
          <w:rFonts w:ascii="Arial" w:hAnsi="Arial" w:cs="Arial"/>
          <w:color w:val="000000"/>
          <w:sz w:val="22"/>
          <w:szCs w:val="22"/>
        </w:rPr>
      </w:pPr>
      <w:r>
        <w:rPr>
          <w:rStyle w:val="CommentReference"/>
        </w:rPr>
        <w:annotationRef/>
      </w:r>
      <w:r>
        <w:t xml:space="preserve">0x40 represents </w:t>
      </w:r>
      <w:r>
        <w:rPr>
          <w:rFonts w:ascii="Arial" w:hAnsi="Arial" w:cs="Arial"/>
          <w:color w:val="000000"/>
          <w:sz w:val="22"/>
          <w:szCs w:val="22"/>
        </w:rPr>
        <w:t>unlock-by-rfid-alert. We have define a new key 0x50 for this alarm.</w:t>
      </w:r>
    </w:p>
    <w:p w14:paraId="5FC3CBBF" w14:textId="77777777" w:rsidR="000F36F4" w:rsidRDefault="000F36F4">
      <w:pPr>
        <w:pStyle w:val="CommentText"/>
        <w:rPr>
          <w:rFonts w:ascii="Arial" w:hAnsi="Arial" w:cs="Arial"/>
          <w:color w:val="000000"/>
          <w:sz w:val="22"/>
          <w:szCs w:val="22"/>
        </w:rPr>
      </w:pPr>
    </w:p>
    <w:p w14:paraId="3730A782" w14:textId="7E27079F" w:rsidR="000F36F4" w:rsidRPr="000F36F4" w:rsidRDefault="000F36F4">
      <w:pPr>
        <w:pStyle w:val="CommentText"/>
        <w:rPr>
          <w:rFonts w:ascii="Arial" w:hAnsi="Arial" w:cs="Arial"/>
          <w:color w:val="000000"/>
          <w:sz w:val="22"/>
          <w:szCs w:val="22"/>
        </w:rPr>
      </w:pPr>
      <w:r>
        <w:rPr>
          <w:rFonts w:ascii="Arial" w:hAnsi="Arial" w:cs="Arial"/>
          <w:color w:val="000000"/>
          <w:sz w:val="22"/>
          <w:szCs w:val="22"/>
        </w:rPr>
        <w:t>Also, the length is 1 – it is used for describing the status of the operation.</w:t>
      </w:r>
      <w:r>
        <w:t xml:space="preserve"> </w:t>
      </w:r>
    </w:p>
  </w:comment>
  <w:comment w:id="250" w:author="Prajkta Mangulkar" w:date="2023-01-21T23:00:00Z" w:initials="PM">
    <w:p w14:paraId="5170A5E4" w14:textId="77777777" w:rsidR="00FB76D7" w:rsidRDefault="00FB76D7" w:rsidP="00033634">
      <w:pPr>
        <w:pStyle w:val="CommentText"/>
      </w:pPr>
      <w:r>
        <w:rPr>
          <w:rStyle w:val="CommentReference"/>
        </w:rPr>
        <w:annotationRef/>
      </w:r>
      <w:r>
        <w:t>ok</w:t>
      </w:r>
    </w:p>
  </w:comment>
  <w:comment w:id="262" w:author="tncmouli" w:date="2023-01-21T11:10:00Z" w:initials="t">
    <w:p w14:paraId="0A5E64B6" w14:textId="77998718" w:rsidR="000F36F4" w:rsidRDefault="000F36F4">
      <w:pPr>
        <w:pStyle w:val="CommentText"/>
      </w:pPr>
      <w:r>
        <w:rPr>
          <w:rStyle w:val="CommentReference"/>
        </w:rPr>
        <w:annotationRef/>
      </w:r>
      <w:r>
        <w:t>Not required.</w:t>
      </w:r>
    </w:p>
  </w:comment>
  <w:comment w:id="263" w:author="Prajkta Mangulkar" w:date="2023-01-21T23:01:00Z" w:initials="PM">
    <w:p w14:paraId="010642BE" w14:textId="77777777" w:rsidR="00FB76D7" w:rsidRDefault="00FB76D7" w:rsidP="0063610E">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1CB611" w15:done="0"/>
  <w15:commentEx w15:paraId="5DCCEA2B" w15:done="0"/>
  <w15:commentEx w15:paraId="02BC571A" w15:paraIdParent="5DCCEA2B" w15:done="0"/>
  <w15:commentEx w15:paraId="4244505F" w15:done="0"/>
  <w15:commentEx w15:paraId="30DEAE6B" w15:paraIdParent="4244505F" w15:done="0"/>
  <w15:commentEx w15:paraId="6A86A0F2" w15:done="0"/>
  <w15:commentEx w15:paraId="6BF2A9C9" w15:paraIdParent="6A86A0F2" w15:done="0"/>
  <w15:commentEx w15:paraId="37DA7B79" w15:done="0"/>
  <w15:commentEx w15:paraId="52578F47" w15:paraIdParent="37DA7B79" w15:done="0"/>
  <w15:commentEx w15:paraId="1797936B" w15:done="0"/>
  <w15:commentEx w15:paraId="3BEF0F3D" w15:paraIdParent="1797936B" w15:done="0"/>
  <w15:commentEx w15:paraId="3730A782" w15:done="0"/>
  <w15:commentEx w15:paraId="5170A5E4" w15:paraIdParent="3730A782" w15:done="0"/>
  <w15:commentEx w15:paraId="0A5E64B6" w15:done="0"/>
  <w15:commentEx w15:paraId="010642BE" w15:paraIdParent="0A5E64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6EBC6" w16cex:dateUtc="2023-01-21T17:25:00Z"/>
  <w16cex:commentExtensible w16cex:durableId="2776ED59" w16cex:dateUtc="2023-01-21T17:31:00Z"/>
  <w16cex:commentExtensible w16cex:durableId="2776EBEF" w16cex:dateUtc="2023-01-21T17:25:00Z"/>
  <w16cex:commentExtensible w16cex:durableId="2776EC43" w16cex:dateUtc="2023-01-21T17:27:00Z"/>
  <w16cex:commentExtensible w16cex:durableId="2776ECBD" w16cex:dateUtc="2023-01-21T17:29:00Z"/>
  <w16cex:commentExtensible w16cex:durableId="2776ECF8" w16cex:dateUtc="2023-01-21T17:30:00Z"/>
  <w16cex:commentExtensible w16cex:durableId="2776ED2F" w16cex:dateUtc="2023-01-21T17: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1CB611" w16cid:durableId="2776E8DB"/>
  <w16cid:commentId w16cid:paraId="5DCCEA2B" w16cid:durableId="2776E8DC"/>
  <w16cid:commentId w16cid:paraId="02BC571A" w16cid:durableId="2776EBC6"/>
  <w16cid:commentId w16cid:paraId="4244505F" w16cid:durableId="2776E8DD"/>
  <w16cid:commentId w16cid:paraId="30DEAE6B" w16cid:durableId="2776ED59"/>
  <w16cid:commentId w16cid:paraId="6A86A0F2" w16cid:durableId="2776E8DE"/>
  <w16cid:commentId w16cid:paraId="6BF2A9C9" w16cid:durableId="2776EBEF"/>
  <w16cid:commentId w16cid:paraId="37DA7B79" w16cid:durableId="2776E8DF"/>
  <w16cid:commentId w16cid:paraId="52578F47" w16cid:durableId="2776EC43"/>
  <w16cid:commentId w16cid:paraId="1797936B" w16cid:durableId="2776E8E0"/>
  <w16cid:commentId w16cid:paraId="3BEF0F3D" w16cid:durableId="2776ECBD"/>
  <w16cid:commentId w16cid:paraId="3730A782" w16cid:durableId="2776E8E1"/>
  <w16cid:commentId w16cid:paraId="5170A5E4" w16cid:durableId="2776ECF8"/>
  <w16cid:commentId w16cid:paraId="0A5E64B6" w16cid:durableId="2776E8E2"/>
  <w16cid:commentId w16cid:paraId="010642BE" w16cid:durableId="2776ED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5559"/>
    <w:multiLevelType w:val="multilevel"/>
    <w:tmpl w:val="1160FE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A0E358D"/>
    <w:multiLevelType w:val="multilevel"/>
    <w:tmpl w:val="47AC12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3B987110"/>
    <w:multiLevelType w:val="multilevel"/>
    <w:tmpl w:val="951013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44647C2B"/>
    <w:multiLevelType w:val="multilevel"/>
    <w:tmpl w:val="971EE79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4BFD7ABA"/>
    <w:multiLevelType w:val="multilevel"/>
    <w:tmpl w:val="2CB0AC3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534369DA"/>
    <w:multiLevelType w:val="hybridMultilevel"/>
    <w:tmpl w:val="963C250A"/>
    <w:lvl w:ilvl="0" w:tplc="22822A8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111D22"/>
    <w:multiLevelType w:val="hybridMultilevel"/>
    <w:tmpl w:val="21C01D30"/>
    <w:lvl w:ilvl="0" w:tplc="3894E88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2642206">
    <w:abstractNumId w:val="6"/>
  </w:num>
  <w:num w:numId="2" w16cid:durableId="7378297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0383348">
    <w:abstractNumId w:val="4"/>
  </w:num>
  <w:num w:numId="4" w16cid:durableId="1133255034">
    <w:abstractNumId w:val="0"/>
  </w:num>
  <w:num w:numId="5" w16cid:durableId="1979803543">
    <w:abstractNumId w:val="3"/>
  </w:num>
  <w:num w:numId="6" w16cid:durableId="1628201441">
    <w:abstractNumId w:val="5"/>
  </w:num>
  <w:num w:numId="7" w16cid:durableId="55203849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ncmouli">
    <w15:presenceInfo w15:providerId="None" w15:userId="tncmouli"/>
  </w15:person>
  <w15:person w15:author="Prajkta Mangulkar">
    <w15:presenceInfo w15:providerId="Windows Live" w15:userId="f56301ca7230e1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2B4"/>
    <w:rsid w:val="000779E3"/>
    <w:rsid w:val="00085D9C"/>
    <w:rsid w:val="000D47E8"/>
    <w:rsid w:val="000F36F4"/>
    <w:rsid w:val="00117460"/>
    <w:rsid w:val="001D333F"/>
    <w:rsid w:val="001D6F13"/>
    <w:rsid w:val="002F0C3A"/>
    <w:rsid w:val="00323DCA"/>
    <w:rsid w:val="003F5582"/>
    <w:rsid w:val="00415BED"/>
    <w:rsid w:val="004748ED"/>
    <w:rsid w:val="004B2F8D"/>
    <w:rsid w:val="004E5840"/>
    <w:rsid w:val="004E7EC3"/>
    <w:rsid w:val="00654D3F"/>
    <w:rsid w:val="006A42B4"/>
    <w:rsid w:val="0071668C"/>
    <w:rsid w:val="00722498"/>
    <w:rsid w:val="0076644E"/>
    <w:rsid w:val="007A0111"/>
    <w:rsid w:val="007A1693"/>
    <w:rsid w:val="00801DF1"/>
    <w:rsid w:val="00844D31"/>
    <w:rsid w:val="008B16B8"/>
    <w:rsid w:val="00947D75"/>
    <w:rsid w:val="009E1159"/>
    <w:rsid w:val="00B3160E"/>
    <w:rsid w:val="00B3242D"/>
    <w:rsid w:val="00C0125B"/>
    <w:rsid w:val="00D3451E"/>
    <w:rsid w:val="00E62A69"/>
    <w:rsid w:val="00F23A06"/>
    <w:rsid w:val="00F672A3"/>
    <w:rsid w:val="00FB76D7"/>
    <w:rsid w:val="00FB7ED1"/>
    <w:rsid w:val="00FC0E95"/>
    <w:rsid w:val="00FC31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25060"/>
  <w15:chartTrackingRefBased/>
  <w15:docId w15:val="{FF3ACC24-1B2F-418E-9BE8-E18FDE581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4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E11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C31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2B4"/>
    <w:pPr>
      <w:ind w:left="720"/>
      <w:contextualSpacing/>
    </w:pPr>
  </w:style>
  <w:style w:type="character" w:customStyle="1" w:styleId="Heading1Char">
    <w:name w:val="Heading 1 Char"/>
    <w:basedOn w:val="DefaultParagraphFont"/>
    <w:link w:val="Heading1"/>
    <w:uiPriority w:val="9"/>
    <w:rsid w:val="0076644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664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44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FC319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9E115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C012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25B"/>
    <w:rPr>
      <w:rFonts w:ascii="Segoe UI" w:hAnsi="Segoe UI" w:cs="Segoe UI"/>
      <w:sz w:val="18"/>
      <w:szCs w:val="18"/>
    </w:rPr>
  </w:style>
  <w:style w:type="character" w:styleId="CommentReference">
    <w:name w:val="annotation reference"/>
    <w:basedOn w:val="DefaultParagraphFont"/>
    <w:uiPriority w:val="99"/>
    <w:semiHidden/>
    <w:unhideWhenUsed/>
    <w:rsid w:val="00C0125B"/>
    <w:rPr>
      <w:sz w:val="16"/>
      <w:szCs w:val="16"/>
    </w:rPr>
  </w:style>
  <w:style w:type="paragraph" w:styleId="CommentText">
    <w:name w:val="annotation text"/>
    <w:basedOn w:val="Normal"/>
    <w:link w:val="CommentTextChar"/>
    <w:uiPriority w:val="99"/>
    <w:unhideWhenUsed/>
    <w:rsid w:val="00C0125B"/>
    <w:pPr>
      <w:spacing w:line="240" w:lineRule="auto"/>
    </w:pPr>
    <w:rPr>
      <w:sz w:val="20"/>
      <w:szCs w:val="20"/>
    </w:rPr>
  </w:style>
  <w:style w:type="character" w:customStyle="1" w:styleId="CommentTextChar">
    <w:name w:val="Comment Text Char"/>
    <w:basedOn w:val="DefaultParagraphFont"/>
    <w:link w:val="CommentText"/>
    <w:uiPriority w:val="99"/>
    <w:rsid w:val="00C0125B"/>
    <w:rPr>
      <w:sz w:val="20"/>
      <w:szCs w:val="20"/>
    </w:rPr>
  </w:style>
  <w:style w:type="paragraph" w:styleId="CommentSubject">
    <w:name w:val="annotation subject"/>
    <w:basedOn w:val="CommentText"/>
    <w:next w:val="CommentText"/>
    <w:link w:val="CommentSubjectChar"/>
    <w:uiPriority w:val="99"/>
    <w:semiHidden/>
    <w:unhideWhenUsed/>
    <w:rsid w:val="00C0125B"/>
    <w:rPr>
      <w:b/>
      <w:bCs/>
    </w:rPr>
  </w:style>
  <w:style w:type="character" w:customStyle="1" w:styleId="CommentSubjectChar">
    <w:name w:val="Comment Subject Char"/>
    <w:basedOn w:val="CommentTextChar"/>
    <w:link w:val="CommentSubject"/>
    <w:uiPriority w:val="99"/>
    <w:semiHidden/>
    <w:rsid w:val="00C0125B"/>
    <w:rPr>
      <w:b/>
      <w:bCs/>
      <w:sz w:val="20"/>
      <w:szCs w:val="20"/>
    </w:rPr>
  </w:style>
  <w:style w:type="paragraph" w:styleId="Revision">
    <w:name w:val="Revision"/>
    <w:hidden/>
    <w:uiPriority w:val="99"/>
    <w:semiHidden/>
    <w:rsid w:val="00FB76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8137">
      <w:bodyDiv w:val="1"/>
      <w:marLeft w:val="0"/>
      <w:marRight w:val="0"/>
      <w:marTop w:val="0"/>
      <w:marBottom w:val="0"/>
      <w:divBdr>
        <w:top w:val="none" w:sz="0" w:space="0" w:color="auto"/>
        <w:left w:val="none" w:sz="0" w:space="0" w:color="auto"/>
        <w:bottom w:val="none" w:sz="0" w:space="0" w:color="auto"/>
        <w:right w:val="none" w:sz="0" w:space="0" w:color="auto"/>
      </w:divBdr>
    </w:div>
    <w:div w:id="53361597">
      <w:bodyDiv w:val="1"/>
      <w:marLeft w:val="0"/>
      <w:marRight w:val="0"/>
      <w:marTop w:val="0"/>
      <w:marBottom w:val="0"/>
      <w:divBdr>
        <w:top w:val="none" w:sz="0" w:space="0" w:color="auto"/>
        <w:left w:val="none" w:sz="0" w:space="0" w:color="auto"/>
        <w:bottom w:val="none" w:sz="0" w:space="0" w:color="auto"/>
        <w:right w:val="none" w:sz="0" w:space="0" w:color="auto"/>
      </w:divBdr>
    </w:div>
    <w:div w:id="227423197">
      <w:bodyDiv w:val="1"/>
      <w:marLeft w:val="0"/>
      <w:marRight w:val="0"/>
      <w:marTop w:val="0"/>
      <w:marBottom w:val="0"/>
      <w:divBdr>
        <w:top w:val="none" w:sz="0" w:space="0" w:color="auto"/>
        <w:left w:val="none" w:sz="0" w:space="0" w:color="auto"/>
        <w:bottom w:val="none" w:sz="0" w:space="0" w:color="auto"/>
        <w:right w:val="none" w:sz="0" w:space="0" w:color="auto"/>
      </w:divBdr>
    </w:div>
    <w:div w:id="254873104">
      <w:bodyDiv w:val="1"/>
      <w:marLeft w:val="0"/>
      <w:marRight w:val="0"/>
      <w:marTop w:val="0"/>
      <w:marBottom w:val="0"/>
      <w:divBdr>
        <w:top w:val="none" w:sz="0" w:space="0" w:color="auto"/>
        <w:left w:val="none" w:sz="0" w:space="0" w:color="auto"/>
        <w:bottom w:val="none" w:sz="0" w:space="0" w:color="auto"/>
        <w:right w:val="none" w:sz="0" w:space="0" w:color="auto"/>
      </w:divBdr>
    </w:div>
    <w:div w:id="634026264">
      <w:bodyDiv w:val="1"/>
      <w:marLeft w:val="0"/>
      <w:marRight w:val="0"/>
      <w:marTop w:val="0"/>
      <w:marBottom w:val="0"/>
      <w:divBdr>
        <w:top w:val="none" w:sz="0" w:space="0" w:color="auto"/>
        <w:left w:val="none" w:sz="0" w:space="0" w:color="auto"/>
        <w:bottom w:val="none" w:sz="0" w:space="0" w:color="auto"/>
        <w:right w:val="none" w:sz="0" w:space="0" w:color="auto"/>
      </w:divBdr>
    </w:div>
    <w:div w:id="711535505">
      <w:bodyDiv w:val="1"/>
      <w:marLeft w:val="0"/>
      <w:marRight w:val="0"/>
      <w:marTop w:val="0"/>
      <w:marBottom w:val="0"/>
      <w:divBdr>
        <w:top w:val="none" w:sz="0" w:space="0" w:color="auto"/>
        <w:left w:val="none" w:sz="0" w:space="0" w:color="auto"/>
        <w:bottom w:val="none" w:sz="0" w:space="0" w:color="auto"/>
        <w:right w:val="none" w:sz="0" w:space="0" w:color="auto"/>
      </w:divBdr>
    </w:div>
    <w:div w:id="770006839">
      <w:bodyDiv w:val="1"/>
      <w:marLeft w:val="0"/>
      <w:marRight w:val="0"/>
      <w:marTop w:val="0"/>
      <w:marBottom w:val="0"/>
      <w:divBdr>
        <w:top w:val="none" w:sz="0" w:space="0" w:color="auto"/>
        <w:left w:val="none" w:sz="0" w:space="0" w:color="auto"/>
        <w:bottom w:val="none" w:sz="0" w:space="0" w:color="auto"/>
        <w:right w:val="none" w:sz="0" w:space="0" w:color="auto"/>
      </w:divBdr>
    </w:div>
    <w:div w:id="772941999">
      <w:bodyDiv w:val="1"/>
      <w:marLeft w:val="0"/>
      <w:marRight w:val="0"/>
      <w:marTop w:val="0"/>
      <w:marBottom w:val="0"/>
      <w:divBdr>
        <w:top w:val="none" w:sz="0" w:space="0" w:color="auto"/>
        <w:left w:val="none" w:sz="0" w:space="0" w:color="auto"/>
        <w:bottom w:val="none" w:sz="0" w:space="0" w:color="auto"/>
        <w:right w:val="none" w:sz="0" w:space="0" w:color="auto"/>
      </w:divBdr>
    </w:div>
    <w:div w:id="829710535">
      <w:bodyDiv w:val="1"/>
      <w:marLeft w:val="0"/>
      <w:marRight w:val="0"/>
      <w:marTop w:val="0"/>
      <w:marBottom w:val="0"/>
      <w:divBdr>
        <w:top w:val="none" w:sz="0" w:space="0" w:color="auto"/>
        <w:left w:val="none" w:sz="0" w:space="0" w:color="auto"/>
        <w:bottom w:val="none" w:sz="0" w:space="0" w:color="auto"/>
        <w:right w:val="none" w:sz="0" w:space="0" w:color="auto"/>
      </w:divBdr>
    </w:div>
    <w:div w:id="968976186">
      <w:bodyDiv w:val="1"/>
      <w:marLeft w:val="0"/>
      <w:marRight w:val="0"/>
      <w:marTop w:val="0"/>
      <w:marBottom w:val="0"/>
      <w:divBdr>
        <w:top w:val="none" w:sz="0" w:space="0" w:color="auto"/>
        <w:left w:val="none" w:sz="0" w:space="0" w:color="auto"/>
        <w:bottom w:val="none" w:sz="0" w:space="0" w:color="auto"/>
        <w:right w:val="none" w:sz="0" w:space="0" w:color="auto"/>
      </w:divBdr>
    </w:div>
    <w:div w:id="1039664446">
      <w:bodyDiv w:val="1"/>
      <w:marLeft w:val="0"/>
      <w:marRight w:val="0"/>
      <w:marTop w:val="0"/>
      <w:marBottom w:val="0"/>
      <w:divBdr>
        <w:top w:val="none" w:sz="0" w:space="0" w:color="auto"/>
        <w:left w:val="none" w:sz="0" w:space="0" w:color="auto"/>
        <w:bottom w:val="none" w:sz="0" w:space="0" w:color="auto"/>
        <w:right w:val="none" w:sz="0" w:space="0" w:color="auto"/>
      </w:divBdr>
    </w:div>
    <w:div w:id="1152717510">
      <w:bodyDiv w:val="1"/>
      <w:marLeft w:val="0"/>
      <w:marRight w:val="0"/>
      <w:marTop w:val="0"/>
      <w:marBottom w:val="0"/>
      <w:divBdr>
        <w:top w:val="none" w:sz="0" w:space="0" w:color="auto"/>
        <w:left w:val="none" w:sz="0" w:space="0" w:color="auto"/>
        <w:bottom w:val="none" w:sz="0" w:space="0" w:color="auto"/>
        <w:right w:val="none" w:sz="0" w:space="0" w:color="auto"/>
      </w:divBdr>
    </w:div>
    <w:div w:id="1185435762">
      <w:bodyDiv w:val="1"/>
      <w:marLeft w:val="0"/>
      <w:marRight w:val="0"/>
      <w:marTop w:val="0"/>
      <w:marBottom w:val="0"/>
      <w:divBdr>
        <w:top w:val="none" w:sz="0" w:space="0" w:color="auto"/>
        <w:left w:val="none" w:sz="0" w:space="0" w:color="auto"/>
        <w:bottom w:val="none" w:sz="0" w:space="0" w:color="auto"/>
        <w:right w:val="none" w:sz="0" w:space="0" w:color="auto"/>
      </w:divBdr>
    </w:div>
    <w:div w:id="1225524280">
      <w:bodyDiv w:val="1"/>
      <w:marLeft w:val="0"/>
      <w:marRight w:val="0"/>
      <w:marTop w:val="0"/>
      <w:marBottom w:val="0"/>
      <w:divBdr>
        <w:top w:val="none" w:sz="0" w:space="0" w:color="auto"/>
        <w:left w:val="none" w:sz="0" w:space="0" w:color="auto"/>
        <w:bottom w:val="none" w:sz="0" w:space="0" w:color="auto"/>
        <w:right w:val="none" w:sz="0" w:space="0" w:color="auto"/>
      </w:divBdr>
    </w:div>
    <w:div w:id="1484614830">
      <w:bodyDiv w:val="1"/>
      <w:marLeft w:val="0"/>
      <w:marRight w:val="0"/>
      <w:marTop w:val="0"/>
      <w:marBottom w:val="0"/>
      <w:divBdr>
        <w:top w:val="none" w:sz="0" w:space="0" w:color="auto"/>
        <w:left w:val="none" w:sz="0" w:space="0" w:color="auto"/>
        <w:bottom w:val="none" w:sz="0" w:space="0" w:color="auto"/>
        <w:right w:val="none" w:sz="0" w:space="0" w:color="auto"/>
      </w:divBdr>
    </w:div>
    <w:div w:id="1539706474">
      <w:bodyDiv w:val="1"/>
      <w:marLeft w:val="0"/>
      <w:marRight w:val="0"/>
      <w:marTop w:val="0"/>
      <w:marBottom w:val="0"/>
      <w:divBdr>
        <w:top w:val="none" w:sz="0" w:space="0" w:color="auto"/>
        <w:left w:val="none" w:sz="0" w:space="0" w:color="auto"/>
        <w:bottom w:val="none" w:sz="0" w:space="0" w:color="auto"/>
        <w:right w:val="none" w:sz="0" w:space="0" w:color="auto"/>
      </w:divBdr>
    </w:div>
    <w:div w:id="1589339888">
      <w:bodyDiv w:val="1"/>
      <w:marLeft w:val="0"/>
      <w:marRight w:val="0"/>
      <w:marTop w:val="0"/>
      <w:marBottom w:val="0"/>
      <w:divBdr>
        <w:top w:val="none" w:sz="0" w:space="0" w:color="auto"/>
        <w:left w:val="none" w:sz="0" w:space="0" w:color="auto"/>
        <w:bottom w:val="none" w:sz="0" w:space="0" w:color="auto"/>
        <w:right w:val="none" w:sz="0" w:space="0" w:color="auto"/>
      </w:divBdr>
    </w:div>
    <w:div w:id="1641959115">
      <w:bodyDiv w:val="1"/>
      <w:marLeft w:val="0"/>
      <w:marRight w:val="0"/>
      <w:marTop w:val="0"/>
      <w:marBottom w:val="0"/>
      <w:divBdr>
        <w:top w:val="none" w:sz="0" w:space="0" w:color="auto"/>
        <w:left w:val="none" w:sz="0" w:space="0" w:color="auto"/>
        <w:bottom w:val="none" w:sz="0" w:space="0" w:color="auto"/>
        <w:right w:val="none" w:sz="0" w:space="0" w:color="auto"/>
      </w:divBdr>
    </w:div>
    <w:div w:id="1765107404">
      <w:bodyDiv w:val="1"/>
      <w:marLeft w:val="0"/>
      <w:marRight w:val="0"/>
      <w:marTop w:val="0"/>
      <w:marBottom w:val="0"/>
      <w:divBdr>
        <w:top w:val="none" w:sz="0" w:space="0" w:color="auto"/>
        <w:left w:val="none" w:sz="0" w:space="0" w:color="auto"/>
        <w:bottom w:val="none" w:sz="0" w:space="0" w:color="auto"/>
        <w:right w:val="none" w:sz="0" w:space="0" w:color="auto"/>
      </w:divBdr>
    </w:div>
    <w:div w:id="1788425187">
      <w:bodyDiv w:val="1"/>
      <w:marLeft w:val="0"/>
      <w:marRight w:val="0"/>
      <w:marTop w:val="0"/>
      <w:marBottom w:val="0"/>
      <w:divBdr>
        <w:top w:val="none" w:sz="0" w:space="0" w:color="auto"/>
        <w:left w:val="none" w:sz="0" w:space="0" w:color="auto"/>
        <w:bottom w:val="none" w:sz="0" w:space="0" w:color="auto"/>
        <w:right w:val="none" w:sz="0" w:space="0" w:color="auto"/>
      </w:divBdr>
    </w:div>
    <w:div w:id="1801141765">
      <w:bodyDiv w:val="1"/>
      <w:marLeft w:val="0"/>
      <w:marRight w:val="0"/>
      <w:marTop w:val="0"/>
      <w:marBottom w:val="0"/>
      <w:divBdr>
        <w:top w:val="none" w:sz="0" w:space="0" w:color="auto"/>
        <w:left w:val="none" w:sz="0" w:space="0" w:color="auto"/>
        <w:bottom w:val="none" w:sz="0" w:space="0" w:color="auto"/>
        <w:right w:val="none" w:sz="0" w:space="0" w:color="auto"/>
      </w:divBdr>
    </w:div>
    <w:div w:id="1801532646">
      <w:bodyDiv w:val="1"/>
      <w:marLeft w:val="0"/>
      <w:marRight w:val="0"/>
      <w:marTop w:val="0"/>
      <w:marBottom w:val="0"/>
      <w:divBdr>
        <w:top w:val="none" w:sz="0" w:space="0" w:color="auto"/>
        <w:left w:val="none" w:sz="0" w:space="0" w:color="auto"/>
        <w:bottom w:val="none" w:sz="0" w:space="0" w:color="auto"/>
        <w:right w:val="none" w:sz="0" w:space="0" w:color="auto"/>
      </w:divBdr>
    </w:div>
    <w:div w:id="1953198164">
      <w:bodyDiv w:val="1"/>
      <w:marLeft w:val="0"/>
      <w:marRight w:val="0"/>
      <w:marTop w:val="0"/>
      <w:marBottom w:val="0"/>
      <w:divBdr>
        <w:top w:val="none" w:sz="0" w:space="0" w:color="auto"/>
        <w:left w:val="none" w:sz="0" w:space="0" w:color="auto"/>
        <w:bottom w:val="none" w:sz="0" w:space="0" w:color="auto"/>
        <w:right w:val="none" w:sz="0" w:space="0" w:color="auto"/>
      </w:divBdr>
    </w:div>
    <w:div w:id="1972203596">
      <w:bodyDiv w:val="1"/>
      <w:marLeft w:val="0"/>
      <w:marRight w:val="0"/>
      <w:marTop w:val="0"/>
      <w:marBottom w:val="0"/>
      <w:divBdr>
        <w:top w:val="none" w:sz="0" w:space="0" w:color="auto"/>
        <w:left w:val="none" w:sz="0" w:space="0" w:color="auto"/>
        <w:bottom w:val="none" w:sz="0" w:space="0" w:color="auto"/>
        <w:right w:val="none" w:sz="0" w:space="0" w:color="auto"/>
      </w:divBdr>
    </w:div>
    <w:div w:id="2057972438">
      <w:bodyDiv w:val="1"/>
      <w:marLeft w:val="0"/>
      <w:marRight w:val="0"/>
      <w:marTop w:val="0"/>
      <w:marBottom w:val="0"/>
      <w:divBdr>
        <w:top w:val="none" w:sz="0" w:space="0" w:color="auto"/>
        <w:left w:val="none" w:sz="0" w:space="0" w:color="auto"/>
        <w:bottom w:val="none" w:sz="0" w:space="0" w:color="auto"/>
        <w:right w:val="none" w:sz="0" w:space="0" w:color="auto"/>
      </w:divBdr>
    </w:div>
    <w:div w:id="206131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8C75B-CC96-4D54-8C18-98EEE4C32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12</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Prajkta Mangulkar</dc:creator>
  <cp:keywords/>
  <dc:description/>
  <cp:lastModifiedBy>Prajkta Mangulkar</cp:lastModifiedBy>
  <cp:revision>15</cp:revision>
  <dcterms:created xsi:type="dcterms:W3CDTF">2023-01-16T17:35:00Z</dcterms:created>
  <dcterms:modified xsi:type="dcterms:W3CDTF">2023-01-21T17:33:00Z</dcterms:modified>
</cp:coreProperties>
</file>