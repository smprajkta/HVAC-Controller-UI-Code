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joom3tkckqce" w:id="0"/>
      <w:bookmarkEnd w:id="0"/>
      <w:r w:rsidDel="00000000" w:rsidR="00000000" w:rsidRPr="00000000">
        <w:rPr>
          <w:rtl w:val="0"/>
        </w:rPr>
        <w:t xml:space="preserve">Macrotech Lock Controllers</w:t>
      </w:r>
    </w:p>
    <w:p w:rsidR="00000000" w:rsidDel="00000000" w:rsidP="00000000" w:rsidRDefault="00000000" w:rsidRPr="00000000" w14:paraId="00000002">
      <w:pPr>
        <w:pStyle w:val="Subtitle"/>
        <w:pageBreakBefore w:val="0"/>
        <w:spacing w:line="240" w:lineRule="auto"/>
        <w:rPr/>
      </w:pPr>
      <w:bookmarkStart w:colFirst="0" w:colLast="0" w:name="_mcqy2h81vqyd" w:id="1"/>
      <w:bookmarkEnd w:id="1"/>
      <w:r w:rsidDel="00000000" w:rsidR="00000000" w:rsidRPr="00000000">
        <w:rPr>
          <w:rtl w:val="0"/>
        </w:rPr>
        <w:t xml:space="preserve">Use cases and Message Payloads</w:t>
      </w:r>
    </w:p>
    <w:p w:rsidR="00000000" w:rsidDel="00000000" w:rsidP="00000000" w:rsidRDefault="00000000" w:rsidRPr="00000000" w14:paraId="00000003">
      <w:pPr>
        <w:pageBreakBefore w:val="0"/>
        <w:spacing w:line="240" w:lineRule="auto"/>
        <w:jc w:val="center"/>
        <w:rPr/>
      </w:pPr>
      <w:r w:rsidDel="00000000" w:rsidR="00000000" w:rsidRPr="00000000">
        <w:rPr>
          <w:rtl w:val="0"/>
        </w:rPr>
        <w:t xml:space="preserve">Last updated on: </w:t>
      </w:r>
      <w:ins w:author="TNC Mouli" w:id="0" w:date="2022-02-12T05:34:28Z">
        <w:r w:rsidDel="00000000" w:rsidR="00000000" w:rsidRPr="00000000">
          <w:rPr>
            <w:rtl w:val="0"/>
          </w:rPr>
          <w:t xml:space="preserve">11 Feb 2022</w:t>
        </w:r>
      </w:ins>
      <w:del w:author="TNC Mouli" w:id="0" w:date="2022-02-12T05:34:28Z">
        <w:r w:rsidDel="00000000" w:rsidR="00000000" w:rsidRPr="00000000">
          <w:rPr>
            <w:rtl w:val="0"/>
          </w:rPr>
          <w:delText xml:space="preserve">16 May 2021</w:delText>
        </w:r>
      </w:del>
      <w:r w:rsidDel="00000000" w:rsidR="00000000" w:rsidRPr="00000000">
        <w:rPr>
          <w:rtl w:val="0"/>
        </w:rPr>
      </w:r>
    </w:p>
    <w:p w:rsidR="00000000" w:rsidDel="00000000" w:rsidP="00000000" w:rsidRDefault="00000000" w:rsidRPr="00000000" w14:paraId="00000004">
      <w:pPr>
        <w:pageBreakBefore w:val="0"/>
        <w:spacing w:line="240" w:lineRule="auto"/>
        <w:rPr/>
      </w:pPr>
      <w:r w:rsidDel="00000000" w:rsidR="00000000" w:rsidRPr="00000000">
        <w:rPr>
          <w:rtl w:val="0"/>
        </w:rPr>
      </w:r>
    </w:p>
    <w:p w:rsidR="00000000" w:rsidDel="00000000" w:rsidP="00000000" w:rsidRDefault="00000000" w:rsidRPr="00000000" w14:paraId="00000005">
      <w:pPr>
        <w:pStyle w:val="Subtitle"/>
        <w:pageBreakBefore w:val="0"/>
        <w:spacing w:line="240" w:lineRule="auto"/>
        <w:jc w:val="left"/>
        <w:rPr/>
      </w:pPr>
      <w:bookmarkStart w:colFirst="0" w:colLast="0" w:name="_vc5yuv7zf030"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6">
          <w:pPr>
            <w:pageBreakBefore w:val="0"/>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9p6cl3kte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_39p6cl3ktedd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fxgs24v28yd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Messages - Packet Structures and JSON Payload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_fxgs24v28ydn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t4z0jwzctc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Data Types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_dt4z0jwzctcb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f0dq7xwks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Device Id - Mapping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_pf0dq7xwksic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3phfkf2mvbw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_3phfkf2mvbwx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06ch9v8pba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Status - All 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_j06ch9v8pba4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ntzz7fwgx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_cntzz7fwgx73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68a804q81ve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Lock controller nodes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_68a804q81vey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8o93fp8dl7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Get Status - All Locks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_y8o93fp8dl7j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ujl27bi7b8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Status - Individual 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_sujl27bi7b86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379482sb34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_l379482sb34g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b3evhharq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_wb3evhharqgh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n591h1njz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Get Status - Individual Lock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_u0n591h1njzo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k4xwk76ee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_ck4xwk76eej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a8d5dudq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_4a8d5dudq0g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bveaii1nn1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Door - Normal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_bbveaii1nn1t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ghm4j11fp8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_7ghm4j11fp8b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zi4ev4dfgu8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_zi4ev4dfgu8n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vuicsvk4h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Unlock Door - Normal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_6vuicsvk4hjn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w4q3pdlfx4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_w4q3pdlfx4kg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7e7tsloheh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_r7e7tsloheh5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0gu1mt8ta3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Door - Emergency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_80gu1mt8ta3j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n4cwadtd4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Cloud IoT Server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_hn4cwadtd4t4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jroj0g28r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IoT Gateway to a specific Lock controller node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_3jroj0g28r7v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zac3sx39pc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for Unlock Door - Emergency Operation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_azac3sx39pca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wyzc5fm4o8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_jwyzc5fm4o8g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0hou47x9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_dt0hou47x9gc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5zlljx66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Heartbeat - Periodic Telemetry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_je5zlljx66dx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46e1y1vcbf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_546e1y1vcbfy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2ttv01k3im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_o2ttv01k3imv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4z1spnzm3k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Status Update Message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_x4z1spnzm3kz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9uqn4m7gsv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_y9uqn4m7gsvq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eawern1cb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_uheawern1cbw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9s0caoohp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Alarms - Low-Battery and Deadbolt Alerts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_3j9s0caoohp9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sj3spqaw72o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PDU Structure - Lock controller node to IoT Gateway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_sj3spqaw72of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pvgu6k86go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JSON Payload - IoT Gateway to Cloud IoT Server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_5pvgu6k86gob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zqfbezibtz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A - Wirepas Node Address and Device Id mapping CSV file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_4zqfbezibtzq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Style w:val="Heading1"/>
        <w:pageBreakBefore w:val="0"/>
        <w:rPr/>
      </w:pPr>
      <w:bookmarkStart w:colFirst="0" w:colLast="0" w:name="_39p6cl3ktedd" w:id="3"/>
      <w:bookmarkEnd w:id="3"/>
      <w:r w:rsidDel="00000000" w:rsidR="00000000" w:rsidRPr="00000000">
        <w:rPr>
          <w:rtl w:val="0"/>
        </w:rPr>
        <w:t xml:space="preserve">Introduction</w:t>
      </w:r>
    </w:p>
    <w:p w:rsidR="00000000" w:rsidDel="00000000" w:rsidP="00000000" w:rsidRDefault="00000000" w:rsidRPr="00000000" w14:paraId="00000037">
      <w:pPr>
        <w:pageBreakBefore w:val="0"/>
        <w:rPr/>
      </w:pPr>
      <w:r w:rsidDel="00000000" w:rsidR="00000000" w:rsidRPr="00000000">
        <w:rPr>
          <w:rtl w:val="0"/>
        </w:rPr>
        <w:t xml:space="preserve">This document lists various use cases pertaining to managing the RF network of Macrotech’s Lock controllers along with the corresponding message exchanging payload structures between:</w:t>
      </w:r>
    </w:p>
    <w:p w:rsidR="00000000" w:rsidDel="00000000" w:rsidP="00000000" w:rsidRDefault="00000000" w:rsidRPr="00000000" w14:paraId="00000038">
      <w:pPr>
        <w:pageBreakBefore w:val="0"/>
        <w:numPr>
          <w:ilvl w:val="0"/>
          <w:numId w:val="1"/>
        </w:numPr>
        <w:spacing w:after="0" w:afterAutospacing="0"/>
        <w:ind w:left="720" w:hanging="360"/>
      </w:pPr>
      <w:r w:rsidDel="00000000" w:rsidR="00000000" w:rsidRPr="00000000">
        <w:rPr>
          <w:rtl w:val="0"/>
        </w:rPr>
        <w:t xml:space="preserve">Cloud IoT Platform (Macrotech’s CloudExt) &lt;-&gt; IoT Gateway</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IoT Gateway &lt;-&gt; Wirepas Sink node &lt;-&gt; Lock controller nodes</w:t>
      </w:r>
    </w:p>
    <w:p w:rsidR="00000000" w:rsidDel="00000000" w:rsidP="00000000" w:rsidRDefault="00000000" w:rsidRPr="00000000" w14:paraId="0000003A">
      <w:pPr>
        <w:pStyle w:val="Heading1"/>
        <w:pageBreakBefore w:val="0"/>
        <w:rPr/>
      </w:pPr>
      <w:bookmarkStart w:colFirst="0" w:colLast="0" w:name="_fxgs24v28ydn" w:id="4"/>
      <w:bookmarkEnd w:id="4"/>
      <w:r w:rsidDel="00000000" w:rsidR="00000000" w:rsidRPr="00000000">
        <w:rPr>
          <w:rtl w:val="0"/>
        </w:rPr>
        <w:t xml:space="preserve">Messages - Packet Structures and JSON Payload</w:t>
      </w:r>
    </w:p>
    <w:p w:rsidR="00000000" w:rsidDel="00000000" w:rsidP="00000000" w:rsidRDefault="00000000" w:rsidRPr="00000000" w14:paraId="0000003B">
      <w:pPr>
        <w:pageBreakBefore w:val="0"/>
        <w:rPr/>
      </w:pPr>
      <w:r w:rsidDel="00000000" w:rsidR="00000000" w:rsidRPr="00000000">
        <w:rPr>
          <w:rtl w:val="0"/>
        </w:rPr>
        <w:t xml:space="preserve">Between Cloud IoT Platform and IoT Gateway, the messages are exchanged in JSON payload using MQTT protocol.</w:t>
      </w:r>
    </w:p>
    <w:p w:rsidR="00000000" w:rsidDel="00000000" w:rsidP="00000000" w:rsidRDefault="00000000" w:rsidRPr="00000000" w14:paraId="0000003C">
      <w:pPr>
        <w:pageBreakBefore w:val="0"/>
        <w:rPr/>
      </w:pPr>
      <w:r w:rsidDel="00000000" w:rsidR="00000000" w:rsidRPr="00000000">
        <w:rPr>
          <w:rtl w:val="0"/>
        </w:rPr>
        <w:t xml:space="preserve">Between IoT Gateway and Lock controller nodes, the messages are exchanged as encoded packets of bytes via Wirepas Sink node. The structure of this encoded packets is given below: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2115"/>
        <w:gridCol w:w="5565"/>
        <w:tblGridChange w:id="0">
          <w:tblGrid>
            <w:gridCol w:w="1680"/>
            <w:gridCol w:w="2115"/>
            <w:gridCol w:w="55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after="0" w:line="240" w:lineRule="auto"/>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after="0" w:line="240" w:lineRule="auto"/>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after="0" w:line="240" w:lineRule="auto"/>
              <w:rPr/>
            </w:pPr>
            <w:r w:rsidDel="00000000" w:rsidR="00000000" w:rsidRPr="00000000">
              <w:rPr>
                <w:rtl w:val="0"/>
              </w:rPr>
              <w:t xml:space="preserve">Beginning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after="0" w:line="240" w:lineRule="auto"/>
              <w:rPr/>
            </w:pPr>
            <w:r w:rsidDel="00000000" w:rsidR="00000000" w:rsidRPr="00000000">
              <w:rPr>
                <w:rtl w:val="0"/>
              </w:rPr>
              <w:t xml:space="preserve">Beginning of Packet Marker. Should be 0xAA.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after="0" w:line="240" w:lineRule="auto"/>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after="0" w:line="240" w:lineRule="auto"/>
              <w:rPr/>
            </w:pPr>
            <w:r w:rsidDel="00000000" w:rsidR="00000000" w:rsidRPr="00000000">
              <w:rPr>
                <w:rtl w:val="0"/>
              </w:rPr>
              <w:t xml:space="preserve">Message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after="0" w:line="240" w:lineRule="auto"/>
              <w:rPr/>
            </w:pPr>
            <w:r w:rsidDel="00000000" w:rsidR="00000000" w:rsidRPr="00000000">
              <w:rPr>
                <w:rtl w:val="0"/>
              </w:rPr>
              <w:t xml:space="preserve">First 2 Most Significant Bits (MSBs) specify destination address type:</w:t>
            </w:r>
          </w:p>
          <w:p w:rsidR="00000000" w:rsidDel="00000000" w:rsidP="00000000" w:rsidRDefault="00000000" w:rsidRPr="00000000" w14:paraId="00000046">
            <w:pPr>
              <w:pageBreakBefore w:val="0"/>
              <w:widowControl w:val="0"/>
              <w:spacing w:after="0" w:line="240" w:lineRule="auto"/>
              <w:ind w:left="720" w:firstLine="0"/>
              <w:rPr/>
            </w:pPr>
            <w:r w:rsidDel="00000000" w:rsidR="00000000" w:rsidRPr="00000000">
              <w:rPr>
                <w:rtl w:val="0"/>
              </w:rPr>
              <w:t xml:space="preserve">01 - Unicast</w:t>
            </w:r>
          </w:p>
          <w:p w:rsidR="00000000" w:rsidDel="00000000" w:rsidP="00000000" w:rsidRDefault="00000000" w:rsidRPr="00000000" w14:paraId="00000047">
            <w:pPr>
              <w:pageBreakBefore w:val="0"/>
              <w:widowControl w:val="0"/>
              <w:spacing w:after="0" w:line="240" w:lineRule="auto"/>
              <w:ind w:left="720" w:firstLine="0"/>
              <w:rPr/>
            </w:pPr>
            <w:r w:rsidDel="00000000" w:rsidR="00000000" w:rsidRPr="00000000">
              <w:rPr>
                <w:rtl w:val="0"/>
              </w:rPr>
              <w:t xml:space="preserve">10 - Multicast</w:t>
            </w:r>
          </w:p>
          <w:p w:rsidR="00000000" w:rsidDel="00000000" w:rsidP="00000000" w:rsidRDefault="00000000" w:rsidRPr="00000000" w14:paraId="00000048">
            <w:pPr>
              <w:pageBreakBefore w:val="0"/>
              <w:widowControl w:val="0"/>
              <w:spacing w:after="0" w:line="240" w:lineRule="auto"/>
              <w:ind w:left="720" w:firstLine="0"/>
              <w:rPr/>
            </w:pPr>
            <w:r w:rsidDel="00000000" w:rsidR="00000000" w:rsidRPr="00000000">
              <w:rPr>
                <w:rtl w:val="0"/>
              </w:rPr>
              <w:t xml:space="preserve">11 - Broadcast</w:t>
            </w:r>
          </w:p>
          <w:p w:rsidR="00000000" w:rsidDel="00000000" w:rsidP="00000000" w:rsidRDefault="00000000" w:rsidRPr="00000000" w14:paraId="00000049">
            <w:pPr>
              <w:pageBreakBefore w:val="0"/>
              <w:widowControl w:val="0"/>
              <w:spacing w:after="0" w:line="240" w:lineRule="auto"/>
              <w:rPr/>
            </w:pPr>
            <w:r w:rsidDel="00000000" w:rsidR="00000000" w:rsidRPr="00000000">
              <w:rPr>
                <w:rtl w:val="0"/>
              </w:rPr>
              <w:t xml:space="preserve">Next 3 bits specify the operation type:</w:t>
            </w:r>
          </w:p>
          <w:p w:rsidR="00000000" w:rsidDel="00000000" w:rsidP="00000000" w:rsidRDefault="00000000" w:rsidRPr="00000000" w14:paraId="0000004A">
            <w:pPr>
              <w:pageBreakBefore w:val="0"/>
              <w:widowControl w:val="0"/>
              <w:spacing w:after="0" w:line="240" w:lineRule="auto"/>
              <w:ind w:left="720" w:firstLine="0"/>
              <w:rPr/>
            </w:pPr>
            <w:r w:rsidDel="00000000" w:rsidR="00000000" w:rsidRPr="00000000">
              <w:rPr>
                <w:rtl w:val="0"/>
              </w:rPr>
              <w:t xml:space="preserve">000 - Get</w:t>
            </w:r>
          </w:p>
          <w:p w:rsidR="00000000" w:rsidDel="00000000" w:rsidP="00000000" w:rsidRDefault="00000000" w:rsidRPr="00000000" w14:paraId="0000004B">
            <w:pPr>
              <w:pageBreakBefore w:val="0"/>
              <w:widowControl w:val="0"/>
              <w:spacing w:after="0" w:line="240" w:lineRule="auto"/>
              <w:ind w:left="720" w:firstLine="0"/>
              <w:rPr/>
            </w:pPr>
            <w:r w:rsidDel="00000000" w:rsidR="00000000" w:rsidRPr="00000000">
              <w:rPr>
                <w:rtl w:val="0"/>
              </w:rPr>
              <w:t xml:space="preserve">001 - Set</w:t>
            </w:r>
          </w:p>
          <w:p w:rsidR="00000000" w:rsidDel="00000000" w:rsidP="00000000" w:rsidRDefault="00000000" w:rsidRPr="00000000" w14:paraId="0000004C">
            <w:pPr>
              <w:pageBreakBefore w:val="0"/>
              <w:widowControl w:val="0"/>
              <w:spacing w:after="0" w:line="240" w:lineRule="auto"/>
              <w:ind w:left="720" w:firstLine="0"/>
              <w:rPr/>
            </w:pPr>
            <w:r w:rsidDel="00000000" w:rsidR="00000000" w:rsidRPr="00000000">
              <w:rPr>
                <w:rtl w:val="0"/>
              </w:rPr>
              <w:t xml:space="preserve">010 - Notification</w:t>
            </w:r>
          </w:p>
          <w:p w:rsidR="00000000" w:rsidDel="00000000" w:rsidP="00000000" w:rsidRDefault="00000000" w:rsidRPr="00000000" w14:paraId="0000004D">
            <w:pPr>
              <w:pageBreakBefore w:val="0"/>
              <w:widowControl w:val="0"/>
              <w:spacing w:after="0" w:line="240" w:lineRule="auto"/>
              <w:ind w:left="720" w:firstLine="0"/>
              <w:rPr/>
            </w:pPr>
            <w:r w:rsidDel="00000000" w:rsidR="00000000" w:rsidRPr="00000000">
              <w:rPr>
                <w:rtl w:val="0"/>
              </w:rPr>
              <w:t xml:space="preserve">011 - Acknowledgement</w:t>
            </w:r>
          </w:p>
          <w:p w:rsidR="00000000" w:rsidDel="00000000" w:rsidP="00000000" w:rsidRDefault="00000000" w:rsidRPr="00000000" w14:paraId="0000004E">
            <w:pPr>
              <w:pageBreakBefore w:val="0"/>
              <w:widowControl w:val="0"/>
              <w:spacing w:after="0" w:line="240" w:lineRule="auto"/>
              <w:rPr/>
            </w:pPr>
            <w:r w:rsidDel="00000000" w:rsidR="00000000" w:rsidRPr="00000000">
              <w:rPr>
                <w:rtl w:val="0"/>
              </w:rPr>
              <w:t xml:space="preserve">Last 3 bits specify the type of data:</w:t>
            </w:r>
          </w:p>
          <w:p w:rsidR="00000000" w:rsidDel="00000000" w:rsidP="00000000" w:rsidRDefault="00000000" w:rsidRPr="00000000" w14:paraId="0000004F">
            <w:pPr>
              <w:pageBreakBefore w:val="0"/>
              <w:widowControl w:val="0"/>
              <w:spacing w:after="0" w:line="240" w:lineRule="auto"/>
              <w:ind w:left="720" w:firstLine="0"/>
              <w:rPr/>
            </w:pPr>
            <w:r w:rsidDel="00000000" w:rsidR="00000000" w:rsidRPr="00000000">
              <w:rPr>
                <w:rtl w:val="0"/>
              </w:rPr>
              <w:t xml:space="preserve">000 - Attribute</w:t>
            </w:r>
          </w:p>
          <w:p w:rsidR="00000000" w:rsidDel="00000000" w:rsidP="00000000" w:rsidRDefault="00000000" w:rsidRPr="00000000" w14:paraId="00000050">
            <w:pPr>
              <w:pageBreakBefore w:val="0"/>
              <w:widowControl w:val="0"/>
              <w:spacing w:after="0" w:line="240" w:lineRule="auto"/>
              <w:ind w:left="720" w:firstLine="0"/>
              <w:rPr/>
            </w:pPr>
            <w:r w:rsidDel="00000000" w:rsidR="00000000" w:rsidRPr="00000000">
              <w:rPr>
                <w:rtl w:val="0"/>
              </w:rPr>
              <w:t xml:space="preserve">001 - State</w:t>
            </w:r>
          </w:p>
          <w:p w:rsidR="00000000" w:rsidDel="00000000" w:rsidP="00000000" w:rsidRDefault="00000000" w:rsidRPr="00000000" w14:paraId="00000051">
            <w:pPr>
              <w:pageBreakBefore w:val="0"/>
              <w:widowControl w:val="0"/>
              <w:spacing w:after="0" w:line="240" w:lineRule="auto"/>
              <w:ind w:left="720" w:firstLine="0"/>
              <w:rPr/>
            </w:pPr>
            <w:r w:rsidDel="00000000" w:rsidR="00000000" w:rsidRPr="00000000">
              <w:rPr>
                <w:rtl w:val="0"/>
              </w:rPr>
              <w:t xml:space="preserve">010 - Telemetry</w:t>
            </w:r>
          </w:p>
          <w:p w:rsidR="00000000" w:rsidDel="00000000" w:rsidP="00000000" w:rsidRDefault="00000000" w:rsidRPr="00000000" w14:paraId="00000052">
            <w:pPr>
              <w:pageBreakBefore w:val="0"/>
              <w:widowControl w:val="0"/>
              <w:spacing w:after="0" w:line="240" w:lineRule="auto"/>
              <w:ind w:left="720" w:firstLine="0"/>
              <w:rPr/>
            </w:pPr>
            <w:r w:rsidDel="00000000" w:rsidR="00000000" w:rsidRPr="00000000">
              <w:rPr>
                <w:rtl w:val="0"/>
              </w:rPr>
              <w:t xml:space="preserve">011 - Alarm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after="0" w:line="240" w:lineRule="auto"/>
              <w:jc w:val="center"/>
              <w:rPr/>
            </w:pPr>
            <w:r w:rsidDel="00000000" w:rsidR="00000000" w:rsidRPr="00000000">
              <w:rPr>
                <w:rtl w:val="0"/>
              </w:rPr>
              <w:t xml:space="preserve">2:4 or 1 or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ageBreakBefore w:val="0"/>
              <w:widowControl w:val="0"/>
              <w:spacing w:after="0" w:line="240" w:lineRule="auto"/>
              <w:rPr/>
            </w:pPr>
            <w:r w:rsidDel="00000000" w:rsidR="00000000" w:rsidRPr="00000000">
              <w:rPr>
                <w:rtl w:val="0"/>
              </w:rPr>
              <w:t xml:space="preserve">Source/Destination 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numPr>
                <w:ilvl w:val="0"/>
                <w:numId w:val="7"/>
              </w:numPr>
              <w:spacing w:after="0" w:line="240" w:lineRule="auto"/>
              <w:ind w:left="720" w:hanging="360"/>
              <w:rPr>
                <w:u w:val="none"/>
              </w:rPr>
            </w:pPr>
            <w:r w:rsidDel="00000000" w:rsidR="00000000" w:rsidRPr="00000000">
              <w:rPr>
                <w:rtl w:val="0"/>
              </w:rPr>
              <w:t xml:space="preserve">For messages sent from the individual node, the source address should be 4 bytes containing Wirepas node address of that individual node.</w:t>
            </w:r>
          </w:p>
          <w:p w:rsidR="00000000" w:rsidDel="00000000" w:rsidP="00000000" w:rsidRDefault="00000000" w:rsidRPr="00000000" w14:paraId="00000056">
            <w:pPr>
              <w:pageBreakBefore w:val="0"/>
              <w:widowControl w:val="0"/>
              <w:numPr>
                <w:ilvl w:val="0"/>
                <w:numId w:val="7"/>
              </w:numPr>
              <w:spacing w:after="0" w:line="240" w:lineRule="auto"/>
              <w:ind w:left="720" w:hanging="360"/>
            </w:pPr>
            <w:r w:rsidDel="00000000" w:rsidR="00000000" w:rsidRPr="00000000">
              <w:rPr>
                <w:rtl w:val="0"/>
              </w:rPr>
              <w:t xml:space="preserve">For messages sent from the sink node to an individual node, the destination address should be 4 bytes Wirepas node address of the target node.</w:t>
            </w:r>
          </w:p>
          <w:p w:rsidR="00000000" w:rsidDel="00000000" w:rsidP="00000000" w:rsidRDefault="00000000" w:rsidRPr="00000000" w14:paraId="00000057">
            <w:pPr>
              <w:pageBreakBefore w:val="0"/>
              <w:widowControl w:val="0"/>
              <w:numPr>
                <w:ilvl w:val="0"/>
                <w:numId w:val="7"/>
              </w:numPr>
              <w:spacing w:after="0" w:line="240" w:lineRule="auto"/>
              <w:ind w:left="720" w:hanging="360"/>
              <w:rPr>
                <w:u w:val="none"/>
              </w:rPr>
            </w:pPr>
            <w:r w:rsidDel="00000000" w:rsidR="00000000" w:rsidRPr="00000000">
              <w:rPr>
                <w:rtl w:val="0"/>
              </w:rPr>
              <w:t xml:space="preserve">For multicast messages sent from the sink node, this field is 1 byte containing the group number.</w:t>
            </w:r>
          </w:p>
          <w:p w:rsidR="00000000" w:rsidDel="00000000" w:rsidP="00000000" w:rsidRDefault="00000000" w:rsidRPr="00000000" w14:paraId="00000058">
            <w:pPr>
              <w:pageBreakBefore w:val="0"/>
              <w:widowControl w:val="0"/>
              <w:numPr>
                <w:ilvl w:val="0"/>
                <w:numId w:val="7"/>
              </w:numPr>
              <w:spacing w:after="0" w:line="240" w:lineRule="auto"/>
              <w:ind w:left="720" w:hanging="360"/>
              <w:rPr>
                <w:u w:val="none"/>
              </w:rPr>
            </w:pPr>
            <w:r w:rsidDel="00000000" w:rsidR="00000000" w:rsidRPr="00000000">
              <w:rPr>
                <w:rtl w:val="0"/>
              </w:rPr>
              <w:t xml:space="preserve">For broadcast messages sent from the sink node, this field should be absent (0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after="0" w:line="240" w:lineRule="auto"/>
              <w:jc w:val="center"/>
              <w:rPr/>
            </w:pPr>
            <w:r w:rsidDel="00000000" w:rsidR="00000000" w:rsidRPr="00000000">
              <w:rPr>
                <w:rtl w:val="0"/>
              </w:rPr>
              <w:t xml:space="preserve">6 or 3 or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after="0" w:line="240" w:lineRule="auto"/>
              <w:rPr/>
            </w:pPr>
            <w:r w:rsidDel="00000000" w:rsidR="00000000" w:rsidRPr="00000000">
              <w:rPr>
                <w:rtl w:val="0"/>
              </w:rPr>
              <w:t xml:space="preserve">Request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after="0" w:line="240" w:lineRule="auto"/>
              <w:rPr/>
            </w:pPr>
            <w:r w:rsidDel="00000000" w:rsidR="00000000" w:rsidRPr="00000000">
              <w:rPr>
                <w:rtl w:val="0"/>
              </w:rPr>
              <w:t xml:space="preserve">4 bytes signed int used as the request identifier. The nodes should process the request id field in the following way:</w:t>
            </w:r>
          </w:p>
          <w:p w:rsidR="00000000" w:rsidDel="00000000" w:rsidP="00000000" w:rsidRDefault="00000000" w:rsidRPr="00000000" w14:paraId="0000005C">
            <w:pPr>
              <w:pageBreakBefore w:val="0"/>
              <w:widowControl w:val="0"/>
              <w:numPr>
                <w:ilvl w:val="0"/>
                <w:numId w:val="2"/>
              </w:numPr>
              <w:spacing w:after="0" w:line="240" w:lineRule="auto"/>
              <w:ind w:left="720" w:hanging="360"/>
              <w:rPr>
                <w:u w:val="none"/>
              </w:rPr>
            </w:pPr>
            <w:r w:rsidDel="00000000" w:rsidR="00000000" w:rsidRPr="00000000">
              <w:rPr>
                <w:rtl w:val="0"/>
              </w:rPr>
              <w:t xml:space="preserve">When a Get or Set type of packet is received, this request id should be sent back when sending the response for Get operation (Notification) or Set operation (Acknowledgement). This is very important as the gateway uses the request id to map the corresponding response it sends to Cloud IoT Server.</w:t>
            </w:r>
          </w:p>
          <w:p w:rsidR="00000000" w:rsidDel="00000000" w:rsidP="00000000" w:rsidRDefault="00000000" w:rsidRPr="00000000" w14:paraId="0000005D">
            <w:pPr>
              <w:pageBreakBefore w:val="0"/>
              <w:widowControl w:val="0"/>
              <w:numPr>
                <w:ilvl w:val="0"/>
                <w:numId w:val="2"/>
              </w:numPr>
              <w:spacing w:after="0" w:line="240" w:lineRule="auto"/>
              <w:ind w:left="720" w:hanging="360"/>
              <w:rPr>
                <w:u w:val="none"/>
              </w:rPr>
            </w:pPr>
            <w:r w:rsidDel="00000000" w:rsidR="00000000" w:rsidRPr="00000000">
              <w:rPr>
                <w:rtl w:val="0"/>
              </w:rPr>
              <w:t xml:space="preserve">While sending Telemetry or Alarm messages, the request id should be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after="0" w:line="240" w:lineRule="auto"/>
              <w:jc w:val="center"/>
              <w:rPr/>
            </w:pPr>
            <w:r w:rsidDel="00000000" w:rsidR="00000000" w:rsidRPr="00000000">
              <w:rPr>
                <w:rtl w:val="0"/>
              </w:rPr>
              <w:t xml:space="preserve">10 or 7 or 6:1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after="0" w:line="240" w:lineRule="auto"/>
              <w:rPr/>
            </w:pPr>
            <w:r w:rsidDel="00000000" w:rsidR="00000000" w:rsidRPr="00000000">
              <w:rPr>
                <w:rtl w:val="0"/>
              </w:rPr>
              <w:t xml:space="preserve">Key and 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after="0" w:line="240" w:lineRule="auto"/>
              <w:rPr/>
            </w:pPr>
            <w:r w:rsidDel="00000000" w:rsidR="00000000" w:rsidRPr="00000000">
              <w:rPr>
                <w:rtl w:val="0"/>
              </w:rPr>
              <w:t xml:space="preserve">First 4 Most Significant Bits (MSBs) specify the k</w:t>
            </w:r>
            <w:r w:rsidDel="00000000" w:rsidR="00000000" w:rsidRPr="00000000">
              <w:rPr>
                <w:rtl w:val="0"/>
              </w:rPr>
              <w:t xml:space="preserve">ey </w:t>
            </w:r>
            <w:r w:rsidDel="00000000" w:rsidR="00000000" w:rsidRPr="00000000">
              <w:rPr>
                <w:rtl w:val="0"/>
              </w:rPr>
              <w:t xml:space="preserve">of the data element.</w:t>
            </w:r>
          </w:p>
          <w:p w:rsidR="00000000" w:rsidDel="00000000" w:rsidP="00000000" w:rsidRDefault="00000000" w:rsidRPr="00000000" w14:paraId="00000061">
            <w:pPr>
              <w:pageBreakBefore w:val="0"/>
              <w:widowControl w:val="0"/>
              <w:spacing w:after="0" w:line="240" w:lineRule="auto"/>
              <w:ind w:left="720" w:firstLine="0"/>
              <w:rPr/>
            </w:pPr>
            <w:r w:rsidDel="00000000" w:rsidR="00000000" w:rsidRPr="00000000">
              <w:rPr>
                <w:rtl w:val="0"/>
              </w:rPr>
              <w:t xml:space="preserve">With 4 bits, there can be 15 keys for each data type (Attribute, State, Telemetry and Alarm). Note that only 0x1 to 0xF are used (0x0 is not used).</w:t>
            </w:r>
          </w:p>
          <w:p w:rsidR="00000000" w:rsidDel="00000000" w:rsidP="00000000" w:rsidRDefault="00000000" w:rsidRPr="00000000" w14:paraId="00000062">
            <w:pPr>
              <w:pageBreakBefore w:val="0"/>
              <w:widowControl w:val="0"/>
              <w:spacing w:after="0" w:line="240" w:lineRule="auto"/>
              <w:rPr/>
            </w:pPr>
            <w:r w:rsidDel="00000000" w:rsidR="00000000" w:rsidRPr="00000000">
              <w:rPr>
                <w:rtl w:val="0"/>
              </w:rPr>
              <w:t xml:space="preserve">Last 4 bits specify the length of the data element. With 4 bits, the data length can vary upto a maximum of 15 bytes. If no value is specified, then 0x0 is used. For example, in Get messages, only the key field is passed without any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after="0" w:line="240" w:lineRule="auto"/>
              <w:jc w:val="center"/>
              <w:rPr/>
            </w:pPr>
            <w:r w:rsidDel="00000000" w:rsidR="00000000" w:rsidRPr="00000000">
              <w:rPr>
                <w:rtl w:val="0"/>
              </w:rPr>
              <w:t xml:space="preserve">11 or 8 or 7:x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after="0"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pageBreakBefore w:val="0"/>
              <w:widowControl w:val="0"/>
              <w:spacing w:after="0" w:line="240" w:lineRule="auto"/>
              <w:rPr/>
            </w:pPr>
            <w:r w:rsidDel="00000000" w:rsidR="00000000" w:rsidRPr="00000000">
              <w:rPr>
                <w:rtl w:val="0"/>
              </w:rPr>
              <w:t xml:space="preserve">If the data element’s length in the previous byte is non-zero, then the corresponding value is captured in N number of bytes, where N = Length as specified in the previous byte.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pageBreakBefore w:val="0"/>
              <w:widowControl w:val="0"/>
              <w:spacing w:after="0" w:line="240" w:lineRule="auto"/>
              <w:jc w:val="center"/>
              <w:rPr/>
            </w:pPr>
            <w:r w:rsidDel="00000000" w:rsidR="00000000" w:rsidRPr="00000000">
              <w:rPr>
                <w:rtl w:val="0"/>
              </w:rPr>
              <w:t xml:space="preserve">x:1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pageBreakBefore w:val="0"/>
              <w:widowControl w:val="0"/>
              <w:spacing w:after="0" w:line="240" w:lineRule="auto"/>
              <w:rPr/>
            </w:pPr>
            <w:r w:rsidDel="00000000" w:rsidR="00000000" w:rsidRPr="00000000">
              <w:rPr>
                <w:rtl w:val="0"/>
              </w:rPr>
              <w:t xml:space="preserve">End Marker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after="0" w:line="240" w:lineRule="auto"/>
              <w:rPr/>
            </w:pPr>
            <w:r w:rsidDel="00000000" w:rsidR="00000000" w:rsidRPr="00000000">
              <w:rPr>
                <w:rtl w:val="0"/>
              </w:rPr>
              <w:t xml:space="preserve">End of Packet Marker. Should be 0x00 (for this reason, 0x0 is not used for the key). </w:t>
            </w:r>
          </w:p>
          <w:p w:rsidR="00000000" w:rsidDel="00000000" w:rsidP="00000000" w:rsidRDefault="00000000" w:rsidRPr="00000000" w14:paraId="00000069">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6A">
            <w:pPr>
              <w:pageBreakBefore w:val="0"/>
              <w:widowControl w:val="0"/>
              <w:spacing w:after="0" w:line="240" w:lineRule="auto"/>
              <w:rPr/>
            </w:pPr>
            <w:r w:rsidDel="00000000" w:rsidR="00000000" w:rsidRPr="00000000">
              <w:rPr>
                <w:rtl w:val="0"/>
              </w:rPr>
              <w:t xml:space="preserve">The packet may contain more than 1 data element and the end marker is used to mark the end of Key-Length-Value tuples.</w:t>
            </w:r>
          </w:p>
        </w:tc>
      </w:tr>
    </w:tbl>
    <w:p w:rsidR="00000000" w:rsidDel="00000000" w:rsidP="00000000" w:rsidRDefault="00000000" w:rsidRPr="00000000" w14:paraId="0000006B">
      <w:pPr>
        <w:pStyle w:val="Heading1"/>
        <w:pageBreakBefore w:val="0"/>
        <w:rPr/>
      </w:pPr>
      <w:bookmarkStart w:colFirst="0" w:colLast="0" w:name="_dt4z0jwzctcb" w:id="5"/>
      <w:bookmarkEnd w:id="5"/>
      <w:r w:rsidDel="00000000" w:rsidR="00000000" w:rsidRPr="00000000">
        <w:rPr>
          <w:rtl w:val="0"/>
        </w:rPr>
        <w:t xml:space="preserve">Message Data Types</w:t>
      </w:r>
    </w:p>
    <w:p w:rsidR="00000000" w:rsidDel="00000000" w:rsidP="00000000" w:rsidRDefault="00000000" w:rsidRPr="00000000" w14:paraId="0000006C">
      <w:pPr>
        <w:pageBreakBefore w:val="0"/>
        <w:rPr/>
      </w:pPr>
      <w:r w:rsidDel="00000000" w:rsidR="00000000" w:rsidRPr="00000000">
        <w:rPr>
          <w:rtl w:val="0"/>
        </w:rPr>
        <w:t xml:space="preserve">The following tables provide the list of supported lock controller data types (Attribute, State, Alarm and Telemetry) in Lock controller nodes (Wirepas RF mesh) and Cloud IoT Server (CloudExt IoT Platform).</w:t>
      </w:r>
    </w:p>
    <w:p w:rsidR="00000000" w:rsidDel="00000000" w:rsidP="00000000" w:rsidRDefault="00000000" w:rsidRPr="00000000" w14:paraId="0000006D">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0" w:line="240" w:lineRule="auto"/>
              <w:rPr>
                <w:b w:val="1"/>
              </w:rPr>
            </w:pPr>
            <w:r w:rsidDel="00000000" w:rsidR="00000000" w:rsidRPr="00000000">
              <w:rPr>
                <w:b w:val="1"/>
                <w:rtl w:val="0"/>
              </w:rPr>
              <w:t xml:space="preserve">Attribute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after="0" w:line="240" w:lineRule="auto"/>
              <w:rPr/>
            </w:pPr>
            <w:r w:rsidDel="00000000" w:rsidR="00000000" w:rsidRPr="00000000">
              <w:rPr>
                <w:rtl w:val="0"/>
              </w:rPr>
              <w:t xml:space="preserve">Device ID</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after="0" w:line="240" w:lineRule="auto"/>
              <w:rPr>
                <w:b w:val="1"/>
              </w:rPr>
            </w:pPr>
            <w:r w:rsidDel="00000000" w:rsidR="00000000" w:rsidRPr="00000000">
              <w:rPr>
                <w:b w:val="1"/>
                <w:rtl w:val="0"/>
              </w:rPr>
              <w:t xml:space="preserve">6</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after="0" w:line="240" w:lineRule="auto"/>
              <w:rPr/>
            </w:pPr>
            <w:r w:rsidDel="00000000" w:rsidR="00000000" w:rsidRPr="00000000">
              <w:rPr>
                <w:b w:val="1"/>
                <w:i w:val="1"/>
                <w:rtl w:val="0"/>
              </w:rPr>
              <w:t xml:space="preserve">macaddr</w:t>
            </w:r>
            <w:r w:rsidDel="00000000" w:rsidR="00000000" w:rsidRPr="00000000">
              <w:rPr>
                <w:rtl w:val="0"/>
              </w:rPr>
              <w:t xml:space="preserve"> - String in the form of xx-xx-xx-xx-xx-xx</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spacing w:after="0" w:line="240" w:lineRule="auto"/>
              <w:rPr/>
            </w:pPr>
            <w:r w:rsidDel="00000000" w:rsidR="00000000" w:rsidRPr="00000000">
              <w:rPr>
                <w:rtl w:val="0"/>
              </w:rPr>
              <w:t xml:space="preserve">This field provides mapping of Device to it's hardware ID. Useful to map server side name to device side ID. Last 3 bytes of this ID are used by Wirepas as a Node address.</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pageBreakBefore w:val="0"/>
              <w:widowControl w:val="0"/>
              <w:spacing w:after="0" w:line="240" w:lineRule="auto"/>
              <w:rPr/>
            </w:pPr>
            <w:r w:rsidDel="00000000" w:rsidR="00000000" w:rsidRPr="00000000">
              <w:rPr>
                <w:rtl w:val="0"/>
              </w:rPr>
              <w:t xml:space="preserve">Firmware Version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after="0" w:line="240" w:lineRule="auto"/>
              <w:rPr>
                <w:b w:val="1"/>
              </w:rPr>
            </w:pPr>
            <w:r w:rsidDel="00000000" w:rsidR="00000000" w:rsidRPr="00000000">
              <w:rPr>
                <w:b w:val="1"/>
                <w:rtl w:val="0"/>
              </w:rPr>
              <w:t xml:space="preserve">2</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after="0" w:line="240" w:lineRule="auto"/>
              <w:rPr/>
            </w:pPr>
            <w:r w:rsidDel="00000000" w:rsidR="00000000" w:rsidRPr="00000000">
              <w:rPr>
                <w:b w:val="1"/>
                <w:i w:val="1"/>
                <w:rtl w:val="0"/>
              </w:rPr>
              <w:t xml:space="preserve">verstr</w:t>
            </w:r>
            <w:r w:rsidDel="00000000" w:rsidR="00000000" w:rsidRPr="00000000">
              <w:rPr>
                <w:rtl w:val="0"/>
              </w:rPr>
              <w:t xml:space="preserve"> - String in the form {major}.{minor}.{maint}.</w:t>
            </w:r>
          </w:p>
          <w:p w:rsidR="00000000" w:rsidDel="00000000" w:rsidP="00000000" w:rsidRDefault="00000000" w:rsidRPr="00000000" w14:paraId="0000009D">
            <w:pPr>
              <w:pageBreakBefore w:val="0"/>
              <w:widowControl w:val="0"/>
              <w:spacing w:after="0" w:line="240" w:lineRule="auto"/>
              <w:rPr/>
            </w:pPr>
            <w:r w:rsidDel="00000000" w:rsidR="00000000" w:rsidRPr="00000000">
              <w:rPr>
                <w:rtl w:val="0"/>
              </w:rPr>
              <w:t xml:space="preserve">For example: 1.4.21, 1.0.00</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after="0" w:line="240" w:lineRule="auto"/>
              <w:rPr>
                <w:u w:val="single"/>
              </w:rPr>
            </w:pPr>
            <w:r w:rsidDel="00000000" w:rsidR="00000000" w:rsidRPr="00000000">
              <w:rPr>
                <w:u w:val="single"/>
                <w:rtl w:val="0"/>
              </w:rPr>
              <w:t xml:space="preserve">Wirepas side:</w:t>
            </w:r>
          </w:p>
          <w:p w:rsidR="00000000" w:rsidDel="00000000" w:rsidP="00000000" w:rsidRDefault="00000000" w:rsidRPr="00000000" w14:paraId="000000A1">
            <w:pPr>
              <w:pageBreakBefore w:val="0"/>
              <w:widowControl w:val="0"/>
              <w:spacing w:after="0" w:line="240" w:lineRule="auto"/>
              <w:rPr/>
            </w:pPr>
            <w:r w:rsidDel="00000000" w:rsidR="00000000" w:rsidRPr="00000000">
              <w:rPr>
                <w:rtl w:val="0"/>
              </w:rPr>
              <w:t xml:space="preserve">1st byte contains 4 bits major version no. and 4 bits minor version number, and 2nd byte contains maintenance version number. Example 0x10 0x01 means version 1.0.1</w:t>
            </w:r>
          </w:p>
        </w:tc>
      </w:tr>
      <w:tr>
        <w:trPr>
          <w:cantSplit w:val="0"/>
          <w:trHeight w:val="28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after="0" w:line="240" w:lineRule="auto"/>
              <w:rPr/>
            </w:pPr>
            <w:r w:rsidDel="00000000" w:rsidR="00000000" w:rsidRPr="00000000">
              <w:rPr>
                <w:rtl w:val="0"/>
              </w:rPr>
              <w:t xml:space="preserve">Location</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pageBreakBefore w:val="0"/>
              <w:widowControl w:val="0"/>
              <w:spacing w:after="0" w:line="240" w:lineRule="auto"/>
              <w:rPr>
                <w:b w:val="1"/>
              </w:rPr>
            </w:pPr>
            <w:r w:rsidDel="00000000" w:rsidR="00000000" w:rsidRPr="00000000">
              <w:rPr>
                <w:b w:val="1"/>
                <w:rtl w:val="0"/>
              </w:rPr>
              <w:t xml:space="preserve">0x30</w:t>
            </w:r>
          </w:p>
        </w:tc>
      </w:tr>
      <w:tr>
        <w:trPr>
          <w:cantSplit w:val="0"/>
          <w:trHeight w:val="2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after="0" w:line="240" w:lineRule="auto"/>
              <w:rPr>
                <w:b w:val="1"/>
              </w:rPr>
            </w:pPr>
            <w:r w:rsidDel="00000000" w:rsidR="00000000" w:rsidRPr="00000000">
              <w:rPr>
                <w:b w:val="1"/>
                <w:rtl w:val="0"/>
              </w:rPr>
              <w:t xml:space="preserve">String</w:t>
            </w:r>
          </w:p>
        </w:tc>
      </w:tr>
      <w:tr>
        <w:trPr>
          <w:cantSplit w:val="0"/>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after="0" w:line="240" w:lineRule="auto"/>
              <w:rPr>
                <w:b w:val="1"/>
              </w:rPr>
            </w:pPr>
            <w:r w:rsidDel="00000000" w:rsidR="00000000" w:rsidRPr="00000000">
              <w:rPr>
                <w:b w:val="1"/>
                <w:rtl w:val="0"/>
              </w:rPr>
              <w:t xml:space="preserve">15</w:t>
            </w:r>
          </w:p>
        </w:tc>
      </w:tr>
      <w:tr>
        <w:trPr>
          <w:cantSplit w:val="0"/>
          <w:trHeight w:val="237.978515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after="0" w:line="240" w:lineRule="auto"/>
              <w:rPr/>
            </w:pPr>
            <w:r w:rsidDel="00000000" w:rsidR="00000000" w:rsidRPr="00000000">
              <w:rPr>
                <w:rtl w:val="0"/>
              </w:rPr>
              <w:t xml:space="preserve">String.</w:t>
            </w:r>
          </w:p>
          <w:p w:rsidR="00000000" w:rsidDel="00000000" w:rsidP="00000000" w:rsidRDefault="00000000" w:rsidRPr="00000000" w14:paraId="000000B7">
            <w:pPr>
              <w:pageBreakBefore w:val="0"/>
              <w:widowControl w:val="0"/>
              <w:spacing w:after="0" w:line="240" w:lineRule="auto"/>
              <w:rPr/>
            </w:pPr>
            <w:r w:rsidDel="00000000" w:rsidR="00000000" w:rsidRPr="00000000">
              <w:rPr>
                <w:rtl w:val="0"/>
              </w:rPr>
              <w:t xml:space="preserve">For example: “F1-101-Lock”</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after="0" w:line="240" w:lineRule="auto"/>
              <w:rPr/>
            </w:pPr>
            <w:r w:rsidDel="00000000" w:rsidR="00000000" w:rsidRPr="00000000">
              <w:rPr>
                <w:rtl w:val="0"/>
              </w:rPr>
              <w:t xml:space="preserve">This field contains free form text upto 15 characters long. It is used for uniquely naming the device to identify it’s geographical location.</w:t>
            </w:r>
          </w:p>
        </w:tc>
      </w:tr>
      <w:tr>
        <w:trPr>
          <w:cantSplit w:val="0"/>
          <w:trHeight w:val="869.941406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sz w:val="24"/>
                <w:szCs w:val="24"/>
              </w:rPr>
            </w:pPr>
            <w:r w:rsidDel="00000000" w:rsidR="00000000" w:rsidRPr="00000000">
              <w:rPr>
                <w:rtl w:val="0"/>
              </w:rPr>
              <w:t xml:space="preserve">Telemetry Sampling Interval</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b w:val="1"/>
              </w:rPr>
            </w:pPr>
            <w:r w:rsidDel="00000000" w:rsidR="00000000" w:rsidRPr="00000000">
              <w:rPr>
                <w:b w:val="1"/>
                <w:rtl w:val="0"/>
              </w:rPr>
              <w:t xml:space="preserve">0x40</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b w:val="1"/>
              </w:rPr>
            </w:pPr>
            <w:r w:rsidDel="00000000" w:rsidR="00000000" w:rsidRPr="00000000">
              <w:rPr>
                <w:b w:val="1"/>
                <w:rtl w:val="0"/>
              </w:rPr>
              <w:t xml:space="preserve">Short Integer</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b w:val="1"/>
              </w:rPr>
            </w:pPr>
            <w:r w:rsidDel="00000000" w:rsidR="00000000" w:rsidRPr="00000000">
              <w:rPr>
                <w:b w:val="1"/>
                <w:rtl w:val="0"/>
              </w:rPr>
              <w:t xml:space="preserve">2</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b w:val="1"/>
              </w:rPr>
            </w:pPr>
            <w:r w:rsidDel="00000000" w:rsidR="00000000" w:rsidRPr="00000000">
              <w:rPr>
                <w:b w:val="1"/>
                <w:rtl w:val="0"/>
              </w:rPr>
              <w:t xml:space="preserve">Read Write</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Integer</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Represents the telemetry sampling interval (periodicity) in seconds. For disabling telemetry, the value should be set 0.</w:t>
            </w:r>
          </w:p>
        </w:tc>
      </w:tr>
    </w:tbl>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460"/>
        <w:gridCol w:w="2265"/>
        <w:gridCol w:w="2730"/>
        <w:tblGridChange w:id="0">
          <w:tblGrid>
            <w:gridCol w:w="1905"/>
            <w:gridCol w:w="2460"/>
            <w:gridCol w:w="2265"/>
            <w:gridCol w:w="2730"/>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spacing w:after="0" w:line="240" w:lineRule="auto"/>
              <w:rPr>
                <w:b w:val="1"/>
              </w:rPr>
            </w:pPr>
            <w:r w:rsidDel="00000000" w:rsidR="00000000" w:rsidRPr="00000000">
              <w:rPr>
                <w:b w:val="1"/>
                <w:rtl w:val="0"/>
              </w:rPr>
              <w:t xml:space="preserve">State</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after="0" w:line="240" w:lineRule="auto"/>
              <w:rPr/>
            </w:pPr>
            <w:r w:rsidDel="00000000" w:rsidR="00000000" w:rsidRPr="00000000">
              <w:rPr>
                <w:rtl w:val="0"/>
              </w:rPr>
              <w:t xml:space="preserve">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after="0" w:line="240" w:lineRule="auto"/>
              <w:rPr/>
            </w:pPr>
            <w:r w:rsidDel="00000000" w:rsidR="00000000" w:rsidRPr="00000000">
              <w:rPr>
                <w:rtl w:val="0"/>
              </w:rPr>
              <w:t xml:space="preserve">Used for activating or deactivating the lock when the deadbolt is </w:t>
            </w:r>
            <w:r w:rsidDel="00000000" w:rsidR="00000000" w:rsidRPr="00000000">
              <w:rPr>
                <w:u w:val="single"/>
                <w:rtl w:val="0"/>
              </w:rPr>
              <w:t xml:space="preserve">disengaged</w:t>
            </w:r>
            <w:r w:rsidDel="00000000" w:rsidR="00000000" w:rsidRPr="00000000">
              <w:rPr>
                <w:rtl w:val="0"/>
              </w:rPr>
              <w:t xml:space="preserve">. If 'true', activates the lock. For deactivating the lock, the value should be 'false'.</w:t>
            </w:r>
          </w:p>
          <w:p w:rsidR="00000000" w:rsidDel="00000000" w:rsidP="00000000" w:rsidRDefault="00000000" w:rsidRPr="00000000" w14:paraId="000000F1">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0F2">
            <w:pPr>
              <w:pageBreakBefore w:val="0"/>
              <w:widowControl w:val="0"/>
              <w:numPr>
                <w:ilvl w:val="0"/>
                <w:numId w:val="4"/>
              </w:numPr>
              <w:spacing w:after="0" w:line="240" w:lineRule="auto"/>
              <w:ind w:left="720" w:hanging="360"/>
            </w:pPr>
            <w:r w:rsidDel="00000000" w:rsidR="00000000" w:rsidRPr="00000000">
              <w:rPr>
                <w:rtl w:val="0"/>
              </w:rPr>
              <w:t xml:space="preserve">For activating the lock, the byte value should be 0x01, which is equivalent to Boolean </w:t>
            </w:r>
            <w:r w:rsidDel="00000000" w:rsidR="00000000" w:rsidRPr="00000000">
              <w:rPr>
                <w:u w:val="single"/>
                <w:rtl w:val="0"/>
              </w:rPr>
              <w:t xml:space="preserve">true</w:t>
            </w:r>
            <w:r w:rsidDel="00000000" w:rsidR="00000000" w:rsidRPr="00000000">
              <w:rPr>
                <w:rtl w:val="0"/>
              </w:rPr>
              <w:t xml:space="preserve">.</w:t>
            </w:r>
          </w:p>
          <w:p w:rsidR="00000000" w:rsidDel="00000000" w:rsidP="00000000" w:rsidRDefault="00000000" w:rsidRPr="00000000" w14:paraId="000000F3">
            <w:pPr>
              <w:pageBreakBefore w:val="0"/>
              <w:widowControl w:val="0"/>
              <w:numPr>
                <w:ilvl w:val="0"/>
                <w:numId w:val="4"/>
              </w:numPr>
              <w:spacing w:after="0" w:line="240" w:lineRule="auto"/>
              <w:ind w:left="720" w:hanging="360"/>
            </w:pPr>
            <w:r w:rsidDel="00000000" w:rsidR="00000000" w:rsidRPr="00000000">
              <w:rPr>
                <w:rtl w:val="0"/>
              </w:rPr>
              <w:t xml:space="preserve">For deactivating the lock, the byte value should be 0x00, which is equivalent to Boolean </w:t>
            </w:r>
            <w:r w:rsidDel="00000000" w:rsidR="00000000" w:rsidRPr="00000000">
              <w:rPr>
                <w:u w:val="single"/>
                <w:rtl w:val="0"/>
              </w:rPr>
              <w:t xml:space="preserve">false</w:t>
            </w:r>
            <w:r w:rsidDel="00000000" w:rsidR="00000000" w:rsidRPr="00000000">
              <w:rPr>
                <w:rtl w:val="0"/>
              </w:rPr>
              <w:t xml:space="preserve">.</w:t>
            </w:r>
          </w:p>
          <w:p w:rsidR="00000000" w:rsidDel="00000000" w:rsidP="00000000" w:rsidRDefault="00000000" w:rsidRPr="00000000" w14:paraId="000000F4">
            <w:pPr>
              <w:pageBreakBefore w:val="0"/>
              <w:widowControl w:val="0"/>
              <w:numPr>
                <w:ilvl w:val="0"/>
                <w:numId w:val="4"/>
              </w:numPr>
              <w:spacing w:after="0" w:line="240" w:lineRule="auto"/>
              <w:ind w:left="720" w:hanging="360"/>
            </w:pPr>
            <w:r w:rsidDel="00000000" w:rsidR="00000000" w:rsidRPr="00000000">
              <w:rPr>
                <w:rtl w:val="0"/>
              </w:rPr>
              <w:t xml:space="preserve">As of now, only deactivation of lock is supported for “Set” operation.</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after="0" w:line="240" w:lineRule="auto"/>
              <w:rPr/>
            </w:pPr>
            <w:r w:rsidDel="00000000" w:rsidR="00000000" w:rsidRPr="00000000">
              <w:rPr>
                <w:rtl w:val="0"/>
              </w:rPr>
              <w:t xml:space="preserve">emergency-lock</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after="0" w:line="240" w:lineRule="auto"/>
              <w:rPr>
                <w:b w:val="1"/>
              </w:rPr>
            </w:pPr>
            <w:r w:rsidDel="00000000" w:rsidR="00000000" w:rsidRPr="00000000">
              <w:rPr>
                <w:b w:val="1"/>
                <w:rtl w:val="0"/>
              </w:rPr>
              <w:t xml:space="preserve">Read Write</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after="0" w:line="240" w:lineRule="auto"/>
              <w:rPr/>
            </w:pPr>
            <w:r w:rsidDel="00000000" w:rsidR="00000000" w:rsidRPr="00000000">
              <w:rPr>
                <w:rtl w:val="0"/>
              </w:rPr>
              <w:t xml:space="preserve">Used for activating or deactivating the lock in emergency situations (when the deadbolt is </w:t>
            </w:r>
            <w:r w:rsidDel="00000000" w:rsidR="00000000" w:rsidRPr="00000000">
              <w:rPr>
                <w:u w:val="single"/>
                <w:rtl w:val="0"/>
              </w:rPr>
              <w:t xml:space="preserve">engaged</w:t>
            </w:r>
            <w:r w:rsidDel="00000000" w:rsidR="00000000" w:rsidRPr="00000000">
              <w:rPr>
                <w:rtl w:val="0"/>
              </w:rPr>
              <w:t xml:space="preserve">). If 'true', activates the lock. For deactivating the lock, the value should be 'false'.</w:t>
            </w:r>
          </w:p>
          <w:p w:rsidR="00000000" w:rsidDel="00000000" w:rsidP="00000000" w:rsidRDefault="00000000" w:rsidRPr="00000000" w14:paraId="0000010D">
            <w:pPr>
              <w:pageBreakBefore w:val="0"/>
              <w:widowControl w:val="0"/>
              <w:spacing w:after="0" w:line="240" w:lineRule="auto"/>
              <w:rPr>
                <w:u w:val="single"/>
              </w:rPr>
            </w:pPr>
            <w:r w:rsidDel="00000000" w:rsidR="00000000" w:rsidRPr="00000000">
              <w:rPr>
                <w:rtl w:val="0"/>
              </w:rPr>
            </w:r>
          </w:p>
          <w:p w:rsidR="00000000" w:rsidDel="00000000" w:rsidP="00000000" w:rsidRDefault="00000000" w:rsidRPr="00000000" w14:paraId="0000010E">
            <w:pPr>
              <w:pageBreakBefore w:val="0"/>
              <w:widowControl w:val="0"/>
              <w:numPr>
                <w:ilvl w:val="0"/>
                <w:numId w:val="4"/>
              </w:numPr>
              <w:spacing w:after="0" w:line="240" w:lineRule="auto"/>
              <w:ind w:left="720" w:hanging="360"/>
            </w:pPr>
            <w:r w:rsidDel="00000000" w:rsidR="00000000" w:rsidRPr="00000000">
              <w:rPr>
                <w:rtl w:val="0"/>
              </w:rPr>
              <w:t xml:space="preserve">For activating the lock, the byte value should be 0x01, which is equivalent to Boolean </w:t>
            </w:r>
            <w:r w:rsidDel="00000000" w:rsidR="00000000" w:rsidRPr="00000000">
              <w:rPr>
                <w:u w:val="single"/>
                <w:rtl w:val="0"/>
              </w:rPr>
              <w:t xml:space="preserve">true</w:t>
            </w:r>
            <w:r w:rsidDel="00000000" w:rsidR="00000000" w:rsidRPr="00000000">
              <w:rPr>
                <w:rtl w:val="0"/>
              </w:rPr>
              <w:t xml:space="preserve">.</w:t>
            </w:r>
          </w:p>
          <w:p w:rsidR="00000000" w:rsidDel="00000000" w:rsidP="00000000" w:rsidRDefault="00000000" w:rsidRPr="00000000" w14:paraId="0000010F">
            <w:pPr>
              <w:pageBreakBefore w:val="0"/>
              <w:widowControl w:val="0"/>
              <w:numPr>
                <w:ilvl w:val="0"/>
                <w:numId w:val="4"/>
              </w:numPr>
              <w:spacing w:after="0" w:line="240" w:lineRule="auto"/>
              <w:ind w:left="720" w:hanging="360"/>
            </w:pPr>
            <w:r w:rsidDel="00000000" w:rsidR="00000000" w:rsidRPr="00000000">
              <w:rPr>
                <w:rtl w:val="0"/>
              </w:rPr>
              <w:t xml:space="preserve">For deactivating the lock, the byte value should be 0x00, which is equivalent to Boolean </w:t>
            </w:r>
            <w:r w:rsidDel="00000000" w:rsidR="00000000" w:rsidRPr="00000000">
              <w:rPr>
                <w:u w:val="single"/>
                <w:rtl w:val="0"/>
              </w:rPr>
              <w:t xml:space="preserve">false</w:t>
            </w:r>
            <w:r w:rsidDel="00000000" w:rsidR="00000000" w:rsidRPr="00000000">
              <w:rPr>
                <w:rtl w:val="0"/>
              </w:rPr>
              <w:t xml:space="preserve">.</w:t>
            </w:r>
          </w:p>
          <w:p w:rsidR="00000000" w:rsidDel="00000000" w:rsidP="00000000" w:rsidRDefault="00000000" w:rsidRPr="00000000" w14:paraId="00000110">
            <w:pPr>
              <w:pageBreakBefore w:val="0"/>
              <w:widowControl w:val="0"/>
              <w:numPr>
                <w:ilvl w:val="0"/>
                <w:numId w:val="4"/>
              </w:numPr>
              <w:spacing w:after="0" w:line="240" w:lineRule="auto"/>
              <w:ind w:left="720" w:hanging="360"/>
            </w:pPr>
            <w:r w:rsidDel="00000000" w:rsidR="00000000" w:rsidRPr="00000000">
              <w:rPr>
                <w:rtl w:val="0"/>
              </w:rPr>
              <w:t xml:space="preserve">As of now, only deactivation of lock is supported for “Set” operation.</w:t>
            </w:r>
            <w:r w:rsidDel="00000000" w:rsidR="00000000" w:rsidRPr="00000000">
              <w:rPr>
                <w:rtl w:val="0"/>
              </w:rPr>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after="0" w:line="240" w:lineRule="auto"/>
              <w:rPr/>
            </w:pPr>
            <w:r w:rsidDel="00000000" w:rsidR="00000000" w:rsidRPr="00000000">
              <w:rPr>
                <w:rtl w:val="0"/>
              </w:rPr>
              <w:t xml:space="preserve">status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after="0" w:line="240" w:lineRule="auto"/>
              <w:rPr>
                <w:b w:val="1"/>
              </w:rPr>
            </w:pPr>
            <w:r w:rsidDel="00000000" w:rsidR="00000000" w:rsidRPr="00000000">
              <w:rPr>
                <w:b w:val="1"/>
                <w:rtl w:val="0"/>
              </w:rPr>
              <w:t xml:space="preserve">0x30</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after="0" w:line="240" w:lineRule="auto"/>
              <w:rPr>
                <w:b w:val="1"/>
              </w:rPr>
            </w:pPr>
            <w:r w:rsidDel="00000000" w:rsidR="00000000" w:rsidRPr="00000000">
              <w:rPr>
                <w:b w:val="1"/>
                <w:rtl w:val="0"/>
              </w:rPr>
              <w:t xml:space="preserve">Byte</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after="0" w:line="240" w:lineRule="auto"/>
              <w:rPr>
                <w:b w:val="1"/>
              </w:rPr>
            </w:pPr>
            <w:r w:rsidDel="00000000" w:rsidR="00000000" w:rsidRPr="00000000">
              <w:rPr>
                <w:b w:val="1"/>
                <w:rtl w:val="0"/>
              </w:rPr>
              <w:t xml:space="preserve">1</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after="0" w:line="240" w:lineRule="auto"/>
              <w:rPr/>
            </w:pPr>
            <w:r w:rsidDel="00000000" w:rsidR="00000000" w:rsidRPr="00000000">
              <w:rPr>
                <w:b w:val="1"/>
                <w:i w:val="1"/>
                <w:rtl w:val="0"/>
              </w:rPr>
              <w:t xml:space="preserve">status</w:t>
            </w:r>
            <w:r w:rsidDel="00000000" w:rsidR="00000000" w:rsidRPr="00000000">
              <w:rPr>
                <w:rtl w:val="0"/>
              </w:rPr>
              <w:t xml:space="preserve"> - String (“online” or “offline”)</w:t>
            </w:r>
          </w:p>
        </w:tc>
      </w:tr>
      <w:tr>
        <w:trPr>
          <w:cantSplit w:val="0"/>
          <w:trHeight w:val="18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after="0" w:line="240" w:lineRule="auto"/>
              <w:rPr/>
            </w:pPr>
            <w:r w:rsidDel="00000000" w:rsidR="00000000" w:rsidRPr="00000000">
              <w:rPr>
                <w:rtl w:val="0"/>
              </w:rPr>
              <w:t xml:space="preserve">Represents the current latch status.</w:t>
            </w:r>
          </w:p>
          <w:p w:rsidR="00000000" w:rsidDel="00000000" w:rsidP="00000000" w:rsidRDefault="00000000" w:rsidRPr="00000000" w14:paraId="00000129">
            <w:pPr>
              <w:pageBreakBefore w:val="0"/>
              <w:widowControl w:val="0"/>
              <w:numPr>
                <w:ilvl w:val="0"/>
                <w:numId w:val="8"/>
              </w:numPr>
              <w:spacing w:after="0" w:line="240" w:lineRule="auto"/>
              <w:ind w:left="720" w:hanging="360"/>
            </w:pPr>
            <w:r w:rsidDel="00000000" w:rsidR="00000000" w:rsidRPr="00000000">
              <w:rPr>
                <w:rtl w:val="0"/>
              </w:rPr>
              <w:t xml:space="preserve">If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“online”.</w:t>
            </w:r>
            <w:r w:rsidDel="00000000" w:rsidR="00000000" w:rsidRPr="00000000">
              <w:rPr>
                <w:rtl w:val="0"/>
              </w:rPr>
            </w:r>
          </w:p>
          <w:p w:rsidR="00000000" w:rsidDel="00000000" w:rsidP="00000000" w:rsidRDefault="00000000" w:rsidRPr="00000000" w14:paraId="0000012A">
            <w:pPr>
              <w:pageBreakBefore w:val="0"/>
              <w:widowControl w:val="0"/>
              <w:numPr>
                <w:ilvl w:val="0"/>
                <w:numId w:val="8"/>
              </w:numPr>
              <w:spacing w:after="0" w:line="240" w:lineRule="auto"/>
              <w:ind w:left="720" w:hanging="360"/>
            </w:pPr>
            <w:r w:rsidDel="00000000" w:rsidR="00000000" w:rsidRPr="00000000">
              <w:rPr>
                <w:rtl w:val="0"/>
              </w:rPr>
              <w:t xml:space="preserve">If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“offline”.</w:t>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after="0" w:line="240" w:lineRule="auto"/>
              <w:rPr>
                <w:sz w:val="24"/>
                <w:szCs w:val="24"/>
              </w:rPr>
            </w:pPr>
            <w:r w:rsidDel="00000000" w:rsidR="00000000" w:rsidRPr="00000000">
              <w:rPr>
                <w:rtl w:val="0"/>
              </w:rPr>
              <w:t xml:space="preserve">battery</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after="0" w:line="240" w:lineRule="auto"/>
              <w:rPr>
                <w:b w:val="1"/>
              </w:rPr>
            </w:pPr>
            <w:r w:rsidDel="00000000" w:rsidR="00000000" w:rsidRPr="00000000">
              <w:rPr>
                <w:b w:val="1"/>
                <w:rtl w:val="0"/>
              </w:rPr>
              <w:t xml:space="preserve">0x40</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pageBreakBefore w:val="0"/>
              <w:widowControl w:val="0"/>
              <w:spacing w:after="0" w:line="240" w:lineRule="auto"/>
              <w:rPr>
                <w:b w:val="1"/>
              </w:rPr>
            </w:pPr>
            <w:r w:rsidDel="00000000" w:rsidR="00000000" w:rsidRPr="00000000">
              <w:rPr>
                <w:b w:val="1"/>
                <w:rtl w:val="0"/>
              </w:rPr>
              <w:t xml:space="preserve">Byte</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pageBreakBefore w:val="0"/>
              <w:widowControl w:val="0"/>
              <w:spacing w:after="0" w:line="240" w:lineRule="auto"/>
              <w:rPr>
                <w:b w:val="1"/>
              </w:rPr>
            </w:pPr>
            <w:r w:rsidDel="00000000" w:rsidR="00000000" w:rsidRPr="00000000">
              <w:rPr>
                <w:b w:val="1"/>
                <w:rtl w:val="0"/>
              </w:rPr>
              <w:t xml:space="preserve">1</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1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after="0" w:line="240" w:lineRule="auto"/>
              <w:rPr/>
            </w:pPr>
            <w:r w:rsidDel="00000000" w:rsidR="00000000" w:rsidRPr="00000000">
              <w:rPr>
                <w:b w:val="1"/>
                <w:i w:val="1"/>
                <w:rtl w:val="0"/>
              </w:rPr>
              <w:t xml:space="preserve">char</w:t>
            </w:r>
            <w:r w:rsidDel="00000000" w:rsidR="00000000" w:rsidRPr="00000000">
              <w:rPr>
                <w:rtl w:val="0"/>
              </w:rPr>
              <w:t xml:space="preserve"> - Integer with a value in the range 0-100</w:t>
            </w:r>
          </w:p>
        </w:tc>
      </w:tr>
      <w:tr>
        <w:trPr>
          <w:cantSplit w:val="0"/>
          <w:trHeight w:val="18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after="0" w:line="240" w:lineRule="auto"/>
              <w:rPr/>
            </w:pPr>
            <w:r w:rsidDel="00000000" w:rsidR="00000000" w:rsidRPr="00000000">
              <w:rPr>
                <w:rtl w:val="0"/>
              </w:rPr>
              <w:t xml:space="preserve">Represents the current charge level of the battery in percentage. The value ranges from 0 to 100.</w:t>
            </w:r>
          </w:p>
        </w:tc>
      </w:tr>
      <w:tr>
        <w:trPr>
          <w:cantSplit w:val="0"/>
          <w:trHeight w:val="18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after="0" w:line="240" w:lineRule="auto"/>
              <w:rPr/>
            </w:pPr>
            <w:r w:rsidDel="00000000" w:rsidR="00000000" w:rsidRPr="00000000">
              <w:rPr>
                <w:rtl w:val="0"/>
              </w:rPr>
              <w:t xml:space="preserve">deadbolt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after="0" w:line="240" w:lineRule="auto"/>
              <w:rPr>
                <w:b w:val="1"/>
              </w:rPr>
            </w:pPr>
            <w:r w:rsidDel="00000000" w:rsidR="00000000" w:rsidRPr="00000000">
              <w:rPr>
                <w:b w:val="1"/>
                <w:rtl w:val="0"/>
              </w:rPr>
              <w:t xml:space="preserve">0x50</w:t>
            </w:r>
          </w:p>
        </w:tc>
      </w:tr>
      <w:tr>
        <w:trPr>
          <w:cantSplit w:val="0"/>
          <w:trHeight w:val="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after="0" w:line="240" w:lineRule="auto"/>
              <w:rPr>
                <w:b w:val="1"/>
              </w:rPr>
            </w:pPr>
            <w:r w:rsidDel="00000000" w:rsidR="00000000" w:rsidRPr="00000000">
              <w:rPr>
                <w:b w:val="1"/>
                <w:rtl w:val="0"/>
              </w:rPr>
              <w:t xml:space="preserve">Byte</w:t>
            </w:r>
          </w:p>
        </w:tc>
      </w:tr>
      <w:tr>
        <w:trPr>
          <w:cantSplit w:val="0"/>
          <w:trHeight w:val="1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after="0" w:line="240" w:lineRule="auto"/>
              <w:rPr>
                <w:b w:val="1"/>
              </w:rPr>
            </w:pPr>
            <w:r w:rsidDel="00000000" w:rsidR="00000000" w:rsidRPr="00000000">
              <w:rPr>
                <w:b w:val="1"/>
                <w:rtl w:val="0"/>
              </w:rPr>
              <w:t xml:space="preserve">1</w:t>
            </w:r>
          </w:p>
        </w:tc>
      </w:tr>
      <w:tr>
        <w:trPr>
          <w:cantSplit w:val="0"/>
          <w:trHeight w:val="40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after="0" w:line="240" w:lineRule="auto"/>
              <w:rPr/>
            </w:pPr>
            <w:r w:rsidDel="00000000" w:rsidR="00000000" w:rsidRPr="00000000">
              <w:rPr>
                <w:rtl w:val="0"/>
              </w:rPr>
              <w:t xml:space="preserve">Used for providing the current status of the deadbolt. </w:t>
            </w:r>
          </w:p>
          <w:p w:rsidR="00000000" w:rsidDel="00000000" w:rsidP="00000000" w:rsidRDefault="00000000" w:rsidRPr="00000000" w14:paraId="0000015B">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15C">
            <w:pPr>
              <w:pageBreakBefore w:val="0"/>
              <w:widowControl w:val="0"/>
              <w:numPr>
                <w:ilvl w:val="0"/>
                <w:numId w:val="8"/>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engaged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p>
          <w:p w:rsidR="00000000" w:rsidDel="00000000" w:rsidP="00000000" w:rsidRDefault="00000000" w:rsidRPr="00000000" w14:paraId="0000015D">
            <w:pPr>
              <w:pageBreakBefore w:val="0"/>
              <w:widowControl w:val="0"/>
              <w:numPr>
                <w:ilvl w:val="0"/>
                <w:numId w:val="8"/>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disengaged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r>
          </w:p>
        </w:tc>
      </w:tr>
      <w:tr>
        <w:trPr>
          <w:cantSplit w:val="0"/>
          <w:trHeight w:val="43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after="0" w:line="240" w:lineRule="auto"/>
              <w:rPr>
                <w:sz w:val="24"/>
                <w:szCs w:val="24"/>
              </w:rPr>
            </w:pPr>
            <w:r w:rsidDel="00000000" w:rsidR="00000000" w:rsidRPr="00000000">
              <w:rPr>
                <w:rtl w:val="0"/>
              </w:rPr>
              <w:t xml:space="preserve">latch</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1">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spacing w:after="0" w:line="240" w:lineRule="auto"/>
              <w:rPr>
                <w:b w:val="1"/>
              </w:rPr>
            </w:pPr>
            <w:r w:rsidDel="00000000" w:rsidR="00000000" w:rsidRPr="00000000">
              <w:rPr>
                <w:b w:val="1"/>
                <w:rtl w:val="0"/>
              </w:rPr>
              <w:t xml:space="preserve">0x60</w:t>
            </w:r>
          </w:p>
        </w:tc>
      </w:tr>
      <w:tr>
        <w:trPr>
          <w:cantSplit w:val="0"/>
          <w:trHeight w:val="46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pageBreakBefore w:val="0"/>
              <w:widowControl w:val="0"/>
              <w:spacing w:after="0" w:line="240" w:lineRule="auto"/>
              <w:rPr>
                <w:b w:val="1"/>
              </w:rPr>
            </w:pPr>
            <w:r w:rsidDel="00000000" w:rsidR="00000000" w:rsidRPr="00000000">
              <w:rPr>
                <w:b w:val="1"/>
                <w:rtl w:val="0"/>
              </w:rPr>
              <w:t xml:space="preserve">Byte</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after="0" w:line="240" w:lineRule="auto"/>
              <w:rPr/>
            </w:pPr>
            <w:r w:rsidDel="00000000" w:rsidR="00000000" w:rsidRPr="00000000">
              <w:rPr>
                <w:rtl w:val="0"/>
              </w:rPr>
              <w:t xml:space="preserve">Used for providing the current status of the latch.. </w:t>
            </w:r>
          </w:p>
          <w:p w:rsidR="00000000" w:rsidDel="00000000" w:rsidP="00000000" w:rsidRDefault="00000000" w:rsidRPr="00000000" w14:paraId="00000176">
            <w:pPr>
              <w:pageBreakBefore w:val="0"/>
              <w:widowControl w:val="0"/>
              <w:spacing w:after="0" w:line="240" w:lineRule="auto"/>
              <w:rPr/>
            </w:pPr>
            <w:r w:rsidDel="00000000" w:rsidR="00000000" w:rsidRPr="00000000">
              <w:rPr>
                <w:rtl w:val="0"/>
              </w:rPr>
            </w:r>
          </w:p>
          <w:p w:rsidR="00000000" w:rsidDel="00000000" w:rsidP="00000000" w:rsidRDefault="00000000" w:rsidRPr="00000000" w14:paraId="00000177">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p>
          <w:p w:rsidR="00000000" w:rsidDel="00000000" w:rsidP="00000000" w:rsidRDefault="00000000" w:rsidRPr="00000000" w14:paraId="00000178">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r>
          </w:p>
        </w:tc>
      </w:tr>
    </w:tbl>
    <w:p w:rsidR="00000000" w:rsidDel="00000000" w:rsidP="00000000" w:rsidRDefault="00000000" w:rsidRPr="00000000" w14:paraId="0000017B">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after="0" w:line="240" w:lineRule="auto"/>
              <w:rPr>
                <w:b w:val="1"/>
              </w:rPr>
            </w:pPr>
            <w:r w:rsidDel="00000000" w:rsidR="00000000" w:rsidRPr="00000000">
              <w:rPr>
                <w:b w:val="1"/>
                <w:rtl w:val="0"/>
              </w:rPr>
              <w:t xml:space="preserve">Alarm</w:t>
            </w:r>
          </w:p>
        </w:tc>
      </w:tr>
      <w:tr>
        <w:trPr>
          <w:cantSplit w:val="0"/>
          <w:trHeight w:val="42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after="0" w:line="240" w:lineRule="auto"/>
              <w:rPr/>
            </w:pPr>
            <w:r w:rsidDel="00000000" w:rsidR="00000000" w:rsidRPr="00000000">
              <w:rPr>
                <w:rtl w:val="0"/>
              </w:rPr>
              <w:t xml:space="preserve">low-battery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after="0" w:line="240" w:lineRule="auto"/>
              <w:rPr/>
            </w:pPr>
            <w:r w:rsidDel="00000000" w:rsidR="00000000" w:rsidRPr="00000000">
              <w:rPr>
                <w:rtl w:val="0"/>
              </w:rPr>
              <w:t xml:space="preserve">Boolean (true)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after="0" w:line="240" w:lineRule="auto"/>
              <w:rPr/>
            </w:pPr>
            <w:r w:rsidDel="00000000" w:rsidR="00000000" w:rsidRPr="00000000">
              <w:rPr>
                <w:rtl w:val="0"/>
              </w:rPr>
              <w:t xml:space="preserve">This alarm is triggered when the battery level drops below 10%. When the alarm is generated, it’s value is always set to 0x01, which is equivalent to Boolean </w:t>
            </w:r>
            <w:r w:rsidDel="00000000" w:rsidR="00000000" w:rsidRPr="00000000">
              <w:rPr>
                <w:u w:val="single"/>
                <w:rtl w:val="0"/>
              </w:rPr>
              <w:t xml:space="preserve">true</w:t>
            </w:r>
            <w:r w:rsidDel="00000000" w:rsidR="00000000" w:rsidRPr="00000000">
              <w:rPr>
                <w:rtl w:val="0"/>
              </w:rPr>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after="0" w:line="240" w:lineRule="auto"/>
              <w:rPr/>
            </w:pPr>
            <w:r w:rsidDel="00000000" w:rsidR="00000000" w:rsidRPr="00000000">
              <w:rPr>
                <w:rtl w:val="0"/>
              </w:rPr>
              <w:t xml:space="preserve">deadbolt-alert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7">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after="0" w:line="240" w:lineRule="auto"/>
              <w:rPr/>
            </w:pPr>
            <w:r w:rsidDel="00000000" w:rsidR="00000000" w:rsidRPr="00000000">
              <w:rPr>
                <w:rtl w:val="0"/>
              </w:rPr>
              <w:t xml:space="preserve">This alarm is triggered when the deadbolt is engaged or disengaged. When the deadbolt is engaged, the corresponding value is set to 0x01 (Boolean </w:t>
            </w:r>
            <w:r w:rsidDel="00000000" w:rsidR="00000000" w:rsidRPr="00000000">
              <w:rPr>
                <w:u w:val="single"/>
                <w:rtl w:val="0"/>
              </w:rPr>
              <w:t xml:space="preserve">true</w:t>
            </w:r>
            <w:r w:rsidDel="00000000" w:rsidR="00000000" w:rsidRPr="00000000">
              <w:rPr>
                <w:rtl w:val="0"/>
              </w:rPr>
              <w:t xml:space="preserve">) and when the deadbolt is disengaged, the value is set to 0x00 (Boolean </w:t>
            </w:r>
            <w:r w:rsidDel="00000000" w:rsidR="00000000" w:rsidRPr="00000000">
              <w:rPr>
                <w:u w:val="single"/>
                <w:rtl w:val="0"/>
              </w:rPr>
              <w:t xml:space="preserve">false</w:t>
            </w:r>
            <w:r w:rsidDel="00000000" w:rsidR="00000000" w:rsidRPr="00000000">
              <w:rPr>
                <w:rtl w:val="0"/>
              </w:rPr>
              <w:t xml:space="preserve">)</w:t>
            </w:r>
          </w:p>
        </w:tc>
      </w:tr>
      <w:tr>
        <w:trPr>
          <w:cantSplit w:val="0"/>
          <w:trHeight w:val="869.94140625" w:hRule="atLeast"/>
          <w:tblHeader w:val="0"/>
        </w:trPr>
        <w:tc>
          <w:tcPr>
            <w:vMerge w:val="restart"/>
            <w:tcBorders>
              <w:top w:color="000000" w:space="0" w:sz="8" w:val="single"/>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widowControl w:val="0"/>
              <w:spacing w:after="0" w:before="240" w:lineRule="auto"/>
              <w:rPr/>
            </w:pPr>
            <w:r w:rsidDel="00000000" w:rsidR="00000000" w:rsidRPr="00000000">
              <w:rPr>
                <w:rtl w:val="0"/>
              </w:rPr>
              <w:t xml:space="preserve">latch-alert</w:t>
            </w:r>
          </w:p>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widowControl w:val="0"/>
              <w:spacing w:after="0" w:before="240" w:lineRule="auto"/>
              <w:rPr>
                <w:b w:val="1"/>
              </w:rPr>
            </w:pPr>
            <w:r w:rsidDel="00000000" w:rsidR="00000000" w:rsidRPr="00000000">
              <w:rPr>
                <w:b w:val="1"/>
                <w:rtl w:val="0"/>
              </w:rPr>
              <w:t xml:space="preserve">Wirepas specific data type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after="0" w:before="240" w:lineRule="auto"/>
              <w:rPr/>
            </w:pPr>
            <w:r w:rsidDel="00000000" w:rsidR="00000000" w:rsidRPr="00000000">
              <w:rPr>
                <w:rtl w:val="0"/>
              </w:rPr>
              <w:t xml:space="preserve">Key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after="0" w:before="240" w:lineRule="auto"/>
              <w:rPr>
                <w:b w:val="1"/>
              </w:rPr>
            </w:pPr>
            <w:r w:rsidDel="00000000" w:rsidR="00000000" w:rsidRPr="00000000">
              <w:rPr>
                <w:b w:val="1"/>
                <w:rtl w:val="0"/>
              </w:rPr>
              <w:t xml:space="preserve">0x30</w:t>
            </w:r>
          </w:p>
        </w:tc>
      </w:tr>
      <w:tr>
        <w:trPr>
          <w:cantSplit w:val="0"/>
          <w:trHeight w:val="869.9414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after="0" w:before="240" w:lineRule="auto"/>
              <w:rPr/>
            </w:pPr>
            <w:r w:rsidDel="00000000" w:rsidR="00000000" w:rsidRPr="00000000">
              <w:rPr>
                <w:rtl w:val="0"/>
              </w:rPr>
              <w:t xml:space="preserve">Data 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after="0" w:before="240" w:lineRule="auto"/>
              <w:rPr>
                <w:b w:val="1"/>
              </w:rPr>
            </w:pPr>
            <w:r w:rsidDel="00000000" w:rsidR="00000000" w:rsidRPr="00000000">
              <w:rPr>
                <w:b w:val="1"/>
                <w:rtl w:val="0"/>
              </w:rPr>
              <w:t xml:space="preserve">Byte</w:t>
            </w:r>
          </w:p>
        </w:tc>
      </w:tr>
      <w:tr>
        <w:trPr>
          <w:cantSplit w:val="0"/>
          <w:trHeight w:val="869.9414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after="0" w:before="240" w:lineRule="auto"/>
              <w:rPr/>
            </w:pPr>
            <w:r w:rsidDel="00000000" w:rsidR="00000000" w:rsidRPr="00000000">
              <w:rPr>
                <w:rtl w:val="0"/>
              </w:rPr>
              <w:t xml:space="preserve">Size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after="0" w:before="240" w:lineRule="auto"/>
              <w:rPr>
                <w:b w:val="1"/>
              </w:rPr>
            </w:pPr>
            <w:r w:rsidDel="00000000" w:rsidR="00000000" w:rsidRPr="00000000">
              <w:rPr>
                <w:b w:val="1"/>
                <w:rtl w:val="0"/>
              </w:rPr>
              <w:t xml:space="preserve">1</w:t>
            </w:r>
          </w:p>
        </w:tc>
      </w:tr>
      <w:tr>
        <w:trPr>
          <w:cantSplit w:val="0"/>
          <w:trHeight w:val="869.9414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after="0" w:line="240" w:lineRule="auto"/>
              <w:rPr/>
            </w:pPr>
            <w:r w:rsidDel="00000000" w:rsidR="00000000" w:rsidRPr="00000000">
              <w:rPr>
                <w:rtl w:val="0"/>
              </w:rPr>
            </w:r>
          </w:p>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after="0" w:before="240" w:lineRule="auto"/>
              <w:rPr/>
            </w:pPr>
            <w:r w:rsidDel="00000000" w:rsidR="00000000" w:rsidRPr="00000000">
              <w:rPr>
                <w:rtl w:val="0"/>
              </w:rPr>
              <w:t xml:space="preserve">Type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after="0" w:before="240" w:lineRule="auto"/>
              <w:rPr>
                <w:b w:val="1"/>
              </w:rPr>
            </w:pPr>
            <w:r w:rsidDel="00000000" w:rsidR="00000000" w:rsidRPr="00000000">
              <w:rPr>
                <w:b w:val="1"/>
                <w:rtl w:val="0"/>
              </w:rPr>
              <w:t xml:space="preserve">Read-only</w:t>
            </w:r>
          </w:p>
        </w:tc>
      </w:tr>
      <w:tr>
        <w:trPr>
          <w:cantSplit w:val="0"/>
          <w:trHeight w:val="720"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after="0" w:lin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IoT Server specific data type</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(true/false)</w:t>
            </w:r>
          </w:p>
        </w:tc>
      </w:tr>
      <w:tr>
        <w:trPr>
          <w:cantSplit w:val="0"/>
          <w:trHeight w:val="1022.77587890625" w:hRule="atLeast"/>
          <w:tblHeader w:val="0"/>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after="0" w:line="240" w:lineRule="auto"/>
              <w:rPr/>
            </w:pPr>
            <w:r w:rsidDel="00000000" w:rsidR="00000000" w:rsidRPr="00000000">
              <w:rPr>
                <w:rtl w:val="0"/>
              </w:rPr>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line="240" w:lineRule="auto"/>
              <w:rPr/>
            </w:pPr>
            <w:r w:rsidDel="00000000" w:rsidR="00000000" w:rsidRPr="00000000">
              <w:rPr>
                <w:rtl w:val="0"/>
              </w:rPr>
              <w:t xml:space="preserve">This alarm is triggered when the latch is opened and closed. When the latch is closed, the corresponding value is set to 0x01 (Boolean true) and when the latch is opened, the value is set to 0x00 (Boolean false). </w:t>
            </w:r>
          </w:p>
        </w:tc>
      </w:tr>
    </w:tbl>
    <w:p w:rsidR="00000000" w:rsidDel="00000000" w:rsidP="00000000" w:rsidRDefault="00000000" w:rsidRPr="00000000" w14:paraId="000001C8">
      <w:pPr>
        <w:pageBreakBefore w:val="0"/>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2085"/>
        <w:gridCol w:w="1215"/>
        <w:gridCol w:w="4155"/>
        <w:tblGridChange w:id="0">
          <w:tblGrid>
            <w:gridCol w:w="1905"/>
            <w:gridCol w:w="2085"/>
            <w:gridCol w:w="1215"/>
            <w:gridCol w:w="4155"/>
          </w:tblGrid>
        </w:tblGridChange>
      </w:tblGrid>
      <w:tr>
        <w:trPr>
          <w:cantSplit w:val="0"/>
          <w:trHeight w:val="420" w:hRule="atLeast"/>
          <w:tblHeader w:val="0"/>
        </w:trPr>
        <w:tc>
          <w:tcPr>
            <w:gridSpan w:val="4"/>
            <w:tcBorders>
              <w:top w:color="000000" w:space="0" w:sz="12" w:val="single"/>
              <w:left w:color="000000" w:space="0" w:sz="12" w:val="single"/>
              <w:bottom w:color="000000" w:space="0" w:sz="12" w:val="single"/>
            </w:tcBorders>
            <w:shd w:fill="efefef"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after="0" w:line="240" w:lineRule="auto"/>
              <w:rPr>
                <w:b w:val="1"/>
              </w:rPr>
            </w:pPr>
            <w:r w:rsidDel="00000000" w:rsidR="00000000" w:rsidRPr="00000000">
              <w:rPr>
                <w:b w:val="1"/>
                <w:rtl w:val="0"/>
              </w:rPr>
              <w:t xml:space="preserve">Telemetry</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after="0" w:line="240" w:lineRule="auto"/>
              <w:rPr/>
            </w:pPr>
            <w:r w:rsidDel="00000000" w:rsidR="00000000" w:rsidRPr="00000000">
              <w:rPr>
                <w:rtl w:val="0"/>
              </w:rPr>
              <w:t xml:space="preserve">status</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after="0" w:line="240" w:lineRule="auto"/>
              <w:rPr>
                <w:b w:val="1"/>
              </w:rPr>
            </w:pPr>
            <w:r w:rsidDel="00000000" w:rsidR="00000000" w:rsidRPr="00000000">
              <w:rPr>
                <w:b w:val="1"/>
                <w:rtl w:val="0"/>
              </w:rPr>
              <w:t xml:space="preserve">0x10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spacing w:after="0" w:line="240" w:lineRule="auto"/>
              <w:rPr>
                <w:b w:val="1"/>
              </w:rPr>
            </w:pPr>
            <w:r w:rsidDel="00000000" w:rsidR="00000000" w:rsidRPr="00000000">
              <w:rPr>
                <w:b w:val="1"/>
                <w:rtl w:val="0"/>
              </w:rPr>
              <w:t xml:space="preserve">Byte</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A">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F">
            <w:pPr>
              <w:pageBreakBefore w:val="0"/>
              <w:widowControl w:val="0"/>
              <w:spacing w:after="0" w:line="240" w:lineRule="auto"/>
              <w:rPr/>
            </w:pPr>
            <w:r w:rsidDel="00000000" w:rsidR="00000000" w:rsidRPr="00000000">
              <w:rPr>
                <w:b w:val="1"/>
                <w:i w:val="1"/>
                <w:rtl w:val="0"/>
              </w:rPr>
              <w:t xml:space="preserve">status</w:t>
            </w:r>
            <w:r w:rsidDel="00000000" w:rsidR="00000000" w:rsidRPr="00000000">
              <w:rPr>
                <w:rtl w:val="0"/>
              </w:rPr>
              <w:t xml:space="preserve"> - String (“online” or “offline”)</w:t>
            </w:r>
          </w:p>
        </w:tc>
      </w:tr>
      <w:tr>
        <w:trPr>
          <w:cantSplit w:val="0"/>
          <w:trHeight w:val="45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pageBreakBefore w:val="0"/>
              <w:widowControl w:val="0"/>
              <w:spacing w:after="0" w:line="240" w:lineRule="auto"/>
              <w:rPr/>
            </w:pPr>
            <w:r w:rsidDel="00000000" w:rsidR="00000000" w:rsidRPr="00000000">
              <w:rPr>
                <w:rtl w:val="0"/>
              </w:rPr>
              <w:t xml:space="preserve">Represents the current lock status, which represents the latch status.</w:t>
            </w:r>
          </w:p>
          <w:p w:rsidR="00000000" w:rsidDel="00000000" w:rsidP="00000000" w:rsidRDefault="00000000" w:rsidRPr="00000000" w14:paraId="000001E3">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“online”.</w:t>
            </w:r>
            <w:r w:rsidDel="00000000" w:rsidR="00000000" w:rsidRPr="00000000">
              <w:rPr>
                <w:rtl w:val="0"/>
              </w:rPr>
            </w:r>
          </w:p>
          <w:p w:rsidR="00000000" w:rsidDel="00000000" w:rsidP="00000000" w:rsidRDefault="00000000" w:rsidRPr="00000000" w14:paraId="000001E4">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“offline”.</w:t>
            </w:r>
          </w:p>
        </w:tc>
      </w:tr>
      <w:tr>
        <w:trPr>
          <w:cantSplit w:val="0"/>
          <w:trHeight w:val="355.9570312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pageBreakBefore w:val="0"/>
              <w:widowControl w:val="0"/>
              <w:spacing w:after="0" w:line="240" w:lineRule="auto"/>
              <w:rPr/>
            </w:pPr>
            <w:r w:rsidDel="00000000" w:rsidR="00000000" w:rsidRPr="00000000">
              <w:rPr>
                <w:rtl w:val="0"/>
              </w:rPr>
              <w:t xml:space="preserve">battery</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spacing w:after="0" w:line="240" w:lineRule="auto"/>
              <w:rPr>
                <w:b w:val="1"/>
              </w:rPr>
            </w:pPr>
            <w:r w:rsidDel="00000000" w:rsidR="00000000" w:rsidRPr="00000000">
              <w:rPr>
                <w:b w:val="1"/>
                <w:rtl w:val="0"/>
              </w:rPr>
              <w:t xml:space="preserve">0x20</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pageBreakBefore w:val="0"/>
              <w:widowControl w:val="0"/>
              <w:spacing w:after="0" w:line="240" w:lineRule="auto"/>
              <w:rPr>
                <w:b w:val="1"/>
              </w:rPr>
            </w:pPr>
            <w:r w:rsidDel="00000000" w:rsidR="00000000" w:rsidRPr="00000000">
              <w:rPr>
                <w:b w:val="1"/>
                <w:rtl w:val="0"/>
              </w:rPr>
              <w:t xml:space="preserve">Byte</w:t>
            </w:r>
          </w:p>
        </w:tc>
      </w:tr>
      <w:tr>
        <w:trPr>
          <w:cantSplit w:val="0"/>
          <w:trHeight w:val="34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after="0" w:line="240" w:lineRule="auto"/>
              <w:rPr>
                <w:b w:val="1"/>
              </w:rPr>
            </w:pPr>
            <w:r w:rsidDel="00000000" w:rsidR="00000000" w:rsidRPr="00000000">
              <w:rPr>
                <w:b w:val="1"/>
                <w:rtl w:val="0"/>
              </w:rPr>
              <w:t xml:space="preserve">1</w:t>
            </w:r>
          </w:p>
        </w:tc>
      </w:tr>
      <w:tr>
        <w:trPr>
          <w:cantSplit w:val="0"/>
          <w:trHeight w:val="39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7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after="0" w:line="240" w:lineRule="auto"/>
              <w:rPr/>
            </w:pPr>
            <w:r w:rsidDel="00000000" w:rsidR="00000000" w:rsidRPr="00000000">
              <w:rPr>
                <w:rtl w:val="0"/>
              </w:rPr>
              <w:t xml:space="preserve">IoT Server specific data type</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after="0" w:line="240" w:lineRule="auto"/>
              <w:rPr/>
            </w:pPr>
            <w:r w:rsidDel="00000000" w:rsidR="00000000" w:rsidRPr="00000000">
              <w:rPr>
                <w:b w:val="1"/>
                <w:i w:val="1"/>
                <w:rtl w:val="0"/>
              </w:rPr>
              <w:t xml:space="preserve">char</w:t>
            </w:r>
            <w:r w:rsidDel="00000000" w:rsidR="00000000" w:rsidRPr="00000000">
              <w:rPr>
                <w:rtl w:val="0"/>
              </w:rPr>
              <w:t xml:space="preserve"> - Integer with a value in the range 0-100</w:t>
            </w:r>
          </w:p>
        </w:tc>
      </w:tr>
      <w:tr>
        <w:trPr>
          <w:cantSplit w:val="0"/>
          <w:trHeight w:val="720"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numPr>
                <w:ilvl w:val="0"/>
                <w:numId w:val="8"/>
              </w:numPr>
              <w:spacing w:after="0" w:line="240" w:lineRule="auto"/>
              <w:ind w:left="720" w:hanging="360"/>
            </w:pPr>
            <w:r w:rsidDel="00000000" w:rsidR="00000000" w:rsidRPr="00000000">
              <w:rPr>
                <w:rtl w:val="0"/>
              </w:rPr>
              <w:t xml:space="preserve">Represents the current charge level of the battery in percentage. The value ranges from 0 to 100.</w:t>
            </w:r>
          </w:p>
        </w:tc>
      </w:tr>
      <w:tr>
        <w:trPr>
          <w:cantSplit w:val="0"/>
          <w:trHeight w:val="360"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after="0" w:line="240" w:lineRule="auto"/>
              <w:rPr/>
            </w:pPr>
            <w:r w:rsidDel="00000000" w:rsidR="00000000" w:rsidRPr="00000000">
              <w:rPr>
                <w:rtl w:val="0"/>
              </w:rPr>
              <w:t xml:space="preserve">deadbolt</w:t>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after="0" w:line="240" w:lineRule="auto"/>
              <w:rPr>
                <w:b w:val="1"/>
              </w:rPr>
            </w:pPr>
            <w:r w:rsidDel="00000000" w:rsidR="00000000" w:rsidRPr="00000000">
              <w:rPr>
                <w:b w:val="1"/>
                <w:rtl w:val="0"/>
              </w:rPr>
              <w:t xml:space="preserve">0x30</w:t>
            </w:r>
          </w:p>
        </w:tc>
      </w:tr>
      <w:tr>
        <w:trPr>
          <w:cantSplit w:val="0"/>
          <w:trHeight w:val="30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after="0" w:line="240" w:lineRule="auto"/>
              <w:rPr>
                <w:b w:val="1"/>
              </w:rPr>
            </w:pPr>
            <w:r w:rsidDel="00000000" w:rsidR="00000000" w:rsidRPr="00000000">
              <w:rPr>
                <w:b w:val="1"/>
                <w:rtl w:val="0"/>
              </w:rPr>
              <w:t xml:space="preserve">Byte</w:t>
            </w:r>
          </w:p>
        </w:tc>
      </w:tr>
      <w:tr>
        <w:trPr>
          <w:cantSplit w:val="0"/>
          <w:trHeight w:val="45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after="0" w:line="240" w:lineRule="auto"/>
              <w:rPr>
                <w:b w:val="1"/>
              </w:rPr>
            </w:pPr>
            <w:r w:rsidDel="00000000" w:rsidR="00000000" w:rsidRPr="00000000">
              <w:rPr>
                <w:b w:val="1"/>
                <w:rtl w:val="0"/>
              </w:rPr>
              <w:t xml:space="preserve">1</w:t>
            </w:r>
          </w:p>
        </w:tc>
      </w:tr>
      <w:tr>
        <w:trPr>
          <w:cantSplit w:val="0"/>
          <w:trHeight w:val="43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after="0" w:line="240" w:lineRule="auto"/>
              <w:rPr/>
            </w:pPr>
            <w:r w:rsidDel="00000000" w:rsidR="00000000" w:rsidRPr="00000000">
              <w:rPr>
                <w:rtl w:val="0"/>
              </w:rPr>
              <w:t xml:space="preserve">Represents the current deadbolt status.</w:t>
            </w:r>
          </w:p>
          <w:p w:rsidR="00000000" w:rsidDel="00000000" w:rsidP="00000000" w:rsidRDefault="00000000" w:rsidRPr="00000000" w14:paraId="00000215">
            <w:pPr>
              <w:pageBreakBefore w:val="0"/>
              <w:widowControl w:val="0"/>
              <w:numPr>
                <w:ilvl w:val="0"/>
                <w:numId w:val="8"/>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engaged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16">
            <w:pPr>
              <w:pageBreakBefore w:val="0"/>
              <w:widowControl w:val="0"/>
              <w:numPr>
                <w:ilvl w:val="0"/>
                <w:numId w:val="8"/>
              </w:numPr>
              <w:spacing w:after="0" w:line="240" w:lineRule="auto"/>
              <w:ind w:left="720" w:hanging="360"/>
            </w:pPr>
            <w:r w:rsidDel="00000000" w:rsidR="00000000" w:rsidRPr="00000000">
              <w:rPr>
                <w:rtl w:val="0"/>
              </w:rPr>
              <w:t xml:space="preserve">If the deadbolt is </w:t>
            </w:r>
            <w:r w:rsidDel="00000000" w:rsidR="00000000" w:rsidRPr="00000000">
              <w:rPr>
                <w:u w:val="single"/>
                <w:rtl w:val="0"/>
              </w:rPr>
              <w:t xml:space="preserve">disengaged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t xml:space="preserve">.</w:t>
            </w:r>
          </w:p>
        </w:tc>
      </w:tr>
      <w:tr>
        <w:trPr>
          <w:cantSplit w:val="0"/>
          <w:trHeight w:val="435" w:hRule="atLeast"/>
          <w:tblHeader w:val="0"/>
        </w:trPr>
        <w:tc>
          <w:tcPr>
            <w:vMerge w:val="restart"/>
            <w:tcBorders>
              <w:top w:color="000000" w:space="0" w:sz="12" w:val="single"/>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pageBreakBefore w:val="0"/>
              <w:widowControl w:val="0"/>
              <w:spacing w:after="0" w:line="240" w:lineRule="auto"/>
              <w:rPr>
                <w:sz w:val="24"/>
                <w:szCs w:val="24"/>
              </w:rPr>
            </w:pPr>
            <w:r w:rsidDel="00000000" w:rsidR="00000000" w:rsidRPr="00000000">
              <w:rPr>
                <w:rtl w:val="0"/>
              </w:rPr>
              <w:t xml:space="preserve">latch</w:t>
            </w:r>
            <w:r w:rsidDel="00000000" w:rsidR="00000000" w:rsidRPr="00000000">
              <w:rPr>
                <w:rtl w:val="0"/>
              </w:rPr>
            </w:r>
          </w:p>
        </w:tc>
        <w:tc>
          <w:tcPr>
            <w:vMerge w:val="restart"/>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after="0" w:line="240" w:lineRule="auto"/>
              <w:rPr>
                <w:b w:val="1"/>
              </w:rPr>
            </w:pPr>
            <w:r w:rsidDel="00000000" w:rsidR="00000000" w:rsidRPr="00000000">
              <w:rPr>
                <w:rtl w:val="0"/>
              </w:rPr>
              <w:t xml:space="preserve">Wirepas specific data type</w:t>
            </w:r>
            <w:r w:rsidDel="00000000" w:rsidR="00000000" w:rsidRPr="00000000">
              <w:rPr>
                <w:rtl w:val="0"/>
              </w:rPr>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pageBreakBefore w:val="0"/>
              <w:widowControl w:val="0"/>
              <w:spacing w:after="0" w:line="240" w:lineRule="auto"/>
              <w:rPr/>
            </w:pPr>
            <w:r w:rsidDel="00000000" w:rsidR="00000000" w:rsidRPr="00000000">
              <w:rPr>
                <w:rtl w:val="0"/>
              </w:rPr>
              <w:t xml:space="preserve">Key</w:t>
            </w:r>
          </w:p>
        </w:tc>
        <w:tc>
          <w:tcPr>
            <w:tcBorders>
              <w:top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pageBreakBefore w:val="0"/>
              <w:widowControl w:val="0"/>
              <w:spacing w:after="0" w:line="240" w:lineRule="auto"/>
              <w:rPr>
                <w:b w:val="1"/>
              </w:rPr>
            </w:pPr>
            <w:r w:rsidDel="00000000" w:rsidR="00000000" w:rsidRPr="00000000">
              <w:rPr>
                <w:b w:val="1"/>
                <w:rtl w:val="0"/>
              </w:rPr>
              <w:t xml:space="preserve">0x40</w:t>
            </w:r>
          </w:p>
        </w:tc>
      </w:tr>
      <w:tr>
        <w:trPr>
          <w:cantSplit w:val="0"/>
          <w:trHeight w:val="46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E">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pageBreakBefore w:val="0"/>
              <w:widowControl w:val="0"/>
              <w:spacing w:after="0" w:line="240" w:lineRule="auto"/>
              <w:rPr/>
            </w:pPr>
            <w:r w:rsidDel="00000000" w:rsidR="00000000" w:rsidRPr="00000000">
              <w:rPr>
                <w:rtl w:val="0"/>
              </w:rPr>
              <w:t xml:space="preserve">Data 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0">
            <w:pPr>
              <w:pageBreakBefore w:val="0"/>
              <w:widowControl w:val="0"/>
              <w:spacing w:after="0" w:line="240" w:lineRule="auto"/>
              <w:rPr>
                <w:b w:val="1"/>
              </w:rPr>
            </w:pPr>
            <w:r w:rsidDel="00000000" w:rsidR="00000000" w:rsidRPr="00000000">
              <w:rPr>
                <w:b w:val="1"/>
                <w:rtl w:val="0"/>
              </w:rPr>
              <w:t xml:space="preserve">Byte</w:t>
            </w:r>
          </w:p>
        </w:tc>
      </w:tr>
      <w:tr>
        <w:trPr>
          <w:cantSplit w:val="0"/>
          <w:trHeight w:val="48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2">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pageBreakBefore w:val="0"/>
              <w:widowControl w:val="0"/>
              <w:spacing w:after="0" w:line="240" w:lineRule="auto"/>
              <w:rPr/>
            </w:pPr>
            <w:r w:rsidDel="00000000" w:rsidR="00000000" w:rsidRPr="00000000">
              <w:rPr>
                <w:rtl w:val="0"/>
              </w:rPr>
              <w:t xml:space="preserve">Size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spacing w:after="0" w:line="240" w:lineRule="auto"/>
              <w:rPr>
                <w:b w:val="1"/>
              </w:rPr>
            </w:pPr>
            <w:r w:rsidDel="00000000" w:rsidR="00000000" w:rsidRPr="00000000">
              <w:rPr>
                <w:b w:val="1"/>
                <w:rtl w:val="0"/>
              </w:rPr>
              <w:t xml:space="preserve">1</w:t>
            </w:r>
          </w:p>
        </w:tc>
      </w:tr>
      <w:tr>
        <w:trPr>
          <w:cantSplit w:val="0"/>
          <w:trHeight w:val="420"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spacing w:after="0" w:line="240" w:lineRule="auto"/>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after="0" w:line="240" w:lineRule="auto"/>
              <w:rPr/>
            </w:pPr>
            <w:r w:rsidDel="00000000" w:rsidR="00000000" w:rsidRPr="00000000">
              <w:rPr>
                <w:rtl w:val="0"/>
              </w:rPr>
              <w:t xml:space="preserve">Type</w:t>
            </w:r>
          </w:p>
        </w:tc>
        <w:tc>
          <w:tcPr>
            <w:tcBorders>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after="0" w:line="240" w:lineRule="auto"/>
              <w:rPr>
                <w:b w:val="1"/>
              </w:rPr>
            </w:pPr>
            <w:r w:rsidDel="00000000" w:rsidR="00000000" w:rsidRPr="00000000">
              <w:rPr>
                <w:b w:val="1"/>
                <w:rtl w:val="0"/>
              </w:rPr>
              <w:t xml:space="preserve">Read-only</w:t>
            </w:r>
          </w:p>
        </w:tc>
      </w:tr>
      <w:tr>
        <w:trPr>
          <w:cantSplit w:val="0"/>
          <w:trHeight w:val="869.94140625" w:hRule="atLeast"/>
          <w:tblHeader w:val="0"/>
        </w:trPr>
        <w:tc>
          <w:tcPr>
            <w:vMerge w:val="continue"/>
            <w:tcBorders>
              <w:lef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after="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after="0" w:line="240" w:lineRule="auto"/>
              <w:rPr/>
            </w:pPr>
            <w:r w:rsidDel="00000000" w:rsidR="00000000" w:rsidRPr="00000000">
              <w:rPr>
                <w:rtl w:val="0"/>
              </w:rPr>
              <w:t xml:space="preserve">IoT Server specific data type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after="0" w:line="240" w:lineRule="auto"/>
              <w:rPr/>
            </w:pPr>
            <w:r w:rsidDel="00000000" w:rsidR="00000000" w:rsidRPr="00000000">
              <w:rPr>
                <w:rtl w:val="0"/>
              </w:rPr>
              <w:t xml:space="preserve">Boolean (true/false)</w:t>
            </w:r>
          </w:p>
        </w:tc>
      </w:tr>
      <w:tr>
        <w:trPr>
          <w:cantSplit w:val="0"/>
          <w:trHeight w:val="869.94140625" w:hRule="atLeast"/>
          <w:tblHeader w:val="0"/>
        </w:trPr>
        <w:tc>
          <w:tcPr>
            <w:vMerge w:val="continue"/>
            <w:tcBorders>
              <w:left w:color="000000" w:space="0" w:sz="12" w:val="single"/>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after="0" w:line="240" w:lineRule="auto"/>
              <w:rPr/>
            </w:pPr>
            <w:r w:rsidDel="00000000" w:rsidR="00000000" w:rsidRPr="00000000">
              <w:rPr>
                <w:rtl w:val="0"/>
              </w:rPr>
            </w:r>
          </w:p>
        </w:tc>
        <w:tc>
          <w:tcPr>
            <w:gridSpan w:val="3"/>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after="0" w:line="240" w:lineRule="auto"/>
              <w:rPr/>
            </w:pPr>
            <w:r w:rsidDel="00000000" w:rsidR="00000000" w:rsidRPr="00000000">
              <w:rPr>
                <w:rtl w:val="0"/>
              </w:rPr>
              <w:t xml:space="preserve">Represents the current latch status.</w:t>
            </w:r>
          </w:p>
          <w:p w:rsidR="00000000" w:rsidDel="00000000" w:rsidP="00000000" w:rsidRDefault="00000000" w:rsidRPr="00000000" w14:paraId="0000022F">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closed</w:t>
            </w:r>
            <w:r w:rsidDel="00000000" w:rsidR="00000000" w:rsidRPr="00000000">
              <w:rPr>
                <w:rtl w:val="0"/>
              </w:rPr>
              <w:t xml:space="preserve">, the value of the byte is going to be 0x01, which is equivalent to Boolean </w:t>
            </w:r>
            <w:r w:rsidDel="00000000" w:rsidR="00000000" w:rsidRPr="00000000">
              <w:rPr>
                <w:u w:val="single"/>
                <w:rtl w:val="0"/>
              </w:rPr>
              <w:t xml:space="preserve">true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30">
            <w:pPr>
              <w:pageBreakBefore w:val="0"/>
              <w:widowControl w:val="0"/>
              <w:numPr>
                <w:ilvl w:val="0"/>
                <w:numId w:val="8"/>
              </w:numPr>
              <w:spacing w:after="0" w:line="240" w:lineRule="auto"/>
              <w:ind w:left="720" w:hanging="360"/>
            </w:pPr>
            <w:r w:rsidDel="00000000" w:rsidR="00000000" w:rsidRPr="00000000">
              <w:rPr>
                <w:rtl w:val="0"/>
              </w:rPr>
              <w:t xml:space="preserve">If the latch is </w:t>
            </w:r>
            <w:r w:rsidDel="00000000" w:rsidR="00000000" w:rsidRPr="00000000">
              <w:rPr>
                <w:u w:val="single"/>
                <w:rtl w:val="0"/>
              </w:rPr>
              <w:t xml:space="preserve">opened</w:t>
            </w:r>
            <w:r w:rsidDel="00000000" w:rsidR="00000000" w:rsidRPr="00000000">
              <w:rPr>
                <w:rtl w:val="0"/>
              </w:rPr>
              <w:t xml:space="preserve">, the value of the byte is going to be 0x00, which is equivalent to Boolean </w:t>
            </w:r>
            <w:r w:rsidDel="00000000" w:rsidR="00000000" w:rsidRPr="00000000">
              <w:rPr>
                <w:u w:val="single"/>
                <w:rtl w:val="0"/>
              </w:rPr>
              <w:t xml:space="preserve">false</w:t>
            </w:r>
            <w:r w:rsidDel="00000000" w:rsidR="00000000" w:rsidRPr="00000000">
              <w:rPr>
                <w:rtl w:val="0"/>
              </w:rPr>
              <w:t xml:space="preserve">.</w:t>
              <w:tab/>
              <w:tab/>
            </w:r>
          </w:p>
        </w:tc>
      </w:tr>
    </w:tbl>
    <w:p w:rsidR="00000000" w:rsidDel="00000000" w:rsidP="00000000" w:rsidRDefault="00000000" w:rsidRPr="00000000" w14:paraId="00000233">
      <w:pPr>
        <w:pStyle w:val="Heading1"/>
        <w:pageBreakBefore w:val="0"/>
        <w:rPr/>
      </w:pPr>
      <w:bookmarkStart w:colFirst="0" w:colLast="0" w:name="_pf0dq7xwksic" w:id="6"/>
      <w:bookmarkEnd w:id="6"/>
      <w:r w:rsidDel="00000000" w:rsidR="00000000" w:rsidRPr="00000000">
        <w:rPr>
          <w:rtl w:val="0"/>
        </w:rPr>
        <w:t xml:space="preserve">Device Id - Mapping</w:t>
      </w:r>
    </w:p>
    <w:p w:rsidR="00000000" w:rsidDel="00000000" w:rsidP="00000000" w:rsidRDefault="00000000" w:rsidRPr="00000000" w14:paraId="00000234">
      <w:pPr>
        <w:pageBreakBefore w:val="0"/>
        <w:rPr/>
      </w:pPr>
      <w:r w:rsidDel="00000000" w:rsidR="00000000" w:rsidRPr="00000000">
        <w:rPr>
          <w:rtl w:val="0"/>
        </w:rPr>
        <w:t xml:space="preserve">Each lock controller node is mapped with a unique identifier. In Wirepas RF mesh network, the lock controller node uses </w:t>
      </w:r>
      <w:r w:rsidDel="00000000" w:rsidR="00000000" w:rsidRPr="00000000">
        <w:rPr>
          <w:i w:val="1"/>
          <w:rtl w:val="0"/>
        </w:rPr>
        <w:t xml:space="preserve">Wirepas node address</w:t>
      </w:r>
      <w:r w:rsidDel="00000000" w:rsidR="00000000" w:rsidRPr="00000000">
        <w:rPr>
          <w:rtl w:val="0"/>
        </w:rPr>
        <w:t xml:space="preserve">, which is a 6 byte integer value.</w:t>
      </w:r>
    </w:p>
    <w:p w:rsidR="00000000" w:rsidDel="00000000" w:rsidP="00000000" w:rsidRDefault="00000000" w:rsidRPr="00000000" w14:paraId="00000235">
      <w:pPr>
        <w:pageBreakBefore w:val="0"/>
        <w:rPr/>
      </w:pPr>
      <w:r w:rsidDel="00000000" w:rsidR="00000000" w:rsidRPr="00000000">
        <w:rPr>
          <w:rtl w:val="0"/>
        </w:rPr>
        <w:t xml:space="preserve">In CloudExt IoT Platform, each controller node is identified with a human-readable string instead of </w:t>
      </w:r>
      <w:r w:rsidDel="00000000" w:rsidR="00000000" w:rsidRPr="00000000">
        <w:rPr>
          <w:i w:val="1"/>
          <w:rtl w:val="0"/>
        </w:rPr>
        <w:t xml:space="preserve">Wirepas node address</w:t>
      </w:r>
      <w:r w:rsidDel="00000000" w:rsidR="00000000" w:rsidRPr="00000000">
        <w:rPr>
          <w:rtl w:val="0"/>
        </w:rPr>
        <w:t xml:space="preserve">.</w:t>
      </w:r>
    </w:p>
    <w:p w:rsidR="00000000" w:rsidDel="00000000" w:rsidP="00000000" w:rsidRDefault="00000000" w:rsidRPr="00000000" w14:paraId="00000236">
      <w:pPr>
        <w:pageBreakBefore w:val="0"/>
        <w:rPr/>
      </w:pPr>
      <w:r w:rsidDel="00000000" w:rsidR="00000000" w:rsidRPr="00000000">
        <w:rPr>
          <w:rtl w:val="0"/>
        </w:rPr>
        <w:t xml:space="preserve">The IoT Gateway performs the device id translation (Wirepas node address to CloudExt human-readable string and vice-versa) while exchanging the messages between Wirepas RF mesh network and Cloud IoT Platform.</w:t>
      </w:r>
    </w:p>
    <w:p w:rsidR="00000000" w:rsidDel="00000000" w:rsidP="00000000" w:rsidRDefault="00000000" w:rsidRPr="00000000" w14:paraId="00000237">
      <w:pPr>
        <w:pageBreakBefore w:val="0"/>
        <w:rPr/>
      </w:pPr>
      <w:r w:rsidDel="00000000" w:rsidR="00000000" w:rsidRPr="00000000">
        <w:rPr>
          <w:rtl w:val="0"/>
        </w:rPr>
        <w:t xml:space="preserve">So, it is important to provide the mapping file (CSV) containing Wirepas node address mapped to CloudExt human-readable string before deploying/starting IoT Gateway.</w:t>
      </w:r>
    </w:p>
    <w:p w:rsidR="00000000" w:rsidDel="00000000" w:rsidP="00000000" w:rsidRDefault="00000000" w:rsidRPr="00000000" w14:paraId="00000238">
      <w:pPr>
        <w:pageBreakBefore w:val="0"/>
        <w:rPr/>
      </w:pPr>
      <w:r w:rsidDel="00000000" w:rsidR="00000000" w:rsidRPr="00000000">
        <w:rPr>
          <w:rtl w:val="0"/>
        </w:rPr>
        <w:t xml:space="preserve">See </w:t>
      </w:r>
      <w:hyperlink w:anchor="_4zqfbezibtzq">
        <w:r w:rsidDel="00000000" w:rsidR="00000000" w:rsidRPr="00000000">
          <w:rPr>
            <w:color w:val="1155cc"/>
            <w:u w:val="single"/>
            <w:rtl w:val="0"/>
          </w:rPr>
          <w:t xml:space="preserve">Appendix A</w:t>
        </w:r>
      </w:hyperlink>
      <w:r w:rsidDel="00000000" w:rsidR="00000000" w:rsidRPr="00000000">
        <w:rPr>
          <w:rtl w:val="0"/>
        </w:rPr>
        <w:t xml:space="preserve"> for an example mapping CSV file.</w:t>
      </w:r>
    </w:p>
    <w:p w:rsidR="00000000" w:rsidDel="00000000" w:rsidP="00000000" w:rsidRDefault="00000000" w:rsidRPr="00000000" w14:paraId="00000239">
      <w:pPr>
        <w:pStyle w:val="Heading1"/>
        <w:pageBreakBefore w:val="0"/>
        <w:rPr/>
      </w:pPr>
      <w:bookmarkStart w:colFirst="0" w:colLast="0" w:name="_3phfkf2mvbwx" w:id="7"/>
      <w:bookmarkEnd w:id="7"/>
      <w:r w:rsidDel="00000000" w:rsidR="00000000" w:rsidRPr="00000000">
        <w:rPr>
          <w:rtl w:val="0"/>
        </w:rPr>
        <w:t xml:space="preserve">Use cases</w:t>
      </w:r>
    </w:p>
    <w:p w:rsidR="00000000" w:rsidDel="00000000" w:rsidP="00000000" w:rsidRDefault="00000000" w:rsidRPr="00000000" w14:paraId="0000023A">
      <w:pPr>
        <w:pageBreakBefore w:val="0"/>
        <w:rPr>
          <w:b w:val="1"/>
          <w:u w:val="single"/>
        </w:rPr>
      </w:pPr>
      <w:r w:rsidDel="00000000" w:rsidR="00000000" w:rsidRPr="00000000">
        <w:rPr>
          <w:b w:val="1"/>
          <w:u w:val="single"/>
          <w:rtl w:val="0"/>
        </w:rPr>
        <w:t xml:space="preserve">Note:</w:t>
      </w:r>
    </w:p>
    <w:p w:rsidR="00000000" w:rsidDel="00000000" w:rsidP="00000000" w:rsidRDefault="00000000" w:rsidRPr="00000000" w14:paraId="0000023B">
      <w:pPr>
        <w:pageBreakBefore w:val="0"/>
        <w:numPr>
          <w:ilvl w:val="0"/>
          <w:numId w:val="9"/>
        </w:numPr>
        <w:spacing w:after="0" w:afterAutospacing="0"/>
        <w:ind w:left="720" w:hanging="360"/>
        <w:rPr>
          <w:u w:val="none"/>
        </w:rPr>
      </w:pPr>
      <w:r w:rsidDel="00000000" w:rsidR="00000000" w:rsidRPr="00000000">
        <w:rPr>
          <w:u w:val="single"/>
          <w:rtl w:val="0"/>
        </w:rPr>
        <w:t xml:space="preserve">Device Id </w:t>
      </w:r>
      <w:r w:rsidDel="00000000" w:rsidR="00000000" w:rsidRPr="00000000">
        <w:rPr>
          <w:rtl w:val="0"/>
        </w:rPr>
        <w:t xml:space="preserve">mentioned in </w:t>
      </w:r>
      <w:ins w:author="TNC Mouli" w:id="1" w:date="2022-02-12T05:33:57Z">
        <w:r w:rsidDel="00000000" w:rsidR="00000000" w:rsidRPr="00000000">
          <w:rPr>
            <w:rtl w:val="0"/>
          </w:rPr>
          <w:t xml:space="preserve">MQTT topics </w:t>
        </w:r>
      </w:ins>
      <w:del w:author="TNC Mouli" w:id="1" w:date="2022-02-12T05:33:57Z">
        <w:r w:rsidDel="00000000" w:rsidR="00000000" w:rsidRPr="00000000">
          <w:rPr>
            <w:rtl w:val="0"/>
          </w:rPr>
          <w:delText xml:space="preserve">JSON payload</w:delText>
        </w:r>
      </w:del>
      <w:r w:rsidDel="00000000" w:rsidR="00000000" w:rsidRPr="00000000">
        <w:rPr>
          <w:rtl w:val="0"/>
        </w:rPr>
        <w:t xml:space="preserve"> represents the human-readable string used in CloudExt IoT Platform to represent a lock controller node.</w:t>
      </w:r>
    </w:p>
    <w:p w:rsidR="00000000" w:rsidDel="00000000" w:rsidP="00000000" w:rsidRDefault="00000000" w:rsidRPr="00000000" w14:paraId="0000023C">
      <w:pPr>
        <w:pageBreakBefore w:val="0"/>
        <w:numPr>
          <w:ilvl w:val="0"/>
          <w:numId w:val="9"/>
        </w:numPr>
        <w:ind w:left="720" w:hanging="360"/>
        <w:rPr>
          <w:u w:val="none"/>
        </w:rPr>
      </w:pPr>
      <w:r w:rsidDel="00000000" w:rsidR="00000000" w:rsidRPr="00000000">
        <w:rPr>
          <w:u w:val="single"/>
          <w:rtl w:val="0"/>
        </w:rPr>
        <w:t xml:space="preserve">Node Address</w:t>
      </w:r>
      <w:r w:rsidDel="00000000" w:rsidR="00000000" w:rsidRPr="00000000">
        <w:rPr>
          <w:rtl w:val="0"/>
        </w:rPr>
        <w:t xml:space="preserve"> mentioned in PDU Structure represents the wirepas node address of the corresponding lock controller node in Wirepas RF mesh network.</w:t>
      </w:r>
    </w:p>
    <w:p w:rsidR="00000000" w:rsidDel="00000000" w:rsidP="00000000" w:rsidRDefault="00000000" w:rsidRPr="00000000" w14:paraId="0000023D">
      <w:pPr>
        <w:pStyle w:val="Heading2"/>
        <w:pageBreakBefore w:val="0"/>
        <w:rPr>
          <w:del w:author="TNC Mouli" w:id="2" w:date="2022-02-12T05:34:50Z"/>
        </w:rPr>
      </w:pPr>
      <w:del w:author="TNC Mouli" w:id="2" w:date="2022-02-12T05:34:50Z">
        <w:bookmarkStart w:colFirst="0" w:colLast="0" w:name="_j06ch9v8pba4" w:id="8"/>
        <w:bookmarkEnd w:id="8"/>
        <w:commentRangeStart w:id="0"/>
        <w:r w:rsidDel="00000000" w:rsidR="00000000" w:rsidRPr="00000000">
          <w:rPr>
            <w:rtl w:val="0"/>
          </w:rPr>
          <w:delText xml:space="preserve">Get Status - All Locks</w:delText>
        </w:r>
      </w:del>
    </w:p>
    <w:p w:rsidR="00000000" w:rsidDel="00000000" w:rsidP="00000000" w:rsidRDefault="00000000" w:rsidRPr="00000000" w14:paraId="0000023E">
      <w:pPr>
        <w:pageBreakBefore w:val="0"/>
        <w:rPr>
          <w:del w:author="TNC Mouli" w:id="2" w:date="2022-02-12T05:34:50Z"/>
        </w:rPr>
      </w:pPr>
      <w:del w:author="TNC Mouli" w:id="2" w:date="2022-02-12T05:34:50Z">
        <w:r w:rsidDel="00000000" w:rsidR="00000000" w:rsidRPr="00000000">
          <w:rPr>
            <w:rtl w:val="0"/>
          </w:rPr>
          <w:delText xml:space="preserve">Cloud IoT Server initiates this operation by sending a command to get the status of all locks in the Wirepas RF mesh network to which the gateway is connected.</w:delText>
        </w:r>
      </w:del>
    </w:p>
    <w:p w:rsidR="00000000" w:rsidDel="00000000" w:rsidP="00000000" w:rsidRDefault="00000000" w:rsidRPr="00000000" w14:paraId="0000023F">
      <w:pPr>
        <w:pStyle w:val="Heading3"/>
        <w:pageBreakBefore w:val="0"/>
        <w:rPr>
          <w:del w:author="TNC Mouli" w:id="2" w:date="2022-02-12T05:34:50Z"/>
        </w:rPr>
      </w:pPr>
      <w:del w:author="TNC Mouli" w:id="2" w:date="2022-02-12T05:34:50Z">
        <w:bookmarkStart w:colFirst="0" w:colLast="0" w:name="_cntzz7fwgx73" w:id="9"/>
        <w:bookmarkEnd w:id="9"/>
        <w:r w:rsidDel="00000000" w:rsidR="00000000" w:rsidRPr="00000000">
          <w:rPr>
            <w:rtl w:val="0"/>
          </w:rPr>
          <w:delText xml:space="preserve">JSON Payload - Cloud IoT Server to IoT Gateway</w:delText>
        </w:r>
      </w:del>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35"/>
        <w:gridCol w:w="4440"/>
        <w:tblGridChange w:id="0">
          <w:tblGrid>
            <w:gridCol w:w="1485"/>
            <w:gridCol w:w="3435"/>
            <w:gridCol w:w="4440"/>
          </w:tblGrid>
        </w:tblGridChange>
      </w:tblGrid>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after="0" w:line="240" w:lineRule="auto"/>
              <w:rPr>
                <w:del w:author="TNC Mouli" w:id="2" w:date="2022-02-12T05:34:50Z"/>
                <w:b w:val="1"/>
              </w:rPr>
            </w:pPr>
            <w:del w:author="TNC Mouli" w:id="2" w:date="2022-02-12T05:34:50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after="0" w:line="240" w:lineRule="auto"/>
              <w:rPr>
                <w:del w:author="TNC Mouli" w:id="2" w:date="2022-02-12T05:34:50Z"/>
                <w:b w:val="1"/>
              </w:rPr>
            </w:pPr>
            <w:del w:author="TNC Mouli" w:id="2" w:date="2022-02-12T05:34:50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spacing w:after="0" w:line="240" w:lineRule="auto"/>
              <w:rPr>
                <w:del w:author="TNC Mouli" w:id="2" w:date="2022-02-12T05:34:50Z"/>
                <w:b w:val="1"/>
              </w:rPr>
            </w:pPr>
            <w:del w:author="TNC Mouli" w:id="2" w:date="2022-02-12T05:34:50Z">
              <w:r w:rsidDel="00000000" w:rsidR="00000000" w:rsidRPr="00000000">
                <w:rPr>
                  <w:b w:val="1"/>
                  <w:rtl w:val="0"/>
                </w:rPr>
                <w:delText xml:space="preserve">Description</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CMD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spacing w:after="0" w:line="240" w:lineRule="auto"/>
              <w:rPr>
                <w:del w:author="TNC Mouli" w:id="2" w:date="2022-02-12T05:34:50Z"/>
                <w:rFonts w:ascii="Courier New" w:cs="Courier New" w:eastAsia="Courier New" w:hAnsi="Courier New"/>
                <w:sz w:val="20"/>
                <w:szCs w:val="20"/>
              </w:rPr>
            </w:pPr>
            <w:del w:author="TNC Mouli" w:id="2" w:date="2022-02-12T05:34:50Z">
              <w:r w:rsidDel="00000000" w:rsidR="00000000" w:rsidRPr="00000000">
                <w:rPr>
                  <w:rFonts w:ascii="Courier New" w:cs="Courier New" w:eastAsia="Courier New" w:hAnsi="Courier New"/>
                  <w:sz w:val="20"/>
                  <w:szCs w:val="20"/>
                  <w:rtl w:val="0"/>
                </w:rPr>
                <w:delText xml:space="preserve">{ “Device Id” : “”,</w:delText>
              </w:r>
            </w:del>
          </w:p>
          <w:p w:rsidR="00000000" w:rsidDel="00000000" w:rsidP="00000000" w:rsidRDefault="00000000" w:rsidRPr="00000000" w14:paraId="00000245">
            <w:pPr>
              <w:pageBreakBefore w:val="0"/>
              <w:widowControl w:val="0"/>
              <w:spacing w:after="0" w:line="240" w:lineRule="auto"/>
              <w:rPr>
                <w:del w:author="TNC Mouli" w:id="2" w:date="2022-02-12T05:34:50Z"/>
                <w:rFonts w:ascii="Courier New" w:cs="Courier New" w:eastAsia="Courier New" w:hAnsi="Courier New"/>
                <w:sz w:val="20"/>
                <w:szCs w:val="20"/>
              </w:rPr>
            </w:pPr>
            <w:del w:author="TNC Mouli" w:id="2" w:date="2022-02-12T05:34:50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getstatus</w:delText>
              </w:r>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246">
            <w:pPr>
              <w:pageBreakBefore w:val="0"/>
              <w:widowControl w:val="0"/>
              <w:spacing w:after="0" w:line="240" w:lineRule="auto"/>
              <w:rPr>
                <w:del w:author="TNC Mouli" w:id="2" w:date="2022-02-12T05:34:50Z"/>
                <w:rFonts w:ascii="Courier New" w:cs="Courier New" w:eastAsia="Courier New" w:hAnsi="Courier New"/>
              </w:rPr>
            </w:pPr>
            <w:del w:author="TNC Mouli" w:id="2" w:date="2022-02-12T05:34:50Z">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spacing w:after="0" w:line="240" w:lineRule="auto"/>
              <w:rPr>
                <w:del w:author="TNC Mouli" w:id="2" w:date="2022-02-12T05:34:50Z"/>
                <w:rFonts w:ascii="Courier New" w:cs="Courier New" w:eastAsia="Courier New" w:hAnsi="Courier New"/>
              </w:rPr>
            </w:pPr>
            <w:del w:author="TNC Mouli" w:id="2" w:date="2022-02-12T05:34:50Z">
              <w:r w:rsidDel="00000000" w:rsidR="00000000" w:rsidRPr="00000000">
                <w:rPr>
                  <w:rtl w:val="0"/>
                </w:rPr>
                <w:delText xml:space="preserve">In the JSON payload, “Device Id” is set to blank string, indicating that the status should be fetched from all lock controllers.</w:delText>
              </w:r>
              <w:r w:rsidDel="00000000" w:rsidR="00000000" w:rsidRPr="00000000">
                <w:rPr>
                  <w:rtl w:val="0"/>
                </w:rPr>
              </w:r>
            </w:del>
          </w:p>
        </w:tc>
      </w:tr>
    </w:tbl>
    <w:p w:rsidR="00000000" w:rsidDel="00000000" w:rsidP="00000000" w:rsidRDefault="00000000" w:rsidRPr="00000000" w14:paraId="00000248">
      <w:pPr>
        <w:pStyle w:val="Heading3"/>
        <w:pageBreakBefore w:val="0"/>
        <w:rPr>
          <w:del w:author="TNC Mouli" w:id="2" w:date="2022-02-12T05:34:50Z"/>
        </w:rPr>
      </w:pPr>
      <w:del w:author="TNC Mouli" w:id="2" w:date="2022-02-12T05:34:50Z">
        <w:bookmarkStart w:colFirst="0" w:colLast="0" w:name="_68a804q81vey" w:id="10"/>
        <w:bookmarkEnd w:id="10"/>
        <w:r w:rsidDel="00000000" w:rsidR="00000000" w:rsidRPr="00000000">
          <w:rPr>
            <w:rtl w:val="0"/>
          </w:rPr>
          <w:delText xml:space="preserve">PDU Structure - IoT Gateway to Lock controller nodes</w:delText>
        </w:r>
      </w:del>
    </w:p>
    <w:p w:rsidR="00000000" w:rsidDel="00000000" w:rsidP="00000000" w:rsidRDefault="00000000" w:rsidRPr="00000000" w14:paraId="00000249">
      <w:pPr>
        <w:pageBreakBefore w:val="0"/>
        <w:rPr>
          <w:del w:author="TNC Mouli" w:id="2" w:date="2022-02-12T05:34:50Z"/>
          <w:b w:val="1"/>
        </w:rPr>
      </w:pPr>
      <w:del w:author="TNC Mouli" w:id="2" w:date="2022-02-12T05:34:50Z">
        <w:r w:rsidDel="00000000" w:rsidR="00000000" w:rsidRPr="00000000">
          <w:rPr>
            <w:rtl w:val="0"/>
          </w:rPr>
          <w:delText xml:space="preserve">The following PDU is sent to Lock controller nodes for </w:delText>
        </w:r>
        <w:r w:rsidDel="00000000" w:rsidR="00000000" w:rsidRPr="00000000">
          <w:rPr>
            <w:u w:val="single"/>
            <w:rtl w:val="0"/>
          </w:rPr>
          <w:delText xml:space="preserve">Get-State</w:delText>
        </w:r>
        <w:r w:rsidDel="00000000" w:rsidR="00000000" w:rsidRPr="00000000">
          <w:rPr>
            <w:rtl w:val="0"/>
          </w:rPr>
          <w:delText xml:space="preserve"> Endpoint (EP), which is </w:delText>
        </w:r>
        <w:r w:rsidDel="00000000" w:rsidR="00000000" w:rsidRPr="00000000">
          <w:rPr>
            <w:b w:val="1"/>
            <w:rtl w:val="0"/>
          </w:rPr>
          <w:delText xml:space="preserve">0x01</w:delText>
        </w:r>
        <w:r w:rsidDel="00000000" w:rsidR="00000000" w:rsidRPr="00000000">
          <w:rPr>
            <w:rtl w:val="0"/>
          </w:rPr>
          <w:delText xml:space="preserve">:</w:delText>
        </w:r>
        <w:r w:rsidDel="00000000" w:rsidR="00000000" w:rsidRPr="00000000">
          <w:rPr>
            <w:rtl w:val="0"/>
          </w:rPr>
        </w:r>
      </w:del>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spacing w:after="0" w:line="240" w:lineRule="auto"/>
              <w:jc w:val="center"/>
              <w:rPr>
                <w:del w:author="TNC Mouli" w:id="2" w:date="2022-02-12T05:34:50Z"/>
                <w:b w:val="1"/>
              </w:rPr>
            </w:pPr>
            <w:del w:author="TNC Mouli" w:id="2" w:date="2022-02-12T05:34:50Z">
              <w:r w:rsidDel="00000000" w:rsidR="00000000" w:rsidRPr="00000000">
                <w:rPr>
                  <w:b w:val="1"/>
                  <w:rtl w:val="0"/>
                </w:rPr>
                <w:delText xml:space="preserve">Byte:Length</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spacing w:after="0" w:line="240" w:lineRule="auto"/>
              <w:jc w:val="center"/>
              <w:rPr>
                <w:del w:author="TNC Mouli" w:id="2" w:date="2022-02-12T05:34:50Z"/>
                <w:b w:val="1"/>
              </w:rPr>
            </w:pPr>
            <w:del w:author="TNC Mouli" w:id="2" w:date="2022-02-12T05:34:50Z">
              <w:r w:rsidDel="00000000" w:rsidR="00000000" w:rsidRPr="00000000">
                <w:rPr>
                  <w:b w:val="1"/>
                  <w:rtl w:val="0"/>
                </w:rPr>
                <w:delText xml:space="preserve">Field Value</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pageBreakBefore w:val="0"/>
              <w:widowControl w:val="0"/>
              <w:spacing w:after="0" w:line="240" w:lineRule="auto"/>
              <w:rPr>
                <w:del w:author="TNC Mouli" w:id="2" w:date="2022-02-12T05:34:50Z"/>
                <w:b w:val="1"/>
              </w:rPr>
            </w:pPr>
            <w:del w:author="TNC Mouli" w:id="2" w:date="2022-02-12T05:34:50Z">
              <w:r w:rsidDel="00000000" w:rsidR="00000000" w:rsidRPr="00000000">
                <w:rPr>
                  <w:b w:val="1"/>
                  <w:rtl w:val="0"/>
                </w:rPr>
                <w:delText xml:space="preserve">Description</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1:4</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&lt;Req Id&gt;</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Request ID. Signed int (4 bytes)</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50">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5:1</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0x30</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Key = status, Length = 0</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6:1</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0x40</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Key = battery, Length = 0</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7:1</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0x50</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Key = deadbolt, Length = 0</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8:1</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0x60</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after="0" w:line="240" w:lineRule="auto"/>
              <w:rPr>
                <w:del w:author="TNC Mouli" w:id="2" w:date="2022-02-12T05:34:50Z"/>
              </w:rPr>
            </w:pPr>
            <w:del w:author="TNC Mouli" w:id="2" w:date="2022-02-12T05:34:50Z">
              <w:r w:rsidDel="00000000" w:rsidR="00000000" w:rsidRPr="00000000">
                <w:rPr>
                  <w:rtl w:val="0"/>
                </w:rPr>
                <w:delText xml:space="preserve">Key = latch, Length = 0</w:delText>
              </w:r>
            </w:del>
          </w:p>
        </w:tc>
      </w:tr>
      <w:tr>
        <w:trPr>
          <w:cantSplit w:val="0"/>
          <w:tblHeader w:val="0"/>
          <w:del w:author="TNC Mouli" w:id="2" w:date="2022-02-12T05:34:50Z"/>
        </w:trP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9:1</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after="0" w:line="240" w:lineRule="auto"/>
              <w:jc w:val="center"/>
              <w:rPr>
                <w:del w:author="TNC Mouli" w:id="2" w:date="2022-02-12T05:34:50Z"/>
              </w:rPr>
            </w:pPr>
            <w:del w:author="TNC Mouli" w:id="2" w:date="2022-02-12T05:34:50Z">
              <w:r w:rsidDel="00000000" w:rsidR="00000000" w:rsidRPr="00000000">
                <w:rPr>
                  <w:rtl w:val="0"/>
                </w:rPr>
                <w:delText xml:space="preserve">0x00</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after="0" w:line="240" w:lineRule="auto"/>
              <w:rPr>
                <w:del w:author="TNC Mouli" w:id="2" w:date="2022-02-12T05:34:50Z"/>
              </w:rPr>
            </w:pPr>
            <w:del w:author="TNC Mouli" w:id="2" w:date="2022-02-12T05:34:50Z">
              <w:r w:rsidDel="00000000" w:rsidR="00000000" w:rsidRPr="00000000">
                <w:rPr>
                  <w:rtl w:val="0"/>
                </w:rPr>
                <w:delText xml:space="preserve">End of Packet Marker</w:delText>
              </w:r>
            </w:del>
          </w:p>
        </w:tc>
      </w:tr>
    </w:tbl>
    <w:p w:rsidR="00000000" w:rsidDel="00000000" w:rsidP="00000000" w:rsidRDefault="00000000" w:rsidRPr="00000000" w14:paraId="0000025F">
      <w:pPr>
        <w:pStyle w:val="Heading2"/>
        <w:pageBreakBefore w:val="0"/>
        <w:rPr>
          <w:del w:author="TNC Mouli" w:id="2" w:date="2022-02-12T05:34:50Z"/>
        </w:rPr>
      </w:pPr>
      <w:del w:author="TNC Mouli" w:id="2" w:date="2022-02-12T05:34:50Z">
        <w:bookmarkStart w:colFirst="0" w:colLast="0" w:name="_y8o93fp8dl7j" w:id="11"/>
        <w:bookmarkEnd w:id="11"/>
        <w:r w:rsidDel="00000000" w:rsidR="00000000" w:rsidRPr="00000000">
          <w:rPr>
            <w:rtl w:val="0"/>
          </w:rPr>
          <w:delText xml:space="preserve">Response for Get Status - All Locks</w:delText>
        </w:r>
      </w:del>
    </w:p>
    <w:p w:rsidR="00000000" w:rsidDel="00000000" w:rsidP="00000000" w:rsidRDefault="00000000" w:rsidRPr="00000000" w14:paraId="00000260">
      <w:pPr>
        <w:pageBreakBefore w:val="0"/>
        <w:rPr>
          <w:del w:author="TNC Mouli" w:id="2" w:date="2022-02-12T05:34:50Z"/>
        </w:rPr>
      </w:pPr>
      <w:del w:author="TNC Mouli" w:id="2" w:date="2022-02-12T05:34:50Z">
        <w:r w:rsidDel="00000000" w:rsidR="00000000" w:rsidRPr="00000000">
          <w:rPr>
            <w:rtl w:val="0"/>
          </w:rPr>
          <w:delText xml:space="preserve">When the sink node in Wirepas RF mesh network receives </w:delText>
        </w:r>
        <w:r w:rsidDel="00000000" w:rsidR="00000000" w:rsidRPr="00000000">
          <w:rPr>
            <w:i w:val="1"/>
            <w:rtl w:val="0"/>
          </w:rPr>
          <w:delText xml:space="preserve">Get Status - All Locks</w:delText>
        </w:r>
        <w:r w:rsidDel="00000000" w:rsidR="00000000" w:rsidRPr="00000000">
          <w:rPr>
            <w:b w:val="1"/>
            <w:rtl w:val="0"/>
          </w:rPr>
          <w:delText xml:space="preserve"> </w:delText>
        </w:r>
        <w:r w:rsidDel="00000000" w:rsidR="00000000" w:rsidRPr="00000000">
          <w:rPr>
            <w:rtl w:val="0"/>
          </w:rPr>
          <w:delText xml:space="preserve">request, it broadcasts the message to all active Lock controller nodes in the network to send their status, which are forwarded to Cloud IoT Server as individual responses.</w:delText>
        </w:r>
      </w:del>
    </w:p>
    <w:p w:rsidR="00000000" w:rsidDel="00000000" w:rsidP="00000000" w:rsidRDefault="00000000" w:rsidRPr="00000000" w14:paraId="00000261">
      <w:pPr>
        <w:pageBreakBefore w:val="0"/>
        <w:rPr/>
      </w:pPr>
      <w:del w:author="TNC Mouli" w:id="2" w:date="2022-02-12T05:34:50Z">
        <w:r w:rsidDel="00000000" w:rsidR="00000000" w:rsidRPr="00000000">
          <w:rPr>
            <w:rtl w:val="0"/>
          </w:rPr>
          <w:delText xml:space="preserve">See section </w:delText>
        </w:r>
        <w:r w:rsidDel="00000000" w:rsidR="00000000" w:rsidRPr="00000000">
          <w:fldChar w:fldCharType="begin"/>
        </w:r>
        <w:r w:rsidDel="00000000" w:rsidR="00000000" w:rsidRPr="00000000">
          <w:delInstrText xml:space="preserve">HYPERLINK \l "_u0n591h1njzo"</w:delInstrText>
        </w:r>
        <w:r w:rsidDel="00000000" w:rsidR="00000000" w:rsidRPr="00000000">
          <w:fldChar w:fldCharType="separate"/>
        </w:r>
        <w:r w:rsidDel="00000000" w:rsidR="00000000" w:rsidRPr="00000000">
          <w:rPr>
            <w:color w:val="1155cc"/>
            <w:u w:val="single"/>
            <w:rtl w:val="0"/>
          </w:rPr>
          <w:delText xml:space="preserve">Response for Get Status - Individual Lock</w:delText>
        </w:r>
        <w:r w:rsidDel="00000000" w:rsidR="00000000" w:rsidRPr="00000000">
          <w:fldChar w:fldCharType="end"/>
        </w:r>
        <w:r w:rsidDel="00000000" w:rsidR="00000000" w:rsidRPr="00000000">
          <w:rPr>
            <w:rtl w:val="0"/>
          </w:rPr>
          <w:delText xml:space="preserve"> for the response message sent by individual Lock controllers.</w:delText>
        </w:r>
      </w:del>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62">
      <w:pPr>
        <w:pStyle w:val="Heading2"/>
        <w:pageBreakBefore w:val="0"/>
        <w:rPr/>
      </w:pPr>
      <w:bookmarkStart w:colFirst="0" w:colLast="0" w:name="_sujl27bi7b86" w:id="12"/>
      <w:bookmarkEnd w:id="12"/>
      <w:r w:rsidDel="00000000" w:rsidR="00000000" w:rsidRPr="00000000">
        <w:rPr>
          <w:rtl w:val="0"/>
        </w:rPr>
        <w:t xml:space="preserve">Get Status - Individual Lock</w:t>
      </w:r>
    </w:p>
    <w:p w:rsidR="00000000" w:rsidDel="00000000" w:rsidP="00000000" w:rsidRDefault="00000000" w:rsidRPr="00000000" w14:paraId="00000263">
      <w:pPr>
        <w:pageBreakBefore w:val="0"/>
        <w:rPr/>
      </w:pPr>
      <w:r w:rsidDel="00000000" w:rsidR="00000000" w:rsidRPr="00000000">
        <w:rPr>
          <w:rtl w:val="0"/>
        </w:rPr>
        <w:t xml:space="preserve">Cloud IoT Server initiates this operation by sending a command to get the status of a specific lock in the Wirepas RF mesh network to which the gateway is connected.</w:t>
      </w:r>
    </w:p>
    <w:p w:rsidR="00000000" w:rsidDel="00000000" w:rsidP="00000000" w:rsidRDefault="00000000" w:rsidRPr="00000000" w14:paraId="00000264">
      <w:pPr>
        <w:pStyle w:val="Heading3"/>
        <w:pageBreakBefore w:val="0"/>
        <w:rPr>
          <w:ins w:author="TNC Mouli" w:id="3" w:date="2022-02-12T05:37:14Z"/>
        </w:rPr>
      </w:pPr>
      <w:r w:rsidDel="00000000" w:rsidR="00000000" w:rsidRPr="00000000">
        <w:rPr>
          <w:rtl w:val="0"/>
        </w:rPr>
        <w:t xml:space="preserve">JSON Payload - Cloud IoT Server to IoT Gateway</w:t>
      </w:r>
      <w:ins w:author="TNC Mouli" w:id="3" w:date="2022-02-12T05:37:14Z">
        <w:bookmarkStart w:colFirst="0" w:colLast="0" w:name="_l379482sb34g" w:id="13"/>
        <w:bookmarkEnd w:id="13"/>
        <w:r w:rsidDel="00000000" w:rsidR="00000000" w:rsidRPr="00000000">
          <w:rPr>
            <w:rtl w:val="0"/>
          </w:rPr>
        </w:r>
      </w:ins>
    </w:p>
    <w:p w:rsidR="00000000" w:rsidDel="00000000" w:rsidP="00000000" w:rsidRDefault="00000000" w:rsidRPr="00000000" w14:paraId="00000265">
      <w:pPr>
        <w:rPr>
          <w:ins w:author="TNC Mouli" w:id="3" w:date="2022-02-12T05:37:14Z"/>
        </w:rPr>
      </w:pPr>
      <w:ins w:author="TNC Mouli" w:id="3" w:date="2022-02-12T05:37:14Z">
        <w:r w:rsidDel="00000000" w:rsidR="00000000" w:rsidRPr="00000000">
          <w:rPr>
            <w:rtl w:val="0"/>
          </w:rPr>
        </w:r>
      </w:ins>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3" w:date="2022-02-12T05:37:14Z"/>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t xml:space="preserve">{Device Id}/CMD</w:t>
              </w:r>
            </w:ins>
          </w:p>
        </w:tc>
      </w:tr>
      <w:tr>
        <w:trPr>
          <w:cantSplit w:val="0"/>
          <w:tblHeader w:val="0"/>
          <w:ins w:author="TNC Mouli" w:id="3" w:date="2022-02-12T05:37:14Z"/>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0" w:line="240" w:lineRule="auto"/>
              <w:rPr>
                <w:ins w:author="TNC Mouli" w:id="3" w:date="2022-02-12T05:37:14Z"/>
              </w:rPr>
            </w:pPr>
            <w:ins w:author="TNC Mouli" w:id="3" w:date="2022-02-12T05:37:14Z">
              <w:r w:rsidDel="00000000" w:rsidR="00000000" w:rsidRPr="00000000">
                <w:rPr>
                  <w:rtl w:val="0"/>
                </w:rPr>
                <w:t xml:space="preserve">{ “Command” : “</w:t>
              </w:r>
              <w:r w:rsidDel="00000000" w:rsidR="00000000" w:rsidRPr="00000000">
                <w:rPr>
                  <w:rtl w:val="0"/>
                </w:rPr>
                <w:t xml:space="preserve">getstatus</w:t>
              </w:r>
              <w:r w:rsidDel="00000000" w:rsidR="00000000" w:rsidRPr="00000000">
                <w:rPr>
                  <w:rtl w:val="0"/>
                </w:rPr>
                <w:t xml:space="preserve">” }</w:t>
              </w:r>
            </w:ins>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r>
            </w:ins>
          </w:p>
        </w:tc>
      </w:tr>
      <w:tr>
        <w:trPr>
          <w:cantSplit w:val="0"/>
          <w:tblHeader w:val="0"/>
          <w:ins w:author="TNC Mouli" w:id="3" w:date="2022-02-12T05:37:14Z"/>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TNC Mouli" w:id="3" w:date="2022-02-12T05:37:14Z"/>
              </w:rPr>
            </w:pPr>
            <w:ins w:author="TNC Mouli" w:id="3" w:date="2022-02-12T05:37:14Z">
              <w:r w:rsidDel="00000000" w:rsidR="00000000" w:rsidRPr="00000000">
                <w:rPr>
                  <w:rtl w:val="0"/>
                </w:rPr>
                <w:t xml:space="preserve">In MQTT topic, {</w:t>
              </w:r>
              <w:r w:rsidDel="00000000" w:rsidR="00000000" w:rsidRPr="00000000">
                <w:rPr>
                  <w:rtl w:val="0"/>
                </w:rPr>
                <w:t xml:space="preserve">Device Id} is set with the user-readable string as listed in CloudExt’s UI (for example: F1-R101-Lock), indicating that the status should be fetched from that lock </w:t>
              </w:r>
              <w:r w:rsidDel="00000000" w:rsidR="00000000" w:rsidRPr="00000000">
                <w:rPr>
                  <w:rtl w:val="0"/>
                </w:rPr>
              </w:r>
            </w:ins>
          </w:p>
        </w:tc>
      </w:tr>
    </w:tbl>
    <w:p w:rsidR="00000000" w:rsidDel="00000000" w:rsidP="00000000" w:rsidRDefault="00000000" w:rsidRPr="00000000" w14:paraId="0000026D">
      <w:pPr>
        <w:rPr>
          <w:del w:author="TNC Mouli" w:id="3" w:date="2022-02-12T05:37:14Z"/>
        </w:rPr>
        <w:pPrChange w:author="TNC Mouli" w:id="0" w:date="2022-02-12T05:37:14Z">
          <w:pPr>
            <w:pStyle w:val="Heading3"/>
            <w:pageBreakBefore w:val="0"/>
          </w:pPr>
        </w:pPrChange>
      </w:pPr>
      <w:del w:author="TNC Mouli" w:id="3" w:date="2022-02-12T05:37:14Z">
        <w:bookmarkStart w:colFirst="0" w:colLast="0" w:name="_l379482sb34g" w:id="13"/>
        <w:bookmarkEnd w:id="13"/>
        <w:r w:rsidDel="00000000" w:rsidR="00000000" w:rsidRPr="00000000">
          <w:rPr>
            <w:rtl w:val="0"/>
          </w:rPr>
        </w:r>
      </w:del>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320"/>
        <w:gridCol w:w="3555"/>
        <w:tblGridChange w:id="0">
          <w:tblGrid>
            <w:gridCol w:w="1485"/>
            <w:gridCol w:w="4320"/>
            <w:gridCol w:w="3555"/>
          </w:tblGrid>
        </w:tblGridChange>
      </w:tblGrid>
      <w:tr>
        <w:trPr>
          <w:cantSplit w:val="0"/>
          <w:tblHeader w:val="0"/>
          <w:del w:author="TNC Mouli" w:id="3" w:date="2022-02-12T05:37:14Z"/>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after="0" w:line="240" w:lineRule="auto"/>
              <w:rPr>
                <w:del w:author="TNC Mouli" w:id="3" w:date="2022-02-12T05:37:14Z"/>
                <w:b w:val="1"/>
              </w:rPr>
            </w:pPr>
            <w:del w:author="TNC Mouli" w:id="3" w:date="2022-02-12T05:37:14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after="0" w:line="240" w:lineRule="auto"/>
              <w:rPr>
                <w:del w:author="TNC Mouli" w:id="3" w:date="2022-02-12T05:37:14Z"/>
                <w:b w:val="1"/>
              </w:rPr>
            </w:pPr>
            <w:del w:author="TNC Mouli" w:id="3" w:date="2022-02-12T05:37:14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after="0" w:line="240" w:lineRule="auto"/>
              <w:rPr>
                <w:del w:author="TNC Mouli" w:id="3" w:date="2022-02-12T05:37:14Z"/>
                <w:b w:val="1"/>
              </w:rPr>
            </w:pPr>
            <w:del w:author="TNC Mouli" w:id="3" w:date="2022-02-12T05:37:14Z">
              <w:r w:rsidDel="00000000" w:rsidR="00000000" w:rsidRPr="00000000">
                <w:rPr>
                  <w:b w:val="1"/>
                  <w:rtl w:val="0"/>
                </w:rPr>
                <w:delText xml:space="preserve">Description</w:delText>
              </w:r>
            </w:del>
          </w:p>
        </w:tc>
      </w:tr>
      <w:tr>
        <w:trPr>
          <w:cantSplit w:val="0"/>
          <w:tblHeader w:val="0"/>
          <w:del w:author="TNC Mouli" w:id="3" w:date="2022-02-12T05:37:14Z"/>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after="0" w:line="240" w:lineRule="auto"/>
              <w:rPr>
                <w:del w:author="TNC Mouli" w:id="3" w:date="2022-02-12T05:37:14Z"/>
              </w:rPr>
            </w:pPr>
            <w:del w:author="TNC Mouli" w:id="3" w:date="2022-02-12T05:37:14Z">
              <w:r w:rsidDel="00000000" w:rsidR="00000000" w:rsidRPr="00000000">
                <w:rPr>
                  <w:rtl w:val="0"/>
                </w:rPr>
                <w:delText xml:space="preserve">CMD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after="0" w:line="240" w:lineRule="auto"/>
              <w:rPr>
                <w:del w:author="TNC Mouli" w:id="3" w:date="2022-02-12T05:37:14Z"/>
                <w:rFonts w:ascii="Courier New" w:cs="Courier New" w:eastAsia="Courier New" w:hAnsi="Courier New"/>
                <w:sz w:val="20"/>
                <w:szCs w:val="20"/>
              </w:rPr>
            </w:pPr>
            <w:del w:author="TNC Mouli" w:id="3" w:date="2022-02-12T05:37:14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273">
            <w:pPr>
              <w:pageBreakBefore w:val="0"/>
              <w:widowControl w:val="0"/>
              <w:spacing w:after="0" w:line="240" w:lineRule="auto"/>
              <w:rPr>
                <w:del w:author="TNC Mouli" w:id="3" w:date="2022-02-12T05:37:14Z"/>
                <w:rFonts w:ascii="Courier New" w:cs="Courier New" w:eastAsia="Courier New" w:hAnsi="Courier New"/>
                <w:sz w:val="20"/>
                <w:szCs w:val="20"/>
              </w:rPr>
            </w:pPr>
            <w:del w:author="TNC Mouli" w:id="3" w:date="2022-02-12T05:37:14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getstatus</w:delText>
              </w:r>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274">
            <w:pPr>
              <w:pageBreakBefore w:val="0"/>
              <w:widowControl w:val="0"/>
              <w:spacing w:after="0" w:line="240" w:lineRule="auto"/>
              <w:rPr>
                <w:del w:author="TNC Mouli" w:id="3" w:date="2022-02-12T05:37:14Z"/>
                <w:rFonts w:ascii="Courier New" w:cs="Courier New" w:eastAsia="Courier New" w:hAnsi="Courier New"/>
              </w:rPr>
            </w:pPr>
            <w:del w:author="TNC Mouli" w:id="3" w:date="2022-02-12T05:37:14Z">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spacing w:after="0" w:line="240" w:lineRule="auto"/>
              <w:rPr>
                <w:del w:author="TNC Mouli" w:id="3" w:date="2022-02-12T05:37:14Z"/>
                <w:rFonts w:ascii="Courier New" w:cs="Courier New" w:eastAsia="Courier New" w:hAnsi="Courier New"/>
              </w:rPr>
            </w:pPr>
            <w:del w:author="TNC Mouli" w:id="3" w:date="2022-02-12T05:37:14Z">
              <w:r w:rsidDel="00000000" w:rsidR="00000000" w:rsidRPr="00000000">
                <w:rPr>
                  <w:rtl w:val="0"/>
                </w:rPr>
                <w:delText xml:space="preserve">In the JSON payload, “Device Id” is set with the user-readable string as listed in CloudExt’s UI (for example: F1-R101-Lock), indicating that the status should be fetched from that lock controller.</w:delText>
              </w:r>
              <w:r w:rsidDel="00000000" w:rsidR="00000000" w:rsidRPr="00000000">
                <w:rPr>
                  <w:rtl w:val="0"/>
                </w:rPr>
              </w:r>
            </w:del>
          </w:p>
        </w:tc>
      </w:tr>
    </w:tbl>
    <w:p w:rsidR="00000000" w:rsidDel="00000000" w:rsidP="00000000" w:rsidRDefault="00000000" w:rsidRPr="00000000" w14:paraId="00000276">
      <w:pPr>
        <w:pStyle w:val="Heading3"/>
        <w:pageBreakBefore w:val="0"/>
        <w:rPr/>
      </w:pPr>
      <w:bookmarkStart w:colFirst="0" w:colLast="0" w:name="_wb3evhharqgh" w:id="14"/>
      <w:bookmarkEnd w:id="14"/>
      <w:r w:rsidDel="00000000" w:rsidR="00000000" w:rsidRPr="00000000">
        <w:rPr>
          <w:rtl w:val="0"/>
        </w:rPr>
        <w:t xml:space="preserve">PDU Structure - IoT Gateway to a specific Lock controller node</w:t>
      </w:r>
    </w:p>
    <w:p w:rsidR="00000000" w:rsidDel="00000000" w:rsidP="00000000" w:rsidRDefault="00000000" w:rsidRPr="00000000" w14:paraId="00000277">
      <w:pPr>
        <w:pageBreakBefore w:val="0"/>
        <w:rPr>
          <w:b w:val="1"/>
        </w:rPr>
      </w:pPr>
      <w:r w:rsidDel="00000000" w:rsidR="00000000" w:rsidRPr="00000000">
        <w:rPr>
          <w:rtl w:val="0"/>
        </w:rPr>
        <w:t xml:space="preserve">The following PDU is sent to Lock controller nodes for </w:t>
      </w:r>
      <w:r w:rsidDel="00000000" w:rsidR="00000000" w:rsidRPr="00000000">
        <w:rPr>
          <w:u w:val="single"/>
          <w:rtl w:val="0"/>
        </w:rPr>
        <w:t xml:space="preserve">Get-State</w:t>
      </w:r>
      <w:r w:rsidDel="00000000" w:rsidR="00000000" w:rsidRPr="00000000">
        <w:rPr>
          <w:rtl w:val="0"/>
        </w:rPr>
        <w:t xml:space="preserve"> Endpoint (EP), which is </w:t>
      </w:r>
      <w:r w:rsidDel="00000000" w:rsidR="00000000" w:rsidRPr="00000000">
        <w:rPr>
          <w:b w:val="1"/>
          <w:rtl w:val="0"/>
        </w:rPr>
        <w:t xml:space="preserve">0x01</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78">
      <w:pPr>
        <w:pageBreakBefore w:val="0"/>
        <w:rPr>
          <w:b w:val="1"/>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pageBreakBefore w:val="0"/>
              <w:widowControl w:val="0"/>
              <w:spacing w:after="0" w:line="240" w:lineRule="auto"/>
              <w:rPr/>
            </w:pPr>
            <w:r w:rsidDel="00000000" w:rsidR="00000000" w:rsidRPr="00000000">
              <w:rPr>
                <w:rtl w:val="0"/>
              </w:rPr>
              <w:t xml:space="preserve">Request ID. Signed int (4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pageBreakBefore w:val="0"/>
              <w:widowControl w:val="0"/>
              <w:spacing w:after="0" w:line="240" w:lineRule="auto"/>
              <w:jc w:val="center"/>
              <w:rPr/>
            </w:pPr>
            <w:r w:rsidDel="00000000" w:rsidR="00000000" w:rsidRPr="00000000">
              <w:rPr>
                <w:rtl w:val="0"/>
              </w:rPr>
              <w:t xml:space="preserve">0x30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pageBreakBefore w:val="0"/>
              <w:widowControl w:val="0"/>
              <w:spacing w:after="0" w:line="240" w:lineRule="auto"/>
              <w:rPr/>
            </w:pPr>
            <w:r w:rsidDel="00000000" w:rsidR="00000000" w:rsidRPr="00000000">
              <w:rPr>
                <w:rtl w:val="0"/>
              </w:rPr>
              <w:t xml:space="preserve">Key = status,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2">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pageBreakBefore w:val="0"/>
              <w:widowControl w:val="0"/>
              <w:spacing w:after="0" w:line="240" w:lineRule="auto"/>
              <w:jc w:val="center"/>
              <w:rPr/>
            </w:pPr>
            <w:r w:rsidDel="00000000" w:rsidR="00000000" w:rsidRPr="00000000">
              <w:rPr>
                <w:rtl w:val="0"/>
              </w:rPr>
              <w:t xml:space="preserve">0x40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spacing w:after="0" w:line="240" w:lineRule="auto"/>
              <w:rPr/>
            </w:pPr>
            <w:r w:rsidDel="00000000" w:rsidR="00000000" w:rsidRPr="00000000">
              <w:rPr>
                <w:rtl w:val="0"/>
              </w:rPr>
              <w:t xml:space="preserve">Key = battery,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pageBreakBefore w:val="0"/>
              <w:widowControl w:val="0"/>
              <w:spacing w:after="0" w:line="240" w:lineRule="auto"/>
              <w:jc w:val="center"/>
              <w:rPr/>
            </w:pPr>
            <w:r w:rsidDel="00000000" w:rsidR="00000000" w:rsidRPr="00000000">
              <w:rPr>
                <w:rtl w:val="0"/>
              </w:rPr>
              <w:t xml:space="preserve">0x50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pageBreakBefore w:val="0"/>
              <w:widowControl w:val="0"/>
              <w:spacing w:after="0" w:line="240" w:lineRule="auto"/>
              <w:rPr/>
            </w:pPr>
            <w:r w:rsidDel="00000000" w:rsidR="00000000" w:rsidRPr="00000000">
              <w:rPr>
                <w:rtl w:val="0"/>
              </w:rPr>
              <w:t xml:space="preserve">Key = deadbolt,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pageBreakBefore w:val="0"/>
              <w:widowControl w:val="0"/>
              <w:spacing w:after="0" w:line="240" w:lineRule="auto"/>
              <w:jc w:val="center"/>
              <w:rPr/>
            </w:pPr>
            <w:r w:rsidDel="00000000" w:rsidR="00000000" w:rsidRPr="00000000">
              <w:rPr>
                <w:rtl w:val="0"/>
              </w:rPr>
              <w:t xml:space="preserve">0x60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spacing w:after="0" w:line="240" w:lineRule="auto"/>
              <w:rPr/>
            </w:pPr>
            <w:r w:rsidDel="00000000" w:rsidR="00000000" w:rsidRPr="00000000">
              <w:rPr>
                <w:rtl w:val="0"/>
              </w:rPr>
              <w:t xml:space="preserve">Key = latch, Length =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8E">
      <w:pPr>
        <w:pStyle w:val="Heading2"/>
        <w:pageBreakBefore w:val="0"/>
        <w:rPr/>
      </w:pPr>
      <w:bookmarkStart w:colFirst="0" w:colLast="0" w:name="_u0n591h1njzo" w:id="15"/>
      <w:bookmarkEnd w:id="15"/>
      <w:r w:rsidDel="00000000" w:rsidR="00000000" w:rsidRPr="00000000">
        <w:rPr>
          <w:rtl w:val="0"/>
        </w:rPr>
        <w:t xml:space="preserve">Response for Get Status - Individual Lock</w:t>
      </w:r>
    </w:p>
    <w:p w:rsidR="00000000" w:rsidDel="00000000" w:rsidP="00000000" w:rsidRDefault="00000000" w:rsidRPr="00000000" w14:paraId="0000028F">
      <w:pPr>
        <w:pStyle w:val="Heading3"/>
        <w:pageBreakBefore w:val="0"/>
        <w:rPr/>
      </w:pPr>
      <w:bookmarkStart w:colFirst="0" w:colLast="0" w:name="_ck4xwk76eej" w:id="16"/>
      <w:bookmarkEnd w:id="16"/>
      <w:r w:rsidDel="00000000" w:rsidR="00000000" w:rsidRPr="00000000">
        <w:rPr>
          <w:rtl w:val="0"/>
        </w:rPr>
        <w:t xml:space="preserve">PDU Structure - Lock controller node to IoT Gateway</w:t>
      </w:r>
    </w:p>
    <w:p w:rsidR="00000000" w:rsidDel="00000000" w:rsidP="00000000" w:rsidRDefault="00000000" w:rsidRPr="00000000" w14:paraId="00000290">
      <w:pPr>
        <w:pageBreakBefore w:val="0"/>
        <w:rPr/>
      </w:pPr>
      <w:r w:rsidDel="00000000" w:rsidR="00000000" w:rsidRPr="00000000">
        <w:rPr>
          <w:rtl w:val="0"/>
        </w:rPr>
        <w:t xml:space="preserve">The following PDU is sent from the Lock controller node on </w:t>
      </w:r>
      <w:r w:rsidDel="00000000" w:rsidR="00000000" w:rsidRPr="00000000">
        <w:rPr>
          <w:u w:val="single"/>
          <w:rtl w:val="0"/>
        </w:rPr>
        <w:t xml:space="preserve">Notification-State</w:t>
      </w:r>
      <w:r w:rsidDel="00000000" w:rsidR="00000000" w:rsidRPr="00000000">
        <w:rPr>
          <w:rtl w:val="0"/>
        </w:rPr>
        <w:t xml:space="preserve"> Endpoint (EP) for the destination, which is </w:t>
      </w:r>
      <w:r w:rsidDel="00000000" w:rsidR="00000000" w:rsidRPr="00000000">
        <w:rPr>
          <w:b w:val="1"/>
          <w:rtl w:val="0"/>
        </w:rPr>
        <w:t xml:space="preserve">0x11</w:t>
      </w:r>
      <w:r w:rsidDel="00000000" w:rsidR="00000000" w:rsidRPr="00000000">
        <w:rPr>
          <w:rtl w:val="0"/>
        </w:rPr>
        <w:t xml:space="preserve">:</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r w:rsidDel="00000000" w:rsidR="00000000" w:rsidRPr="00000000">
              <w:rPr>
                <w:i w:val="1"/>
                <w:rtl w:val="0"/>
              </w:rPr>
              <w:t xml:space="preserve">Get Status</w:t>
            </w:r>
            <w:r w:rsidDel="00000000" w:rsidR="00000000" w:rsidRPr="00000000">
              <w:rPr>
                <w:rtl w:val="0"/>
              </w:rPr>
              <w:t xml:space="preserve"> request message. See sections </w:t>
            </w:r>
            <w:hyperlink w:anchor="_j06ch9v8pba4">
              <w:r w:rsidDel="00000000" w:rsidR="00000000" w:rsidRPr="00000000">
                <w:rPr>
                  <w:color w:val="1155cc"/>
                  <w:u w:val="single"/>
                  <w:rtl w:val="0"/>
                </w:rPr>
                <w:t xml:space="preserve">Get Status - All Locks</w:t>
              </w:r>
            </w:hyperlink>
            <w:r w:rsidDel="00000000" w:rsidR="00000000" w:rsidRPr="00000000">
              <w:rPr>
                <w:rtl w:val="0"/>
              </w:rPr>
              <w:t xml:space="preserve"> and </w:t>
            </w:r>
            <w:hyperlink w:anchor="_rjwp9reavl9e">
              <w:r w:rsidDel="00000000" w:rsidR="00000000" w:rsidRPr="00000000">
                <w:rPr>
                  <w:color w:val="1155cc"/>
                  <w:u w:val="single"/>
                  <w:rtl w:val="0"/>
                </w:rPr>
                <w:t xml:space="preserve">Get Status - Individual Lock</w:t>
              </w:r>
            </w:hyperlink>
            <w:r w:rsidDel="00000000" w:rsidR="00000000" w:rsidRPr="00000000">
              <w:rPr>
                <w:rtl w:val="0"/>
              </w:rPr>
              <w:t xml:space="preserve"> for additional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after="0" w:line="240" w:lineRule="auto"/>
              <w:jc w:val="center"/>
              <w:rPr/>
            </w:pPr>
            <w:r w:rsidDel="00000000" w:rsidR="00000000" w:rsidRPr="00000000">
              <w:rPr>
                <w:rtl w:val="0"/>
              </w:rPr>
              <w:t xml:space="preserve">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after="0" w:line="240" w:lineRule="auto"/>
              <w:rPr/>
            </w:pPr>
            <w:r w:rsidDel="00000000" w:rsidR="00000000" w:rsidRPr="00000000">
              <w:rPr>
                <w:rtl w:val="0"/>
              </w:rPr>
              <w:t xml:space="preserve">Key = status,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after="0" w:line="240" w:lineRule="auto"/>
              <w:rPr/>
            </w:pPr>
            <w:r w:rsidDel="00000000" w:rsidR="00000000" w:rsidRPr="00000000">
              <w:rPr>
                <w:rtl w:val="0"/>
              </w:rPr>
              <w:t xml:space="preserve">status. 0x0 means offline and 0x1 means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after="0" w:line="240" w:lineRule="auto"/>
              <w:jc w:val="center"/>
              <w:rPr/>
            </w:pPr>
            <w:r w:rsidDel="00000000" w:rsidR="00000000" w:rsidRPr="00000000">
              <w:rPr>
                <w:rtl w:val="0"/>
              </w:rPr>
              <w:t xml:space="preserve">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after="0" w:line="240" w:lineRule="auto"/>
              <w:rPr/>
            </w:pPr>
            <w:r w:rsidDel="00000000" w:rsidR="00000000" w:rsidRPr="00000000">
              <w:rPr>
                <w:rtl w:val="0"/>
              </w:rPr>
              <w:t xml:space="preserve">Key = battery,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after="0" w:line="240" w:lineRule="auto"/>
              <w:jc w:val="center"/>
              <w:rPr/>
            </w:pPr>
            <w:r w:rsidDel="00000000" w:rsidR="00000000" w:rsidRPr="00000000">
              <w:rPr>
                <w:rtl w:val="0"/>
              </w:rPr>
              <w:t xml:space="preserve">0x0 to 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after="0" w:line="240" w:lineRule="auto"/>
              <w:rPr/>
            </w:pPr>
            <w:r w:rsidDel="00000000" w:rsidR="00000000" w:rsidRPr="00000000">
              <w:rPr>
                <w:rtl w:val="0"/>
              </w:rPr>
              <w:t xml:space="preserve">Battery level in percentage. 0 (0x) to 100 (0x64).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after="0" w:line="240" w:lineRule="auto"/>
              <w:jc w:val="center"/>
              <w:rPr/>
            </w:pPr>
            <w:r w:rsidDel="00000000" w:rsidR="00000000" w:rsidRPr="00000000">
              <w:rPr>
                <w:rtl w:val="0"/>
              </w:rPr>
              <w:t xml:space="preserve">0x51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after="0" w:line="240" w:lineRule="auto"/>
              <w:rPr/>
            </w:pPr>
            <w:r w:rsidDel="00000000" w:rsidR="00000000" w:rsidRPr="00000000">
              <w:rPr>
                <w:rtl w:val="0"/>
              </w:rPr>
              <w:t xml:space="preserve">Key = deadbolt,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pageBreakBefore w:val="0"/>
              <w:widowControl w:val="0"/>
              <w:spacing w:after="0" w:line="240" w:lineRule="auto"/>
              <w:rPr/>
            </w:pPr>
            <w:r w:rsidDel="00000000" w:rsidR="00000000" w:rsidRPr="00000000">
              <w:rPr>
                <w:rtl w:val="0"/>
              </w:rPr>
              <w:t xml:space="preserve">Deadbolt status. 0x0 means disengaged and 0x1 means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pageBreakBefore w:val="0"/>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spacing w:after="0" w:line="240" w:lineRule="auto"/>
              <w:jc w:val="center"/>
              <w:rPr/>
            </w:pPr>
            <w:r w:rsidDel="00000000" w:rsidR="00000000" w:rsidRPr="00000000">
              <w:rPr>
                <w:rtl w:val="0"/>
              </w:rPr>
              <w:t xml:space="preserve">0x61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spacing w:after="0" w:line="240" w:lineRule="auto"/>
              <w:rPr/>
            </w:pPr>
            <w:r w:rsidDel="00000000" w:rsidR="00000000" w:rsidRPr="00000000">
              <w:rPr>
                <w:rtl w:val="0"/>
              </w:rPr>
              <w:t xml:space="preserve">Key = latch,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pageBreakBefore w:val="0"/>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pageBreakBefore w:val="0"/>
              <w:widowControl w:val="0"/>
              <w:spacing w:after="0" w:line="240" w:lineRule="auto"/>
              <w:rPr/>
            </w:pPr>
            <w:r w:rsidDel="00000000" w:rsidR="00000000" w:rsidRPr="00000000">
              <w:rPr>
                <w:rtl w:val="0"/>
              </w:rPr>
              <w:t xml:space="preserve">Latch status. 0x0 means opened and 0x1 means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2B2">
      <w:pPr>
        <w:pageBreakBefore w:val="0"/>
        <w:rPr/>
      </w:pPr>
      <w:r w:rsidDel="00000000" w:rsidR="00000000" w:rsidRPr="00000000">
        <w:rPr>
          <w:rtl w:val="0"/>
        </w:rPr>
      </w:r>
    </w:p>
    <w:p w:rsidR="00000000" w:rsidDel="00000000" w:rsidP="00000000" w:rsidRDefault="00000000" w:rsidRPr="00000000" w14:paraId="000002B3">
      <w:pPr>
        <w:pStyle w:val="Heading3"/>
        <w:pageBreakBefore w:val="0"/>
        <w:rPr/>
      </w:pPr>
      <w:bookmarkStart w:colFirst="0" w:colLast="0" w:name="_4a8d5dudq0g" w:id="17"/>
      <w:bookmarkEnd w:id="17"/>
      <w:r w:rsidDel="00000000" w:rsidR="00000000" w:rsidRPr="00000000">
        <w:rPr>
          <w:rtl w:val="0"/>
        </w:rPr>
        <w:t xml:space="preserve">JSON Payload - IoT Gateway to Cloud IoT Server</w:t>
      </w:r>
    </w:p>
    <w:p w:rsidR="00000000" w:rsidDel="00000000" w:rsidP="00000000" w:rsidRDefault="00000000" w:rsidRPr="00000000" w14:paraId="000002B4">
      <w:pPr>
        <w:pageBreakBefore w:val="0"/>
        <w:rPr>
          <w:ins w:author="TNC Mouli" w:id="5" w:date="2022-02-12T05:39:15Z"/>
        </w:rPr>
      </w:pPr>
      <w:r w:rsidDel="00000000" w:rsidR="00000000" w:rsidRPr="00000000">
        <w:rPr>
          <w:rtl w:val="0"/>
        </w:rPr>
        <w:t xml:space="preserve">The following MQTT response message is sent from IoT Gateway to Cloud IoT Server for Get Status request:</w:t>
      </w:r>
      <w:ins w:author="TNC Mouli" w:id="5" w:date="2022-02-12T05:39:15Z">
        <w:r w:rsidDel="00000000" w:rsidR="00000000" w:rsidRPr="00000000">
          <w:rPr>
            <w:rtl w:val="0"/>
          </w:rPr>
        </w:r>
      </w:ins>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5" w:date="2022-02-12T05:39:15Z"/>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after="0" w:line="240" w:lineRule="auto"/>
              <w:rPr>
                <w:ins w:author="TNC Mouli" w:id="5" w:date="2022-02-12T05:39:15Z"/>
              </w:rPr>
            </w:pPr>
            <w:ins w:author="TNC Mouli" w:id="5" w:date="2022-02-12T05:39:15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after="0" w:line="240" w:lineRule="auto"/>
              <w:rPr>
                <w:ins w:author="TNC Mouli" w:id="5" w:date="2022-02-12T05:39:15Z"/>
              </w:rPr>
            </w:pPr>
            <w:ins w:author="TNC Mouli" w:id="5" w:date="2022-02-12T05:39:15Z">
              <w:r w:rsidDel="00000000" w:rsidR="00000000" w:rsidRPr="00000000">
                <w:rPr>
                  <w:rtl w:val="0"/>
                </w:rPr>
                <w:t xml:space="preserve">{Device Id}/CMD_RESP</w:t>
              </w:r>
            </w:ins>
          </w:p>
        </w:tc>
      </w:tr>
      <w:tr>
        <w:trPr>
          <w:cantSplit w:val="0"/>
          <w:tblHeader w:val="0"/>
          <w:ins w:author="TNC Mouli" w:id="5" w:date="2022-02-12T05:39:15Z"/>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after="0" w:line="240" w:lineRule="auto"/>
              <w:rPr>
                <w:ins w:author="TNC Mouli" w:id="5" w:date="2022-02-12T05:39:15Z"/>
              </w:rPr>
            </w:pPr>
            <w:ins w:author="TNC Mouli" w:id="5" w:date="2022-02-12T05:39:15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after="0" w:line="240" w:lineRule="auto"/>
              <w:rPr>
                <w:ins w:author="TNC Mouli" w:id="5" w:date="2022-02-12T05:39:15Z"/>
              </w:rPr>
            </w:pPr>
            <w:ins w:author="TNC Mouli" w:id="5" w:date="2022-02-12T05:39:15Z">
              <w:r w:rsidDel="00000000" w:rsidR="00000000" w:rsidRPr="00000000">
                <w:rPr>
                  <w:rtl w:val="0"/>
                </w:rPr>
                <w:t xml:space="preserve">{ </w:t>
              </w:r>
            </w:ins>
          </w:p>
          <w:p w:rsidR="00000000" w:rsidDel="00000000" w:rsidP="00000000" w:rsidRDefault="00000000" w:rsidRPr="00000000" w14:paraId="000002B9">
            <w:pPr>
              <w:widowControl w:val="0"/>
              <w:spacing w:after="0" w:line="240" w:lineRule="auto"/>
              <w:rPr>
                <w:ins w:author="TNC Mouli" w:id="5" w:date="2022-02-12T05:39:15Z"/>
              </w:rPr>
            </w:pPr>
            <w:ins w:author="TNC Mouli" w:id="5" w:date="2022-02-12T05:39:15Z">
              <w:r w:rsidDel="00000000" w:rsidR="00000000" w:rsidRPr="00000000">
                <w:rPr>
                  <w:rtl w:val="0"/>
                </w:rPr>
                <w:t xml:space="preserve">  “Command” : “</w:t>
              </w:r>
              <w:r w:rsidDel="00000000" w:rsidR="00000000" w:rsidRPr="00000000">
                <w:rPr>
                  <w:rtl w:val="0"/>
                </w:rPr>
                <w:t xml:space="preserve">getstatus</w:t>
              </w:r>
              <w:r w:rsidDel="00000000" w:rsidR="00000000" w:rsidRPr="00000000">
                <w:rPr>
                  <w:rtl w:val="0"/>
                </w:rPr>
                <w:t xml:space="preserve">”,</w:t>
              </w:r>
            </w:ins>
          </w:p>
          <w:p w:rsidR="00000000" w:rsidDel="00000000" w:rsidP="00000000" w:rsidRDefault="00000000" w:rsidRPr="00000000" w14:paraId="000002BA">
            <w:pPr>
              <w:widowControl w:val="0"/>
              <w:spacing w:after="0" w:line="240" w:lineRule="auto"/>
              <w:rPr>
                <w:ins w:author="TNC Mouli" w:id="5" w:date="2022-02-12T05:39:15Z"/>
              </w:rPr>
            </w:pPr>
            <w:ins w:author="TNC Mouli" w:id="5" w:date="2022-02-12T05:39:15Z">
              <w:r w:rsidDel="00000000" w:rsidR="00000000" w:rsidRPr="00000000">
                <w:rPr>
                  <w:rtl w:val="0"/>
                </w:rPr>
                <w:t xml:space="preserve">  “Response” :  {</w:t>
              </w:r>
            </w:ins>
          </w:p>
          <w:p w:rsidR="00000000" w:rsidDel="00000000" w:rsidP="00000000" w:rsidRDefault="00000000" w:rsidRPr="00000000" w14:paraId="000002BB">
            <w:pPr>
              <w:widowControl w:val="0"/>
              <w:spacing w:after="0" w:line="240" w:lineRule="auto"/>
              <w:rPr>
                <w:ins w:author="TNC Mouli" w:id="5" w:date="2022-02-12T05:39:15Z"/>
              </w:rPr>
            </w:pPr>
            <w:ins w:author="TNC Mouli" w:id="5" w:date="2022-02-12T05:39:15Z">
              <w:r w:rsidDel="00000000" w:rsidR="00000000" w:rsidRPr="00000000">
                <w:rPr>
                  <w:rtl w:val="0"/>
                </w:rPr>
                <w:t xml:space="preserve">      “status” : “online”,</w:t>
              </w:r>
            </w:ins>
          </w:p>
          <w:p w:rsidR="00000000" w:rsidDel="00000000" w:rsidP="00000000" w:rsidRDefault="00000000" w:rsidRPr="00000000" w14:paraId="000002BC">
            <w:pPr>
              <w:widowControl w:val="0"/>
              <w:spacing w:after="0" w:line="240" w:lineRule="auto"/>
              <w:rPr>
                <w:ins w:author="TNC Mouli" w:id="5" w:date="2022-02-12T05:39:15Z"/>
              </w:rPr>
            </w:pPr>
            <w:ins w:author="TNC Mouli" w:id="5" w:date="2022-02-12T05:39:15Z">
              <w:r w:rsidDel="00000000" w:rsidR="00000000" w:rsidRPr="00000000">
                <w:rPr>
                  <w:rtl w:val="0"/>
                </w:rPr>
                <w:t xml:space="preserve">      “battery” : 85,</w:t>
              </w:r>
            </w:ins>
          </w:p>
          <w:p w:rsidR="00000000" w:rsidDel="00000000" w:rsidP="00000000" w:rsidRDefault="00000000" w:rsidRPr="00000000" w14:paraId="000002BD">
            <w:pPr>
              <w:widowControl w:val="0"/>
              <w:spacing w:after="0" w:line="240" w:lineRule="auto"/>
              <w:rPr>
                <w:ins w:author="TNC Mouli" w:id="5" w:date="2022-02-12T05:39:15Z"/>
              </w:rPr>
            </w:pPr>
            <w:ins w:author="TNC Mouli" w:id="5" w:date="2022-02-12T05:39:15Z">
              <w:r w:rsidDel="00000000" w:rsidR="00000000" w:rsidRPr="00000000">
                <w:rPr>
                  <w:rtl w:val="0"/>
                </w:rPr>
                <w:t xml:space="preserve">      “deadbolt” : false,</w:t>
              </w:r>
            </w:ins>
          </w:p>
          <w:p w:rsidR="00000000" w:rsidDel="00000000" w:rsidP="00000000" w:rsidRDefault="00000000" w:rsidRPr="00000000" w14:paraId="000002BE">
            <w:pPr>
              <w:widowControl w:val="0"/>
              <w:spacing w:after="0" w:line="240" w:lineRule="auto"/>
              <w:rPr>
                <w:ins w:author="TNC Mouli" w:id="5" w:date="2022-02-12T05:39:15Z"/>
              </w:rPr>
            </w:pPr>
            <w:ins w:author="TNC Mouli" w:id="5" w:date="2022-02-12T05:39:15Z">
              <w:r w:rsidDel="00000000" w:rsidR="00000000" w:rsidRPr="00000000">
                <w:rPr>
                  <w:rtl w:val="0"/>
                </w:rPr>
                <w:t xml:space="preserve">      “latch” : false</w:t>
              </w:r>
            </w:ins>
          </w:p>
          <w:p w:rsidR="00000000" w:rsidDel="00000000" w:rsidP="00000000" w:rsidRDefault="00000000" w:rsidRPr="00000000" w14:paraId="000002BF">
            <w:pPr>
              <w:widowControl w:val="0"/>
              <w:spacing w:after="0" w:line="240" w:lineRule="auto"/>
              <w:rPr>
                <w:ins w:author="TNC Mouli" w:id="5" w:date="2022-02-12T05:39:15Z"/>
              </w:rPr>
            </w:pPr>
            <w:ins w:author="TNC Mouli" w:id="5" w:date="2022-02-12T05:39:15Z">
              <w:r w:rsidDel="00000000" w:rsidR="00000000" w:rsidRPr="00000000">
                <w:rPr>
                  <w:rtl w:val="0"/>
                </w:rPr>
                <w:t xml:space="preserve">  }</w:t>
              </w:r>
            </w:ins>
          </w:p>
          <w:p w:rsidR="00000000" w:rsidDel="00000000" w:rsidP="00000000" w:rsidRDefault="00000000" w:rsidRPr="00000000" w14:paraId="000002C0">
            <w:pPr>
              <w:widowControl w:val="0"/>
              <w:spacing w:after="0" w:line="240" w:lineRule="auto"/>
              <w:rPr>
                <w:ins w:author="TNC Mouli" w:id="5" w:date="2022-02-12T05:39:15Z"/>
              </w:rPr>
            </w:pPr>
            <w:ins w:author="TNC Mouli" w:id="5" w:date="2022-02-12T05:39:15Z">
              <w:r w:rsidDel="00000000" w:rsidR="00000000" w:rsidRPr="00000000">
                <w:rPr>
                  <w:rtl w:val="0"/>
                </w:rPr>
                <w:t xml:space="preserve">}</w:t>
              </w:r>
              <w:r w:rsidDel="00000000" w:rsidR="00000000" w:rsidRPr="00000000">
                <w:rPr>
                  <w:rtl w:val="0"/>
                </w:rPr>
              </w:r>
            </w:ins>
          </w:p>
        </w:tc>
      </w:tr>
      <w:tr>
        <w:trPr>
          <w:cantSplit w:val="0"/>
          <w:tblHeader w:val="0"/>
          <w:ins w:author="TNC Mouli" w:id="5" w:date="2022-02-12T05:39:15Z"/>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after="0" w:line="240" w:lineRule="auto"/>
              <w:rPr>
                <w:ins w:author="TNC Mouli" w:id="5" w:date="2022-02-12T05:39:15Z"/>
              </w:rPr>
            </w:pPr>
            <w:ins w:author="TNC Mouli" w:id="5" w:date="2022-02-12T05:39:15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after="0" w:line="240" w:lineRule="auto"/>
              <w:rPr>
                <w:ins w:author="TNC Mouli" w:id="5" w:date="2022-02-12T05:39:15Z"/>
              </w:rPr>
            </w:pPr>
            <w:ins w:author="TNC Mouli" w:id="5" w:date="2022-02-12T05:39:15Z">
              <w:r w:rsidDel="00000000" w:rsidR="00000000" w:rsidRPr="00000000">
                <w:rPr>
                  <w:rtl w:val="0"/>
                </w:rPr>
                <w:t xml:space="preserve">In MQTT topic, {Device Id} is set with the user-readable string as listed in CloudExt’s UI (for example: F1-R101-Lock), indicating that the response corresponds to that lock. </w:t>
              </w:r>
            </w:ins>
          </w:p>
          <w:p w:rsidR="00000000" w:rsidDel="00000000" w:rsidP="00000000" w:rsidRDefault="00000000" w:rsidRPr="00000000" w14:paraId="000002C3">
            <w:pPr>
              <w:widowControl w:val="0"/>
              <w:spacing w:after="0" w:line="240" w:lineRule="auto"/>
              <w:rPr>
                <w:ins w:author="TNC Mouli" w:id="5" w:date="2022-02-12T05:39:15Z"/>
              </w:rPr>
            </w:pPr>
            <w:ins w:author="TNC Mouli" w:id="5" w:date="2022-02-12T05:39:15Z">
              <w:r w:rsidDel="00000000" w:rsidR="00000000" w:rsidRPr="00000000">
                <w:rPr>
                  <w:rtl w:val="0"/>
                </w:rPr>
              </w:r>
            </w:ins>
          </w:p>
          <w:p w:rsidR="00000000" w:rsidDel="00000000" w:rsidP="00000000" w:rsidRDefault="00000000" w:rsidRPr="00000000" w14:paraId="000002C4">
            <w:pPr>
              <w:widowControl w:val="0"/>
              <w:spacing w:line="240" w:lineRule="auto"/>
              <w:rPr>
                <w:ins w:author="TNC Mouli" w:id="5" w:date="2022-02-12T05:39:15Z"/>
              </w:rPr>
            </w:pPr>
            <w:ins w:author="TNC Mouli" w:id="5" w:date="2022-02-12T05:39:15Z">
              <w:r w:rsidDel="00000000" w:rsidR="00000000" w:rsidRPr="00000000">
                <w:rPr>
                  <w:rtl w:val="0"/>
                </w:rPr>
                <w:t xml:space="preserve">The JSON payload contains two fields: command and response. </w:t>
              </w:r>
            </w:ins>
          </w:p>
          <w:p w:rsidR="00000000" w:rsidDel="00000000" w:rsidP="00000000" w:rsidRDefault="00000000" w:rsidRPr="00000000" w14:paraId="000002C5">
            <w:pPr>
              <w:widowControl w:val="0"/>
              <w:spacing w:line="240" w:lineRule="auto"/>
              <w:rPr>
                <w:ins w:author="TNC Mouli" w:id="5" w:date="2022-02-12T05:39:15Z"/>
              </w:rPr>
            </w:pPr>
            <w:ins w:author="TNC Mouli" w:id="5" w:date="2022-02-12T05:39:15Z">
              <w:r w:rsidDel="00000000" w:rsidR="00000000" w:rsidRPr="00000000">
                <w:rPr>
                  <w:rtl w:val="0"/>
                </w:rPr>
                <w:t xml:space="preserve">The command field contains the name of the command for which the response is associated.</w:t>
              </w:r>
            </w:ins>
          </w:p>
          <w:p w:rsidR="00000000" w:rsidDel="00000000" w:rsidP="00000000" w:rsidRDefault="00000000" w:rsidRPr="00000000" w14:paraId="000002C6">
            <w:pPr>
              <w:widowControl w:val="0"/>
              <w:spacing w:line="240" w:lineRule="auto"/>
              <w:rPr>
                <w:ins w:author="TNC Mouli" w:id="5" w:date="2022-02-12T05:39:15Z"/>
              </w:rPr>
            </w:pPr>
            <w:ins w:author="TNC Mouli" w:id="5" w:date="2022-02-12T05:39:15Z">
              <w:r w:rsidDel="00000000" w:rsidR="00000000" w:rsidRPr="00000000">
                <w:rPr>
                  <w:rtl w:val="0"/>
                </w:rPr>
                <w:t xml:space="preserve">The response object contains multiple fields:</w:t>
              </w:r>
            </w:ins>
          </w:p>
          <w:p w:rsidR="00000000" w:rsidDel="00000000" w:rsidP="00000000" w:rsidRDefault="00000000" w:rsidRPr="00000000" w14:paraId="000002C7">
            <w:pPr>
              <w:widowControl w:val="0"/>
              <w:numPr>
                <w:ilvl w:val="0"/>
                <w:numId w:val="5"/>
              </w:numPr>
              <w:spacing w:after="0" w:afterAutospacing="0" w:line="240" w:lineRule="auto"/>
              <w:ind w:left="720" w:hanging="360"/>
              <w:rPr>
                <w:ins w:author="TNC Mouli" w:id="5" w:date="2022-02-12T05:39:15Z"/>
              </w:rPr>
            </w:pPr>
            <w:ins w:author="TNC Mouli" w:id="5" w:date="2022-02-12T05:39:15Z">
              <w:r w:rsidDel="00000000" w:rsidR="00000000" w:rsidRPr="00000000">
                <w:rPr>
                  <w:rtl w:val="0"/>
                </w:rPr>
                <w:t xml:space="preserve">status</w:t>
              </w:r>
              <w:r w:rsidDel="00000000" w:rsidR="00000000" w:rsidRPr="00000000">
                <w:rPr>
                  <w:rtl w:val="0"/>
                </w:rPr>
                <w:t xml:space="preserve"> - can be either “online” or “offline” indicating the lock status</w:t>
              </w:r>
            </w:ins>
          </w:p>
          <w:p w:rsidR="00000000" w:rsidDel="00000000" w:rsidP="00000000" w:rsidRDefault="00000000" w:rsidRPr="00000000" w14:paraId="000002C8">
            <w:pPr>
              <w:widowControl w:val="0"/>
              <w:numPr>
                <w:ilvl w:val="0"/>
                <w:numId w:val="5"/>
              </w:numPr>
              <w:spacing w:after="0" w:afterAutospacing="0" w:line="240" w:lineRule="auto"/>
              <w:ind w:left="720" w:hanging="360"/>
              <w:rPr>
                <w:ins w:author="TNC Mouli" w:id="5" w:date="2022-02-12T05:39:15Z"/>
              </w:rPr>
            </w:pPr>
            <w:ins w:author="TNC Mouli" w:id="5" w:date="2022-02-12T05:39:15Z">
              <w:r w:rsidDel="00000000" w:rsidR="00000000" w:rsidRPr="00000000">
                <w:rPr>
                  <w:rtl w:val="0"/>
                </w:rPr>
                <w:t xml:space="preserve">battery</w:t>
              </w:r>
              <w:r w:rsidDel="00000000" w:rsidR="00000000" w:rsidRPr="00000000">
                <w:rPr>
                  <w:rtl w:val="0"/>
                </w:rPr>
                <w:t xml:space="preserve"> - provides the battery level in % ranging between 0 and 100.</w:t>
              </w:r>
            </w:ins>
          </w:p>
          <w:p w:rsidR="00000000" w:rsidDel="00000000" w:rsidP="00000000" w:rsidRDefault="00000000" w:rsidRPr="00000000" w14:paraId="000002C9">
            <w:pPr>
              <w:widowControl w:val="0"/>
              <w:numPr>
                <w:ilvl w:val="0"/>
                <w:numId w:val="5"/>
              </w:numPr>
              <w:spacing w:after="0" w:afterAutospacing="0" w:line="240" w:lineRule="auto"/>
              <w:ind w:left="720" w:hanging="360"/>
              <w:rPr>
                <w:ins w:author="TNC Mouli" w:id="5" w:date="2022-02-12T05:39:15Z"/>
              </w:rPr>
            </w:pPr>
            <w:ins w:author="TNC Mouli" w:id="5" w:date="2022-02-12T05:39:15Z">
              <w:r w:rsidDel="00000000" w:rsidR="00000000" w:rsidRPr="00000000">
                <w:rPr>
                  <w:rtl w:val="0"/>
                </w:rPr>
                <w:t xml:space="preserve">deadbolt</w:t>
              </w:r>
              <w:r w:rsidDel="00000000" w:rsidR="00000000" w:rsidRPr="00000000">
                <w:rPr>
                  <w:rtl w:val="0"/>
                </w:rPr>
                <w:t xml:space="preserve"> - boolean value of true (if engaged) or false (if disengaged)</w:t>
              </w:r>
            </w:ins>
          </w:p>
          <w:p w:rsidR="00000000" w:rsidDel="00000000" w:rsidP="00000000" w:rsidRDefault="00000000" w:rsidRPr="00000000" w14:paraId="000002CA">
            <w:pPr>
              <w:widowControl w:val="0"/>
              <w:numPr>
                <w:ilvl w:val="0"/>
                <w:numId w:val="5"/>
              </w:numPr>
              <w:spacing w:line="240" w:lineRule="auto"/>
              <w:ind w:left="720" w:hanging="360"/>
              <w:rPr>
                <w:ins w:author="TNC Mouli" w:id="5" w:date="2022-02-12T05:39:15Z"/>
              </w:rPr>
            </w:pPr>
            <w:ins w:author="TNC Mouli" w:id="5" w:date="2022-02-12T05:39:15Z">
              <w:r w:rsidDel="00000000" w:rsidR="00000000" w:rsidRPr="00000000">
                <w:rPr>
                  <w:rtl w:val="0"/>
                </w:rPr>
                <w:t xml:space="preserve">latch</w:t>
              </w:r>
              <w:r w:rsidDel="00000000" w:rsidR="00000000" w:rsidRPr="00000000">
                <w:rPr>
                  <w:rtl w:val="0"/>
                </w:rPr>
                <w:t xml:space="preserve"> - boolean value of true (if closed) or false (if opened)</w:t>
              </w:r>
              <w:r w:rsidDel="00000000" w:rsidR="00000000" w:rsidRPr="00000000">
                <w:rPr>
                  <w:rtl w:val="0"/>
                </w:rPr>
              </w:r>
            </w:ins>
          </w:p>
        </w:tc>
      </w:tr>
    </w:tbl>
    <w:p w:rsidR="00000000" w:rsidDel="00000000" w:rsidP="00000000" w:rsidRDefault="00000000" w:rsidRPr="00000000" w14:paraId="000002CB">
      <w:pPr>
        <w:rPr>
          <w:del w:author="TNC Mouli" w:id="5" w:date="2022-02-12T05:39:15Z"/>
        </w:rPr>
        <w:pPrChange w:author="TNC Mouli" w:id="0" w:date="2022-02-12T05:39:15Z">
          <w:pPr>
            <w:pageBreakBefore w:val="0"/>
          </w:pPr>
        </w:pPrChange>
      </w:pPr>
      <w:del w:author="TNC Mouli" w:id="5" w:date="2022-02-12T05:39:15Z">
        <w:r w:rsidDel="00000000" w:rsidR="00000000" w:rsidRPr="00000000">
          <w:rPr>
            <w:rtl w:val="0"/>
          </w:rPr>
        </w:r>
      </w:del>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320"/>
        <w:gridCol w:w="3555"/>
        <w:tblGridChange w:id="0">
          <w:tblGrid>
            <w:gridCol w:w="1485"/>
            <w:gridCol w:w="4320"/>
            <w:gridCol w:w="3555"/>
          </w:tblGrid>
        </w:tblGridChange>
      </w:tblGrid>
      <w:tr>
        <w:trPr>
          <w:cantSplit w:val="0"/>
          <w:tblHeader w:val="0"/>
          <w:del w:author="TNC Mouli" w:id="5" w:date="2022-02-12T05:39:15Z"/>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pageBreakBefore w:val="0"/>
              <w:widowControl w:val="0"/>
              <w:spacing w:after="0" w:line="240" w:lineRule="auto"/>
              <w:rPr>
                <w:del w:author="TNC Mouli" w:id="5" w:date="2022-02-12T05:39:15Z"/>
                <w:b w:val="1"/>
              </w:rPr>
            </w:pPr>
            <w:del w:author="TNC Mouli" w:id="5" w:date="2022-02-12T05:39:15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pageBreakBefore w:val="0"/>
              <w:widowControl w:val="0"/>
              <w:spacing w:after="0" w:line="240" w:lineRule="auto"/>
              <w:rPr>
                <w:del w:author="TNC Mouli" w:id="5" w:date="2022-02-12T05:39:15Z"/>
                <w:b w:val="1"/>
              </w:rPr>
            </w:pPr>
            <w:del w:author="TNC Mouli" w:id="5" w:date="2022-02-12T05:39:15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pageBreakBefore w:val="0"/>
              <w:widowControl w:val="0"/>
              <w:spacing w:after="0" w:line="240" w:lineRule="auto"/>
              <w:rPr>
                <w:del w:author="TNC Mouli" w:id="5" w:date="2022-02-12T05:39:15Z"/>
                <w:b w:val="1"/>
              </w:rPr>
            </w:pPr>
            <w:del w:author="TNC Mouli" w:id="5" w:date="2022-02-12T05:39:15Z">
              <w:r w:rsidDel="00000000" w:rsidR="00000000" w:rsidRPr="00000000">
                <w:rPr>
                  <w:b w:val="1"/>
                  <w:rtl w:val="0"/>
                </w:rPr>
                <w:delText xml:space="preserve">Description</w:delText>
              </w:r>
            </w:del>
          </w:p>
        </w:tc>
      </w:tr>
      <w:tr>
        <w:trPr>
          <w:cantSplit w:val="0"/>
          <w:tblHeader w:val="0"/>
          <w:del w:author="TNC Mouli" w:id="5" w:date="2022-02-12T05:39:15Z"/>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pageBreakBefore w:val="0"/>
              <w:widowControl w:val="0"/>
              <w:spacing w:after="0" w:line="240" w:lineRule="auto"/>
              <w:rPr>
                <w:del w:author="TNC Mouli" w:id="5" w:date="2022-02-12T05:39:15Z"/>
              </w:rPr>
            </w:pPr>
            <w:del w:author="TNC Mouli" w:id="5" w:date="2022-02-12T05:39:15Z">
              <w:r w:rsidDel="00000000" w:rsidR="00000000" w:rsidRPr="00000000">
                <w:rPr>
                  <w:rtl w:val="0"/>
                </w:rPr>
                <w:delText xml:space="preserve">CMD_RESP</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2D1">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getstatus</w:delText>
              </w:r>
              <w:r w:rsidDel="00000000" w:rsidR="00000000" w:rsidRPr="00000000">
                <w:rPr>
                  <w:rFonts w:ascii="Courier New" w:cs="Courier New" w:eastAsia="Courier New" w:hAnsi="Courier New"/>
                  <w:sz w:val="20"/>
                  <w:szCs w:val="20"/>
                  <w:rtl w:val="0"/>
                </w:rPr>
                <w:delText xml:space="preserve">”,</w:delText>
              </w:r>
            </w:del>
          </w:p>
          <w:p w:rsidR="00000000" w:rsidDel="00000000" w:rsidP="00000000" w:rsidRDefault="00000000" w:rsidRPr="00000000" w14:paraId="000002D2">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“Response” :  {</w:delText>
              </w:r>
            </w:del>
          </w:p>
          <w:p w:rsidR="00000000" w:rsidDel="00000000" w:rsidP="00000000" w:rsidRDefault="00000000" w:rsidRPr="00000000" w14:paraId="000002D3">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“status” : “online”,</w:delText>
              </w:r>
            </w:del>
          </w:p>
          <w:p w:rsidR="00000000" w:rsidDel="00000000" w:rsidP="00000000" w:rsidRDefault="00000000" w:rsidRPr="00000000" w14:paraId="000002D4">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“battery” : 85,</w:delText>
              </w:r>
            </w:del>
          </w:p>
          <w:p w:rsidR="00000000" w:rsidDel="00000000" w:rsidP="00000000" w:rsidRDefault="00000000" w:rsidRPr="00000000" w14:paraId="000002D5">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“deadbolt” : false,</w:delText>
              </w:r>
            </w:del>
          </w:p>
          <w:p w:rsidR="00000000" w:rsidDel="00000000" w:rsidP="00000000" w:rsidRDefault="00000000" w:rsidRPr="00000000" w14:paraId="000002D6">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“latch” : false</w:delText>
              </w:r>
            </w:del>
          </w:p>
          <w:p w:rsidR="00000000" w:rsidDel="00000000" w:rsidP="00000000" w:rsidRDefault="00000000" w:rsidRPr="00000000" w14:paraId="000002D7">
            <w:pPr>
              <w:pageBreakBefore w:val="0"/>
              <w:widowControl w:val="0"/>
              <w:spacing w:after="0" w:line="240" w:lineRule="auto"/>
              <w:rPr>
                <w:del w:author="TNC Mouli" w:id="5" w:date="2022-02-12T05:39:15Z"/>
                <w:rFonts w:ascii="Courier New" w:cs="Courier New" w:eastAsia="Courier New" w:hAnsi="Courier New"/>
                <w:sz w:val="20"/>
                <w:szCs w:val="20"/>
              </w:rPr>
            </w:pPr>
            <w:del w:author="TNC Mouli" w:id="5" w:date="2022-02-12T05:39:15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2D8">
            <w:pPr>
              <w:pageBreakBefore w:val="0"/>
              <w:widowControl w:val="0"/>
              <w:spacing w:after="0" w:line="240" w:lineRule="auto"/>
              <w:rPr>
                <w:del w:author="TNC Mouli" w:id="5" w:date="2022-02-12T05:39:15Z"/>
                <w:rFonts w:ascii="Courier New" w:cs="Courier New" w:eastAsia="Courier New" w:hAnsi="Courier New"/>
              </w:rPr>
            </w:pPr>
            <w:del w:author="TNC Mouli" w:id="5" w:date="2022-02-12T05:39:15Z">
              <w:r w:rsidDel="00000000" w:rsidR="00000000" w:rsidRPr="00000000">
                <w:rPr>
                  <w:rFonts w:ascii="Courier New" w:cs="Courier New" w:eastAsia="Courier New" w:hAnsi="Courier New"/>
                  <w:sz w:val="20"/>
                  <w:szCs w:val="20"/>
                  <w:rtl w:val="0"/>
                </w:rPr>
                <w:delText xml:space="preserve">}</w:delText>
              </w:r>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pageBreakBefore w:val="0"/>
              <w:widowControl w:val="0"/>
              <w:spacing w:line="240" w:lineRule="auto"/>
              <w:rPr>
                <w:del w:author="TNC Mouli" w:id="5" w:date="2022-02-12T05:39:15Z"/>
              </w:rPr>
            </w:pPr>
            <w:del w:author="TNC Mouli" w:id="5" w:date="2022-02-12T05:39:15Z">
              <w:r w:rsidDel="00000000" w:rsidR="00000000" w:rsidRPr="00000000">
                <w:rPr>
                  <w:rtl w:val="0"/>
                </w:rPr>
                <w:delText xml:space="preserve">Apart from “Device Id”, the JSON payload contains two more fields: command and response. </w:delText>
              </w:r>
            </w:del>
          </w:p>
          <w:p w:rsidR="00000000" w:rsidDel="00000000" w:rsidP="00000000" w:rsidRDefault="00000000" w:rsidRPr="00000000" w14:paraId="000002DA">
            <w:pPr>
              <w:pageBreakBefore w:val="0"/>
              <w:widowControl w:val="0"/>
              <w:spacing w:line="240" w:lineRule="auto"/>
              <w:rPr>
                <w:del w:author="TNC Mouli" w:id="5" w:date="2022-02-12T05:39:15Z"/>
              </w:rPr>
            </w:pPr>
            <w:del w:author="TNC Mouli" w:id="5" w:date="2022-02-12T05:39:15Z">
              <w:r w:rsidDel="00000000" w:rsidR="00000000" w:rsidRPr="00000000">
                <w:rPr>
                  <w:rtl w:val="0"/>
                </w:rPr>
                <w:delText xml:space="preserve">The command field contains the name of the command for which the response is associated.</w:delText>
              </w:r>
            </w:del>
          </w:p>
          <w:p w:rsidR="00000000" w:rsidDel="00000000" w:rsidP="00000000" w:rsidRDefault="00000000" w:rsidRPr="00000000" w14:paraId="000002DB">
            <w:pPr>
              <w:pageBreakBefore w:val="0"/>
              <w:widowControl w:val="0"/>
              <w:spacing w:line="240" w:lineRule="auto"/>
              <w:rPr>
                <w:del w:author="TNC Mouli" w:id="5" w:date="2022-02-12T05:39:15Z"/>
              </w:rPr>
            </w:pPr>
            <w:del w:author="TNC Mouli" w:id="5" w:date="2022-02-12T05:39:15Z">
              <w:r w:rsidDel="00000000" w:rsidR="00000000" w:rsidRPr="00000000">
                <w:rPr>
                  <w:rtl w:val="0"/>
                </w:rPr>
                <w:delText xml:space="preserve">The response object contains multiple fields:</w:delText>
              </w:r>
            </w:del>
          </w:p>
          <w:p w:rsidR="00000000" w:rsidDel="00000000" w:rsidP="00000000" w:rsidRDefault="00000000" w:rsidRPr="00000000" w14:paraId="000002DC">
            <w:pPr>
              <w:pageBreakBefore w:val="0"/>
              <w:widowControl w:val="0"/>
              <w:numPr>
                <w:ilvl w:val="0"/>
                <w:numId w:val="5"/>
              </w:numPr>
              <w:spacing w:after="0" w:afterAutospacing="0" w:line="240" w:lineRule="auto"/>
              <w:ind w:left="720" w:hanging="360"/>
              <w:rPr>
                <w:del w:author="TNC Mouli" w:id="5" w:date="2022-02-12T05:39:15Z"/>
                <w:u w:val="none"/>
              </w:rPr>
            </w:pPr>
            <w:del w:author="TNC Mouli" w:id="5" w:date="2022-02-12T05:39:15Z">
              <w:r w:rsidDel="00000000" w:rsidR="00000000" w:rsidRPr="00000000">
                <w:rPr>
                  <w:i w:val="1"/>
                  <w:rtl w:val="0"/>
                </w:rPr>
                <w:delText xml:space="preserve">status</w:delText>
              </w:r>
              <w:r w:rsidDel="00000000" w:rsidR="00000000" w:rsidRPr="00000000">
                <w:rPr>
                  <w:rtl w:val="0"/>
                </w:rPr>
                <w:delText xml:space="preserve"> - can be either “online” or “offline” indicating the lock status</w:delText>
              </w:r>
            </w:del>
          </w:p>
          <w:p w:rsidR="00000000" w:rsidDel="00000000" w:rsidP="00000000" w:rsidRDefault="00000000" w:rsidRPr="00000000" w14:paraId="000002DD">
            <w:pPr>
              <w:pageBreakBefore w:val="0"/>
              <w:widowControl w:val="0"/>
              <w:numPr>
                <w:ilvl w:val="0"/>
                <w:numId w:val="5"/>
              </w:numPr>
              <w:spacing w:after="0" w:afterAutospacing="0" w:line="240" w:lineRule="auto"/>
              <w:ind w:left="720" w:hanging="360"/>
              <w:rPr>
                <w:del w:author="TNC Mouli" w:id="5" w:date="2022-02-12T05:39:15Z"/>
                <w:u w:val="none"/>
              </w:rPr>
            </w:pPr>
            <w:del w:author="TNC Mouli" w:id="5" w:date="2022-02-12T05:39:15Z">
              <w:r w:rsidDel="00000000" w:rsidR="00000000" w:rsidRPr="00000000">
                <w:rPr>
                  <w:i w:val="1"/>
                  <w:rtl w:val="0"/>
                </w:rPr>
                <w:delText xml:space="preserve">battery</w:delText>
              </w:r>
              <w:r w:rsidDel="00000000" w:rsidR="00000000" w:rsidRPr="00000000">
                <w:rPr>
                  <w:rtl w:val="0"/>
                </w:rPr>
                <w:delText xml:space="preserve"> - provides the battery level in % ranging between 0 and 100.</w:delText>
              </w:r>
            </w:del>
          </w:p>
          <w:p w:rsidR="00000000" w:rsidDel="00000000" w:rsidP="00000000" w:rsidRDefault="00000000" w:rsidRPr="00000000" w14:paraId="000002DE">
            <w:pPr>
              <w:pageBreakBefore w:val="0"/>
              <w:widowControl w:val="0"/>
              <w:numPr>
                <w:ilvl w:val="0"/>
                <w:numId w:val="5"/>
              </w:numPr>
              <w:spacing w:after="0" w:afterAutospacing="0" w:line="240" w:lineRule="auto"/>
              <w:ind w:left="720" w:hanging="360"/>
              <w:rPr>
                <w:del w:author="TNC Mouli" w:id="5" w:date="2022-02-12T05:39:15Z"/>
                <w:u w:val="none"/>
              </w:rPr>
            </w:pPr>
            <w:del w:author="TNC Mouli" w:id="5" w:date="2022-02-12T05:39:15Z">
              <w:r w:rsidDel="00000000" w:rsidR="00000000" w:rsidRPr="00000000">
                <w:rPr>
                  <w:i w:val="1"/>
                  <w:rtl w:val="0"/>
                </w:rPr>
                <w:delText xml:space="preserve">deadbolt</w:delText>
              </w:r>
              <w:r w:rsidDel="00000000" w:rsidR="00000000" w:rsidRPr="00000000">
                <w:rPr>
                  <w:rtl w:val="0"/>
                </w:rPr>
                <w:delText xml:space="preserve"> - boolean value of true (if engaged) or false (if disengaged)</w:delText>
              </w:r>
            </w:del>
          </w:p>
          <w:p w:rsidR="00000000" w:rsidDel="00000000" w:rsidP="00000000" w:rsidRDefault="00000000" w:rsidRPr="00000000" w14:paraId="000002DF">
            <w:pPr>
              <w:pageBreakBefore w:val="0"/>
              <w:widowControl w:val="0"/>
              <w:numPr>
                <w:ilvl w:val="0"/>
                <w:numId w:val="5"/>
              </w:numPr>
              <w:spacing w:line="240" w:lineRule="auto"/>
              <w:ind w:left="720" w:hanging="360"/>
              <w:rPr>
                <w:del w:author="TNC Mouli" w:id="5" w:date="2022-02-12T05:39:15Z"/>
              </w:rPr>
            </w:pPr>
            <w:del w:author="TNC Mouli" w:id="5" w:date="2022-02-12T05:39:15Z">
              <w:r w:rsidDel="00000000" w:rsidR="00000000" w:rsidRPr="00000000">
                <w:rPr>
                  <w:i w:val="1"/>
                  <w:rtl w:val="0"/>
                </w:rPr>
                <w:delText xml:space="preserve">latch</w:delText>
              </w:r>
              <w:r w:rsidDel="00000000" w:rsidR="00000000" w:rsidRPr="00000000">
                <w:rPr>
                  <w:rtl w:val="0"/>
                </w:rPr>
                <w:delText xml:space="preserve"> - boolean value of true (if closed) or false (if opened)</w:delText>
              </w:r>
              <w:r w:rsidDel="00000000" w:rsidR="00000000" w:rsidRPr="00000000">
                <w:rPr>
                  <w:rtl w:val="0"/>
                </w:rPr>
              </w:r>
            </w:del>
          </w:p>
        </w:tc>
      </w:tr>
    </w:tbl>
    <w:p w:rsidR="00000000" w:rsidDel="00000000" w:rsidP="00000000" w:rsidRDefault="00000000" w:rsidRPr="00000000" w14:paraId="000002E0">
      <w:pPr>
        <w:pStyle w:val="Heading2"/>
        <w:pageBreakBefore w:val="0"/>
        <w:rPr/>
      </w:pPr>
      <w:bookmarkStart w:colFirst="0" w:colLast="0" w:name="_bbveaii1nn1t" w:id="18"/>
      <w:bookmarkEnd w:id="18"/>
      <w:r w:rsidDel="00000000" w:rsidR="00000000" w:rsidRPr="00000000">
        <w:rPr>
          <w:rtl w:val="0"/>
        </w:rPr>
        <w:t xml:space="preserve">Unlock Door - Normal Operation</w:t>
      </w:r>
    </w:p>
    <w:p w:rsidR="00000000" w:rsidDel="00000000" w:rsidP="00000000" w:rsidRDefault="00000000" w:rsidRPr="00000000" w14:paraId="000002E1">
      <w:pPr>
        <w:pageBreakBefore w:val="0"/>
        <w:rPr/>
      </w:pPr>
      <w:r w:rsidDel="00000000" w:rsidR="00000000" w:rsidRPr="00000000">
        <w:rPr>
          <w:rtl w:val="0"/>
        </w:rPr>
        <w:t xml:space="preserve">Cloud IoT Server initiates this operation of unlocking a specific door, where the corresponding deadbolt is already disengaged (normal state).</w:t>
      </w:r>
    </w:p>
    <w:p w:rsidR="00000000" w:rsidDel="00000000" w:rsidP="00000000" w:rsidRDefault="00000000" w:rsidRPr="00000000" w14:paraId="000002E2">
      <w:pPr>
        <w:pStyle w:val="Heading3"/>
        <w:pageBreakBefore w:val="0"/>
        <w:rPr>
          <w:ins w:author="TNC Mouli" w:id="7" w:date="2022-02-12T05:41:11Z"/>
        </w:rPr>
      </w:pPr>
      <w:r w:rsidDel="00000000" w:rsidR="00000000" w:rsidRPr="00000000">
        <w:rPr>
          <w:rtl w:val="0"/>
        </w:rPr>
        <w:t xml:space="preserve">JSON Payload - Cloud IoT Server to IoT Gateway</w:t>
      </w:r>
      <w:ins w:author="TNC Mouli" w:id="7" w:date="2022-02-12T05:41:11Z">
        <w:bookmarkStart w:colFirst="0" w:colLast="0" w:name="_7ghm4j11fp8b" w:id="19"/>
        <w:bookmarkEnd w:id="19"/>
        <w:r w:rsidDel="00000000" w:rsidR="00000000" w:rsidRPr="00000000">
          <w:rPr>
            <w:rtl w:val="0"/>
          </w:rPr>
        </w:r>
      </w:ins>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7" w:date="2022-02-12T05:41:11Z"/>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after="0" w:line="240" w:lineRule="auto"/>
              <w:rPr>
                <w:ins w:author="TNC Mouli" w:id="7" w:date="2022-02-12T05:41:11Z"/>
              </w:rPr>
            </w:pPr>
            <w:ins w:author="TNC Mouli" w:id="7" w:date="2022-02-12T05:41:11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after="0" w:line="240" w:lineRule="auto"/>
              <w:rPr>
                <w:ins w:author="TNC Mouli" w:id="7" w:date="2022-02-12T05:41:11Z"/>
              </w:rPr>
            </w:pPr>
            <w:ins w:author="TNC Mouli" w:id="7" w:date="2022-02-12T05:41:11Z">
              <w:r w:rsidDel="00000000" w:rsidR="00000000" w:rsidRPr="00000000">
                <w:rPr>
                  <w:rtl w:val="0"/>
                </w:rPr>
                <w:t xml:space="preserve">{Device Id}/CMD</w:t>
              </w:r>
            </w:ins>
          </w:p>
        </w:tc>
      </w:tr>
      <w:tr>
        <w:trPr>
          <w:cantSplit w:val="0"/>
          <w:tblHeader w:val="0"/>
          <w:ins w:author="TNC Mouli" w:id="7" w:date="2022-02-12T05:41:11Z"/>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after="0" w:line="240" w:lineRule="auto"/>
              <w:rPr>
                <w:ins w:author="TNC Mouli" w:id="7" w:date="2022-02-12T05:41:11Z"/>
              </w:rPr>
            </w:pPr>
            <w:ins w:author="TNC Mouli" w:id="7" w:date="2022-02-12T05:41:11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after="0" w:line="240" w:lineRule="auto"/>
              <w:rPr>
                <w:ins w:author="TNC Mouli" w:id="7" w:date="2022-02-12T05:41:11Z"/>
              </w:rPr>
            </w:pPr>
            <w:ins w:author="TNC Mouli" w:id="7" w:date="2022-02-12T05:41:11Z">
              <w:r w:rsidDel="00000000" w:rsidR="00000000" w:rsidRPr="00000000">
                <w:rPr>
                  <w:rtl w:val="0"/>
                </w:rPr>
                <w:t xml:space="preserve">{ “Command” : “</w:t>
              </w:r>
              <w:r w:rsidDel="00000000" w:rsidR="00000000" w:rsidRPr="00000000">
                <w:rPr>
                  <w:rtl w:val="0"/>
                </w:rPr>
                <w:t xml:space="preserve">unlock</w:t>
              </w:r>
              <w:r w:rsidDel="00000000" w:rsidR="00000000" w:rsidRPr="00000000">
                <w:rPr>
                  <w:rtl w:val="0"/>
                </w:rPr>
                <w:t xml:space="preserve">” }</w:t>
              </w:r>
            </w:ins>
          </w:p>
          <w:p w:rsidR="00000000" w:rsidDel="00000000" w:rsidP="00000000" w:rsidRDefault="00000000" w:rsidRPr="00000000" w14:paraId="000002E7">
            <w:pPr>
              <w:widowControl w:val="0"/>
              <w:spacing w:after="0" w:line="240" w:lineRule="auto"/>
              <w:rPr>
                <w:ins w:author="TNC Mouli" w:id="7" w:date="2022-02-12T05:41:11Z"/>
              </w:rPr>
            </w:pPr>
            <w:ins w:author="TNC Mouli" w:id="7" w:date="2022-02-12T05:41:11Z">
              <w:r w:rsidDel="00000000" w:rsidR="00000000" w:rsidRPr="00000000">
                <w:rPr>
                  <w:rtl w:val="0"/>
                </w:rPr>
              </w:r>
            </w:ins>
          </w:p>
        </w:tc>
      </w:tr>
      <w:tr>
        <w:trPr>
          <w:cantSplit w:val="0"/>
          <w:tblHeader w:val="0"/>
          <w:ins w:author="TNC Mouli" w:id="7" w:date="2022-02-12T05:41:11Z"/>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after="0" w:line="240" w:lineRule="auto"/>
              <w:rPr>
                <w:ins w:author="TNC Mouli" w:id="7" w:date="2022-02-12T05:41:11Z"/>
              </w:rPr>
            </w:pPr>
            <w:ins w:author="TNC Mouli" w:id="7" w:date="2022-02-12T05:41:11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0" w:line="240" w:lineRule="auto"/>
              <w:rPr>
                <w:ins w:author="TNC Mouli" w:id="7" w:date="2022-02-12T05:41:11Z"/>
              </w:rPr>
            </w:pPr>
            <w:ins w:author="TNC Mouli" w:id="7" w:date="2022-02-12T05:41:11Z">
              <w:r w:rsidDel="00000000" w:rsidR="00000000" w:rsidRPr="00000000">
                <w:rPr>
                  <w:rtl w:val="0"/>
                </w:rPr>
                <w:t xml:space="preserve">In MQTT topic, {Device Id} is set with the user-readable string as listed in CloudExt’s UI (for example: F1-R101-Lock), indicating that the corresponding door should be unlocked.</w:t>
              </w:r>
            </w:ins>
          </w:p>
        </w:tc>
      </w:tr>
    </w:tbl>
    <w:p w:rsidR="00000000" w:rsidDel="00000000" w:rsidP="00000000" w:rsidRDefault="00000000" w:rsidRPr="00000000" w14:paraId="000002EA">
      <w:pPr>
        <w:rPr>
          <w:del w:author="TNC Mouli" w:id="7" w:date="2022-02-12T05:41:11Z"/>
        </w:rPr>
        <w:pPrChange w:author="TNC Mouli" w:id="0" w:date="2022-02-12T05:41:11Z">
          <w:pPr>
            <w:pStyle w:val="Heading3"/>
            <w:pageBreakBefore w:val="0"/>
          </w:pPr>
        </w:pPrChange>
      </w:pPr>
      <w:del w:author="TNC Mouli" w:id="7" w:date="2022-02-12T05:41:11Z">
        <w:bookmarkStart w:colFirst="0" w:colLast="0" w:name="_7ghm4j11fp8b" w:id="19"/>
        <w:bookmarkEnd w:id="19"/>
        <w:r w:rsidDel="00000000" w:rsidR="00000000" w:rsidRPr="00000000">
          <w:rPr>
            <w:rtl w:val="0"/>
          </w:rPr>
        </w:r>
      </w:del>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35"/>
        <w:gridCol w:w="4440"/>
        <w:tblGridChange w:id="0">
          <w:tblGrid>
            <w:gridCol w:w="1485"/>
            <w:gridCol w:w="3435"/>
            <w:gridCol w:w="4440"/>
          </w:tblGrid>
        </w:tblGridChange>
      </w:tblGrid>
      <w:tr>
        <w:trPr>
          <w:cantSplit w:val="0"/>
          <w:tblHeader w:val="0"/>
          <w:del w:author="TNC Mouli" w:id="7" w:date="2022-02-12T05:41:11Z"/>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spacing w:after="0" w:line="240" w:lineRule="auto"/>
              <w:rPr>
                <w:del w:author="TNC Mouli" w:id="7" w:date="2022-02-12T05:41:11Z"/>
                <w:b w:val="1"/>
              </w:rPr>
            </w:pPr>
            <w:del w:author="TNC Mouli" w:id="7" w:date="2022-02-12T05:41:11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pageBreakBefore w:val="0"/>
              <w:widowControl w:val="0"/>
              <w:spacing w:after="0" w:line="240" w:lineRule="auto"/>
              <w:rPr>
                <w:del w:author="TNC Mouli" w:id="7" w:date="2022-02-12T05:41:11Z"/>
                <w:b w:val="1"/>
              </w:rPr>
            </w:pPr>
            <w:del w:author="TNC Mouli" w:id="7" w:date="2022-02-12T05:41:11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pageBreakBefore w:val="0"/>
              <w:widowControl w:val="0"/>
              <w:spacing w:after="0" w:line="240" w:lineRule="auto"/>
              <w:rPr>
                <w:del w:author="TNC Mouli" w:id="7" w:date="2022-02-12T05:41:11Z"/>
                <w:b w:val="1"/>
              </w:rPr>
            </w:pPr>
            <w:del w:author="TNC Mouli" w:id="7" w:date="2022-02-12T05:41:11Z">
              <w:r w:rsidDel="00000000" w:rsidR="00000000" w:rsidRPr="00000000">
                <w:rPr>
                  <w:b w:val="1"/>
                  <w:rtl w:val="0"/>
                </w:rPr>
                <w:delText xml:space="preserve">Description</w:delText>
              </w:r>
            </w:del>
          </w:p>
        </w:tc>
      </w:tr>
      <w:tr>
        <w:trPr>
          <w:cantSplit w:val="0"/>
          <w:tblHeader w:val="0"/>
          <w:del w:author="TNC Mouli" w:id="7" w:date="2022-02-12T05:41:11Z"/>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pageBreakBefore w:val="0"/>
              <w:widowControl w:val="0"/>
              <w:spacing w:after="0" w:line="240" w:lineRule="auto"/>
              <w:rPr>
                <w:del w:author="TNC Mouli" w:id="7" w:date="2022-02-12T05:41:11Z"/>
              </w:rPr>
            </w:pPr>
            <w:del w:author="TNC Mouli" w:id="7" w:date="2022-02-12T05:41:11Z">
              <w:r w:rsidDel="00000000" w:rsidR="00000000" w:rsidRPr="00000000">
                <w:rPr>
                  <w:rtl w:val="0"/>
                </w:rPr>
                <w:delText xml:space="preserve">CMD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pageBreakBefore w:val="0"/>
              <w:widowControl w:val="0"/>
              <w:spacing w:after="0" w:line="240" w:lineRule="auto"/>
              <w:rPr>
                <w:del w:author="TNC Mouli" w:id="7" w:date="2022-02-12T05:41:11Z"/>
                <w:rFonts w:ascii="Courier New" w:cs="Courier New" w:eastAsia="Courier New" w:hAnsi="Courier New"/>
                <w:sz w:val="20"/>
                <w:szCs w:val="20"/>
              </w:rPr>
            </w:pPr>
            <w:del w:author="TNC Mouli" w:id="7" w:date="2022-02-12T05:41:11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2F0">
            <w:pPr>
              <w:pageBreakBefore w:val="0"/>
              <w:widowControl w:val="0"/>
              <w:spacing w:after="0" w:line="240" w:lineRule="auto"/>
              <w:rPr>
                <w:del w:author="TNC Mouli" w:id="7" w:date="2022-02-12T05:41:11Z"/>
                <w:rFonts w:ascii="Courier New" w:cs="Courier New" w:eastAsia="Courier New" w:hAnsi="Courier New"/>
                <w:sz w:val="20"/>
                <w:szCs w:val="20"/>
              </w:rPr>
            </w:pPr>
            <w:del w:author="TNC Mouli" w:id="7" w:date="2022-02-12T05:41:11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unlock</w:delText>
              </w:r>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2F1">
            <w:pPr>
              <w:pageBreakBefore w:val="0"/>
              <w:widowControl w:val="0"/>
              <w:spacing w:after="0" w:line="240" w:lineRule="auto"/>
              <w:rPr>
                <w:del w:author="TNC Mouli" w:id="7" w:date="2022-02-12T05:41:11Z"/>
                <w:rFonts w:ascii="Courier New" w:cs="Courier New" w:eastAsia="Courier New" w:hAnsi="Courier New"/>
              </w:rPr>
            </w:pPr>
            <w:del w:author="TNC Mouli" w:id="7" w:date="2022-02-12T05:41:11Z">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after="0" w:line="240" w:lineRule="auto"/>
              <w:rPr>
                <w:del w:author="TNC Mouli" w:id="7" w:date="2022-02-12T05:41:11Z"/>
                <w:rFonts w:ascii="Courier New" w:cs="Courier New" w:eastAsia="Courier New" w:hAnsi="Courier New"/>
              </w:rPr>
            </w:pPr>
            <w:del w:author="TNC Mouli" w:id="7" w:date="2022-02-12T05:41:11Z">
              <w:r w:rsidDel="00000000" w:rsidR="00000000" w:rsidRPr="00000000">
                <w:rPr>
                  <w:rtl w:val="0"/>
                </w:rPr>
                <w:delText xml:space="preserve">In the JSON payload, “Device Id” is set with the user-readable string as listed in CloudExt’s UI (for example: F1-R101-Lock), indicating that the corresponding door should be unlocked.</w:delText>
              </w:r>
              <w:r w:rsidDel="00000000" w:rsidR="00000000" w:rsidRPr="00000000">
                <w:rPr>
                  <w:rtl w:val="0"/>
                </w:rPr>
              </w:r>
            </w:del>
          </w:p>
        </w:tc>
      </w:tr>
    </w:tbl>
    <w:p w:rsidR="00000000" w:rsidDel="00000000" w:rsidP="00000000" w:rsidRDefault="00000000" w:rsidRPr="00000000" w14:paraId="000002F3">
      <w:pPr>
        <w:pStyle w:val="Heading3"/>
        <w:pageBreakBefore w:val="0"/>
        <w:rPr/>
      </w:pPr>
      <w:bookmarkStart w:colFirst="0" w:colLast="0" w:name="_zi4ev4dfgu8n" w:id="20"/>
      <w:bookmarkEnd w:id="20"/>
      <w:r w:rsidDel="00000000" w:rsidR="00000000" w:rsidRPr="00000000">
        <w:rPr>
          <w:rtl w:val="0"/>
        </w:rPr>
        <w:t xml:space="preserve">PDU Structure - IoT Gateway to a specific Lock controller node</w:t>
      </w:r>
    </w:p>
    <w:p w:rsidR="00000000" w:rsidDel="00000000" w:rsidP="00000000" w:rsidRDefault="00000000" w:rsidRPr="00000000" w14:paraId="000002F4">
      <w:pPr>
        <w:pageBreakBefore w:val="0"/>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after="0" w:line="240" w:lineRule="auto"/>
              <w:rPr/>
            </w:pPr>
            <w:r w:rsidDel="00000000" w:rsidR="00000000" w:rsidRPr="00000000">
              <w:rPr>
                <w:rtl w:val="0"/>
              </w:rPr>
              <w:t xml:space="preserve">Request ID. Signed int (4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after="0" w:line="240" w:lineRule="auto"/>
              <w:rPr/>
            </w:pPr>
            <w:r w:rsidDel="00000000" w:rsidR="00000000" w:rsidRPr="00000000">
              <w:rPr>
                <w:rtl w:val="0"/>
              </w:rPr>
              <w:t xml:space="preserve">Key = 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after="0" w:line="240" w:lineRule="auto"/>
              <w:rPr/>
            </w:pPr>
            <w:r w:rsidDel="00000000" w:rsidR="00000000" w:rsidRPr="00000000">
              <w:rPr>
                <w:rtl w:val="0"/>
              </w:rPr>
              <w:t xml:space="preserve">0x0 means unlock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04">
      <w:pPr>
        <w:pStyle w:val="Heading2"/>
        <w:pageBreakBefore w:val="0"/>
        <w:rPr/>
      </w:pPr>
      <w:bookmarkStart w:colFirst="0" w:colLast="0" w:name="_6vuicsvk4hjn" w:id="21"/>
      <w:bookmarkEnd w:id="21"/>
      <w:r w:rsidDel="00000000" w:rsidR="00000000" w:rsidRPr="00000000">
        <w:rPr>
          <w:rtl w:val="0"/>
        </w:rPr>
        <w:t xml:space="preserve">Response for Unlock Door - Normal Operation</w:t>
      </w:r>
    </w:p>
    <w:p w:rsidR="00000000" w:rsidDel="00000000" w:rsidP="00000000" w:rsidRDefault="00000000" w:rsidRPr="00000000" w14:paraId="00000305">
      <w:pPr>
        <w:pStyle w:val="Heading3"/>
        <w:pageBreakBefore w:val="0"/>
        <w:rPr/>
      </w:pPr>
      <w:bookmarkStart w:colFirst="0" w:colLast="0" w:name="_w4q3pdlfx4kg" w:id="22"/>
      <w:bookmarkEnd w:id="22"/>
      <w:r w:rsidDel="00000000" w:rsidR="00000000" w:rsidRPr="00000000">
        <w:rPr>
          <w:rtl w:val="0"/>
        </w:rPr>
        <w:t xml:space="preserve">PDU Structure - Lock controller node to IoT Gateway</w:t>
      </w:r>
    </w:p>
    <w:p w:rsidR="00000000" w:rsidDel="00000000" w:rsidP="00000000" w:rsidRDefault="00000000" w:rsidRPr="00000000" w14:paraId="00000306">
      <w:pPr>
        <w:pageBreakBefore w:val="0"/>
        <w:rPr/>
      </w:pPr>
      <w:r w:rsidDel="00000000" w:rsidR="00000000" w:rsidRPr="00000000">
        <w:rPr>
          <w:rtl w:val="0"/>
        </w:rPr>
        <w:t xml:space="preserve">The lock controller node sends the following response for </w:t>
      </w:r>
      <w:hyperlink w:anchor="_bbveaii1nn1t">
        <w:r w:rsidDel="00000000" w:rsidR="00000000" w:rsidRPr="00000000">
          <w:rPr>
            <w:i w:val="1"/>
            <w:color w:val="1155cc"/>
            <w:u w:val="single"/>
            <w:rtl w:val="0"/>
          </w:rPr>
          <w:t xml:space="preserve">Unlock Door - Normal Operation</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hyperlink w:anchor="_bbveaii1nn1t">
              <w:r w:rsidDel="00000000" w:rsidR="00000000" w:rsidRPr="00000000">
                <w:rPr>
                  <w:color w:val="1155cc"/>
                  <w:u w:val="single"/>
                  <w:rtl w:val="0"/>
                </w:rPr>
                <w:t xml:space="preserve">Unlock Door - Normal Operation</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after="0" w:line="240" w:lineRule="auto"/>
              <w:rPr/>
            </w:pPr>
            <w:r w:rsidDel="00000000" w:rsidR="00000000" w:rsidRPr="00000000">
              <w:rPr>
                <w:rtl w:val="0"/>
              </w:rPr>
              <w:t xml:space="preserve">Key = 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after="0" w:line="240" w:lineRule="auto"/>
              <w:rPr/>
            </w:pPr>
            <w:r w:rsidDel="00000000" w:rsidR="00000000" w:rsidRPr="00000000">
              <w:rPr>
                <w:rtl w:val="0"/>
              </w:rPr>
              <w:t xml:space="preserve">Error code. 0x0 means a successful operation. 0x1 indicates a failed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16">
      <w:pPr>
        <w:pStyle w:val="Heading3"/>
        <w:pageBreakBefore w:val="0"/>
        <w:rPr/>
      </w:pPr>
      <w:bookmarkStart w:colFirst="0" w:colLast="0" w:name="_r7e7tsloheh5" w:id="23"/>
      <w:bookmarkEnd w:id="23"/>
      <w:r w:rsidDel="00000000" w:rsidR="00000000" w:rsidRPr="00000000">
        <w:rPr>
          <w:rtl w:val="0"/>
        </w:rPr>
        <w:t xml:space="preserve">JSON Payload - IoT Gateway to Cloud IoT Server</w:t>
      </w:r>
    </w:p>
    <w:p w:rsidR="00000000" w:rsidDel="00000000" w:rsidP="00000000" w:rsidRDefault="00000000" w:rsidRPr="00000000" w14:paraId="00000317">
      <w:pPr>
        <w:pageBreakBefore w:val="0"/>
        <w:rPr>
          <w:ins w:author="TNC Mouli" w:id="9" w:date="2022-02-12T06:36:22Z"/>
        </w:rPr>
      </w:pPr>
      <w:r w:rsidDel="00000000" w:rsidR="00000000" w:rsidRPr="00000000">
        <w:rPr>
          <w:rtl w:val="0"/>
        </w:rPr>
        <w:t xml:space="preserve">The following MQTT response message is sent from IoT Gateway to Cloud IoT Server for </w:t>
      </w:r>
      <w:hyperlink w:anchor="_bbveaii1nn1t">
        <w:r w:rsidDel="00000000" w:rsidR="00000000" w:rsidRPr="00000000">
          <w:rPr>
            <w:i w:val="1"/>
            <w:color w:val="1155cc"/>
            <w:u w:val="single"/>
            <w:rtl w:val="0"/>
          </w:rPr>
          <w:t xml:space="preserve">Unlock Door - Normal Operation</w:t>
        </w:r>
      </w:hyperlink>
      <w:r w:rsidDel="00000000" w:rsidR="00000000" w:rsidRPr="00000000">
        <w:rPr>
          <w:rtl w:val="0"/>
        </w:rPr>
        <w:t xml:space="preserve"> request:</w:t>
      </w:r>
      <w:ins w:author="TNC Mouli" w:id="9" w:date="2022-02-12T06:36:22Z">
        <w:r w:rsidDel="00000000" w:rsidR="00000000" w:rsidRPr="00000000">
          <w:rPr>
            <w:rtl w:val="0"/>
          </w:rPr>
        </w:r>
      </w:ins>
    </w:p>
    <w:p w:rsidR="00000000" w:rsidDel="00000000" w:rsidP="00000000" w:rsidRDefault="00000000" w:rsidRPr="00000000" w14:paraId="00000318">
      <w:pPr>
        <w:rPr>
          <w:ins w:author="TNC Mouli" w:id="9" w:date="2022-02-12T06:36:22Z"/>
        </w:rPr>
      </w:pPr>
      <w:ins w:author="TNC Mouli" w:id="9" w:date="2022-02-12T06:36:22Z">
        <w:r w:rsidDel="00000000" w:rsidR="00000000" w:rsidRPr="00000000">
          <w:rPr>
            <w:rtl w:val="0"/>
          </w:rPr>
        </w:r>
      </w:ins>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9" w:date="2022-02-12T06:36:22Z"/>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after="0" w:line="240" w:lineRule="auto"/>
              <w:rPr>
                <w:ins w:author="TNC Mouli" w:id="9" w:date="2022-02-12T06:36:22Z"/>
              </w:rPr>
            </w:pPr>
            <w:ins w:author="TNC Mouli" w:id="9" w:date="2022-02-12T06:36:22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after="0" w:line="240" w:lineRule="auto"/>
              <w:rPr>
                <w:ins w:author="TNC Mouli" w:id="9" w:date="2022-02-12T06:36:22Z"/>
              </w:rPr>
            </w:pPr>
            <w:ins w:author="TNC Mouli" w:id="9" w:date="2022-02-12T06:36:22Z">
              <w:r w:rsidDel="00000000" w:rsidR="00000000" w:rsidRPr="00000000">
                <w:rPr>
                  <w:rtl w:val="0"/>
                </w:rPr>
                <w:t xml:space="preserve">{Device Id}/CMD_RESP</w:t>
              </w:r>
            </w:ins>
          </w:p>
        </w:tc>
      </w:tr>
      <w:tr>
        <w:trPr>
          <w:cantSplit w:val="0"/>
          <w:tblHeader w:val="0"/>
          <w:ins w:author="TNC Mouli" w:id="9" w:date="2022-02-12T06:36:22Z"/>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after="0" w:line="240" w:lineRule="auto"/>
              <w:rPr>
                <w:ins w:author="TNC Mouli" w:id="9" w:date="2022-02-12T06:36:22Z"/>
              </w:rPr>
            </w:pPr>
            <w:ins w:author="TNC Mouli" w:id="9" w:date="2022-02-12T06:36:22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after="0" w:line="240" w:lineRule="auto"/>
              <w:rPr>
                <w:ins w:author="TNC Mouli" w:id="9" w:date="2022-02-12T06:36:22Z"/>
              </w:rPr>
            </w:pPr>
            <w:ins w:author="TNC Mouli" w:id="9" w:date="2022-02-12T06:36:22Z">
              <w:r w:rsidDel="00000000" w:rsidR="00000000" w:rsidRPr="00000000">
                <w:rPr>
                  <w:rtl w:val="0"/>
                </w:rPr>
                <w:t xml:space="preserve">{ </w:t>
              </w:r>
            </w:ins>
          </w:p>
          <w:p w:rsidR="00000000" w:rsidDel="00000000" w:rsidP="00000000" w:rsidRDefault="00000000" w:rsidRPr="00000000" w14:paraId="0000031D">
            <w:pPr>
              <w:widowControl w:val="0"/>
              <w:spacing w:after="0" w:line="240" w:lineRule="auto"/>
              <w:rPr>
                <w:ins w:author="TNC Mouli" w:id="9" w:date="2022-02-12T06:36:22Z"/>
              </w:rPr>
            </w:pPr>
            <w:ins w:author="TNC Mouli" w:id="9" w:date="2022-02-12T06:36:22Z">
              <w:r w:rsidDel="00000000" w:rsidR="00000000" w:rsidRPr="00000000">
                <w:rPr>
                  <w:rtl w:val="0"/>
                </w:rPr>
                <w:t xml:space="preserve">  “Command” : “</w:t>
              </w:r>
              <w:r w:rsidDel="00000000" w:rsidR="00000000" w:rsidRPr="00000000">
                <w:rPr>
                  <w:rtl w:val="0"/>
                </w:rPr>
                <w:t xml:space="preserve">unlock</w:t>
              </w:r>
              <w:r w:rsidDel="00000000" w:rsidR="00000000" w:rsidRPr="00000000">
                <w:rPr>
                  <w:rtl w:val="0"/>
                </w:rPr>
                <w:t xml:space="preserve">”,</w:t>
              </w:r>
            </w:ins>
          </w:p>
          <w:p w:rsidR="00000000" w:rsidDel="00000000" w:rsidP="00000000" w:rsidRDefault="00000000" w:rsidRPr="00000000" w14:paraId="0000031E">
            <w:pPr>
              <w:widowControl w:val="0"/>
              <w:spacing w:after="0" w:line="240" w:lineRule="auto"/>
              <w:rPr>
                <w:ins w:author="TNC Mouli" w:id="9" w:date="2022-02-12T06:36:22Z"/>
              </w:rPr>
            </w:pPr>
            <w:ins w:author="TNC Mouli" w:id="9" w:date="2022-02-12T06:36:22Z">
              <w:r w:rsidDel="00000000" w:rsidR="00000000" w:rsidRPr="00000000">
                <w:rPr>
                  <w:rtl w:val="0"/>
                </w:rPr>
                <w:t xml:space="preserve">  “Response” :  {</w:t>
              </w:r>
            </w:ins>
          </w:p>
          <w:p w:rsidR="00000000" w:rsidDel="00000000" w:rsidP="00000000" w:rsidRDefault="00000000" w:rsidRPr="00000000" w14:paraId="0000031F">
            <w:pPr>
              <w:widowControl w:val="0"/>
              <w:spacing w:after="0" w:line="240" w:lineRule="auto"/>
              <w:rPr>
                <w:ins w:author="TNC Mouli" w:id="9" w:date="2022-02-12T06:36:22Z"/>
              </w:rPr>
            </w:pPr>
            <w:ins w:author="TNC Mouli" w:id="9" w:date="2022-02-12T06:36:22Z">
              <w:r w:rsidDel="00000000" w:rsidR="00000000" w:rsidRPr="00000000">
                <w:rPr>
                  <w:rtl w:val="0"/>
                </w:rPr>
                <w:t xml:space="preserve">      “status” : “success”</w:t>
              </w:r>
            </w:ins>
          </w:p>
          <w:p w:rsidR="00000000" w:rsidDel="00000000" w:rsidP="00000000" w:rsidRDefault="00000000" w:rsidRPr="00000000" w14:paraId="00000320">
            <w:pPr>
              <w:widowControl w:val="0"/>
              <w:spacing w:after="0" w:line="240" w:lineRule="auto"/>
              <w:rPr>
                <w:ins w:author="TNC Mouli" w:id="9" w:date="2022-02-12T06:36:22Z"/>
              </w:rPr>
            </w:pPr>
            <w:ins w:author="TNC Mouli" w:id="9" w:date="2022-02-12T06:36:22Z">
              <w:r w:rsidDel="00000000" w:rsidR="00000000" w:rsidRPr="00000000">
                <w:rPr>
                  <w:rtl w:val="0"/>
                </w:rPr>
                <w:t xml:space="preserve">  }</w:t>
              </w:r>
            </w:ins>
          </w:p>
          <w:p w:rsidR="00000000" w:rsidDel="00000000" w:rsidP="00000000" w:rsidRDefault="00000000" w:rsidRPr="00000000" w14:paraId="00000321">
            <w:pPr>
              <w:widowControl w:val="0"/>
              <w:spacing w:after="0" w:line="240" w:lineRule="auto"/>
              <w:rPr>
                <w:ins w:author="TNC Mouli" w:id="9" w:date="2022-02-12T06:36:22Z"/>
              </w:rPr>
            </w:pPr>
            <w:ins w:author="TNC Mouli" w:id="9" w:date="2022-02-12T06:36:22Z">
              <w:r w:rsidDel="00000000" w:rsidR="00000000" w:rsidRPr="00000000">
                <w:rPr>
                  <w:rtl w:val="0"/>
                </w:rPr>
                <w:t xml:space="preserve">}</w:t>
              </w:r>
              <w:r w:rsidDel="00000000" w:rsidR="00000000" w:rsidRPr="00000000">
                <w:rPr>
                  <w:rtl w:val="0"/>
                </w:rPr>
              </w:r>
            </w:ins>
          </w:p>
        </w:tc>
      </w:tr>
      <w:tr>
        <w:trPr>
          <w:cantSplit w:val="0"/>
          <w:tblHeader w:val="0"/>
          <w:ins w:author="TNC Mouli" w:id="9" w:date="2022-02-12T06:36:22Z"/>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after="0" w:line="240" w:lineRule="auto"/>
              <w:rPr>
                <w:ins w:author="TNC Mouli" w:id="9" w:date="2022-02-12T06:36:22Z"/>
              </w:rPr>
            </w:pPr>
            <w:ins w:author="TNC Mouli" w:id="9" w:date="2022-02-12T06:36:22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after="0" w:line="240" w:lineRule="auto"/>
              <w:rPr>
                <w:ins w:author="TNC Mouli" w:id="9" w:date="2022-02-12T06:36:22Z"/>
              </w:rPr>
            </w:pPr>
            <w:ins w:author="TNC Mouli" w:id="9" w:date="2022-02-12T06:36:22Z">
              <w:r w:rsidDel="00000000" w:rsidR="00000000" w:rsidRPr="00000000">
                <w:rPr>
                  <w:rtl w:val="0"/>
                </w:rPr>
                <w:t xml:space="preserve">In MQTT topic, {Device Id} is set with the user-readable string as listed in CloudExt’s UI (for example: F1-R101-Lock), indicating that the response corresponds to that lock. </w:t>
              </w:r>
            </w:ins>
          </w:p>
          <w:p w:rsidR="00000000" w:rsidDel="00000000" w:rsidP="00000000" w:rsidRDefault="00000000" w:rsidRPr="00000000" w14:paraId="00000324">
            <w:pPr>
              <w:widowControl w:val="0"/>
              <w:spacing w:after="0" w:line="240" w:lineRule="auto"/>
              <w:rPr>
                <w:ins w:author="TNC Mouli" w:id="9" w:date="2022-02-12T06:36:22Z"/>
              </w:rPr>
            </w:pPr>
            <w:ins w:author="TNC Mouli" w:id="9" w:date="2022-02-12T06:36:22Z">
              <w:r w:rsidDel="00000000" w:rsidR="00000000" w:rsidRPr="00000000">
                <w:rPr>
                  <w:rtl w:val="0"/>
                </w:rPr>
              </w:r>
            </w:ins>
          </w:p>
          <w:p w:rsidR="00000000" w:rsidDel="00000000" w:rsidP="00000000" w:rsidRDefault="00000000" w:rsidRPr="00000000" w14:paraId="00000325">
            <w:pPr>
              <w:widowControl w:val="0"/>
              <w:spacing w:line="240" w:lineRule="auto"/>
              <w:rPr>
                <w:ins w:author="TNC Mouli" w:id="9" w:date="2022-02-12T06:36:22Z"/>
              </w:rPr>
            </w:pPr>
            <w:ins w:author="TNC Mouli" w:id="9" w:date="2022-02-12T06:36:22Z">
              <w:r w:rsidDel="00000000" w:rsidR="00000000" w:rsidRPr="00000000">
                <w:rPr>
                  <w:rtl w:val="0"/>
                </w:rPr>
                <w:t xml:space="preserve">The JSON payload contains two fields: command and response. </w:t>
              </w:r>
            </w:ins>
          </w:p>
          <w:p w:rsidR="00000000" w:rsidDel="00000000" w:rsidP="00000000" w:rsidRDefault="00000000" w:rsidRPr="00000000" w14:paraId="00000326">
            <w:pPr>
              <w:widowControl w:val="0"/>
              <w:spacing w:line="240" w:lineRule="auto"/>
              <w:rPr>
                <w:ins w:author="TNC Mouli" w:id="9" w:date="2022-02-12T06:36:22Z"/>
              </w:rPr>
            </w:pPr>
            <w:ins w:author="TNC Mouli" w:id="9" w:date="2022-02-12T06:36:22Z">
              <w:r w:rsidDel="00000000" w:rsidR="00000000" w:rsidRPr="00000000">
                <w:rPr>
                  <w:rtl w:val="0"/>
                </w:rPr>
                <w:t xml:space="preserve">The response object </w:t>
              </w:r>
              <w:r w:rsidDel="00000000" w:rsidR="00000000" w:rsidRPr="00000000">
                <w:rPr>
                  <w:rtl w:val="0"/>
                </w:rPr>
                <w:t xml:space="preserve">contains a status</w:t>
              </w:r>
              <w:r w:rsidDel="00000000" w:rsidR="00000000" w:rsidRPr="00000000">
                <w:rPr>
                  <w:rtl w:val="0"/>
                </w:rPr>
                <w:t xml:space="preserve"> field, which can be either “success” or “failed”.</w:t>
              </w:r>
              <w:r w:rsidDel="00000000" w:rsidR="00000000" w:rsidRPr="00000000">
                <w:rPr>
                  <w:rtl w:val="0"/>
                </w:rPr>
              </w:r>
            </w:ins>
          </w:p>
        </w:tc>
      </w:tr>
    </w:tbl>
    <w:p w:rsidR="00000000" w:rsidDel="00000000" w:rsidP="00000000" w:rsidRDefault="00000000" w:rsidRPr="00000000" w14:paraId="00000327">
      <w:pPr>
        <w:rPr>
          <w:del w:author="TNC Mouli" w:id="9" w:date="2022-02-12T06:36:22Z"/>
        </w:rPr>
        <w:pPrChange w:author="TNC Mouli" w:id="0" w:date="2022-02-12T06:36:22Z">
          <w:pPr>
            <w:pageBreakBefore w:val="0"/>
          </w:pPr>
        </w:pPrChange>
      </w:pPr>
      <w:del w:author="TNC Mouli" w:id="9" w:date="2022-02-12T06:36:22Z">
        <w:r w:rsidDel="00000000" w:rsidR="00000000" w:rsidRPr="00000000">
          <w:rPr>
            <w:rtl w:val="0"/>
          </w:rPr>
        </w:r>
      </w:del>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320"/>
        <w:gridCol w:w="3555"/>
        <w:tblGridChange w:id="0">
          <w:tblGrid>
            <w:gridCol w:w="1485"/>
            <w:gridCol w:w="4320"/>
            <w:gridCol w:w="3555"/>
          </w:tblGrid>
        </w:tblGridChange>
      </w:tblGrid>
      <w:tr>
        <w:trPr>
          <w:cantSplit w:val="0"/>
          <w:tblHeader w:val="0"/>
          <w:del w:author="TNC Mouli" w:id="9" w:date="2022-02-12T06:36:22Z"/>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after="0" w:line="240" w:lineRule="auto"/>
              <w:rPr>
                <w:del w:author="TNC Mouli" w:id="9" w:date="2022-02-12T06:36:22Z"/>
                <w:b w:val="1"/>
              </w:rPr>
            </w:pPr>
            <w:del w:author="TNC Mouli" w:id="9" w:date="2022-02-12T06:36:22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after="0" w:line="240" w:lineRule="auto"/>
              <w:rPr>
                <w:del w:author="TNC Mouli" w:id="9" w:date="2022-02-12T06:36:22Z"/>
                <w:b w:val="1"/>
              </w:rPr>
            </w:pPr>
            <w:del w:author="TNC Mouli" w:id="9" w:date="2022-02-12T06:36:22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after="0" w:line="240" w:lineRule="auto"/>
              <w:rPr>
                <w:del w:author="TNC Mouli" w:id="9" w:date="2022-02-12T06:36:22Z"/>
                <w:b w:val="1"/>
              </w:rPr>
            </w:pPr>
            <w:del w:author="TNC Mouli" w:id="9" w:date="2022-02-12T06:36:22Z">
              <w:r w:rsidDel="00000000" w:rsidR="00000000" w:rsidRPr="00000000">
                <w:rPr>
                  <w:b w:val="1"/>
                  <w:rtl w:val="0"/>
                </w:rPr>
                <w:delText xml:space="preserve">Description</w:delText>
              </w:r>
            </w:del>
          </w:p>
        </w:tc>
      </w:tr>
      <w:tr>
        <w:trPr>
          <w:cantSplit w:val="0"/>
          <w:tblHeader w:val="0"/>
          <w:del w:author="TNC Mouli" w:id="9" w:date="2022-02-12T06:36:22Z"/>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after="0" w:line="240" w:lineRule="auto"/>
              <w:rPr>
                <w:del w:author="TNC Mouli" w:id="9" w:date="2022-02-12T06:36:22Z"/>
              </w:rPr>
            </w:pPr>
            <w:del w:author="TNC Mouli" w:id="9" w:date="2022-02-12T06:36:22Z">
              <w:r w:rsidDel="00000000" w:rsidR="00000000" w:rsidRPr="00000000">
                <w:rPr>
                  <w:rtl w:val="0"/>
                </w:rPr>
                <w:delText xml:space="preserve">CMD_RESP</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after="0" w:line="240" w:lineRule="auto"/>
              <w:rPr>
                <w:del w:author="TNC Mouli" w:id="9" w:date="2022-02-12T06:36:22Z"/>
                <w:rFonts w:ascii="Courier New" w:cs="Courier New" w:eastAsia="Courier New" w:hAnsi="Courier New"/>
                <w:sz w:val="20"/>
                <w:szCs w:val="20"/>
              </w:rPr>
            </w:pPr>
            <w:del w:author="TNC Mouli" w:id="9" w:date="2022-02-12T06:36:22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32D">
            <w:pPr>
              <w:pageBreakBefore w:val="0"/>
              <w:widowControl w:val="0"/>
              <w:spacing w:after="0" w:line="240" w:lineRule="auto"/>
              <w:rPr>
                <w:del w:author="TNC Mouli" w:id="9" w:date="2022-02-12T06:36:22Z"/>
                <w:rFonts w:ascii="Courier New" w:cs="Courier New" w:eastAsia="Courier New" w:hAnsi="Courier New"/>
                <w:sz w:val="20"/>
                <w:szCs w:val="20"/>
              </w:rPr>
            </w:pPr>
            <w:del w:author="TNC Mouli" w:id="9" w:date="2022-02-12T06:36:22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unlock</w:delText>
              </w:r>
              <w:r w:rsidDel="00000000" w:rsidR="00000000" w:rsidRPr="00000000">
                <w:rPr>
                  <w:rFonts w:ascii="Courier New" w:cs="Courier New" w:eastAsia="Courier New" w:hAnsi="Courier New"/>
                  <w:sz w:val="20"/>
                  <w:szCs w:val="20"/>
                  <w:rtl w:val="0"/>
                </w:rPr>
                <w:delText xml:space="preserve">”,</w:delText>
              </w:r>
            </w:del>
          </w:p>
          <w:p w:rsidR="00000000" w:rsidDel="00000000" w:rsidP="00000000" w:rsidRDefault="00000000" w:rsidRPr="00000000" w14:paraId="0000032E">
            <w:pPr>
              <w:pageBreakBefore w:val="0"/>
              <w:widowControl w:val="0"/>
              <w:spacing w:after="0" w:line="240" w:lineRule="auto"/>
              <w:rPr>
                <w:del w:author="TNC Mouli" w:id="9" w:date="2022-02-12T06:36:22Z"/>
                <w:rFonts w:ascii="Courier New" w:cs="Courier New" w:eastAsia="Courier New" w:hAnsi="Courier New"/>
                <w:sz w:val="20"/>
                <w:szCs w:val="20"/>
              </w:rPr>
            </w:pPr>
            <w:del w:author="TNC Mouli" w:id="9" w:date="2022-02-12T06:36:22Z">
              <w:r w:rsidDel="00000000" w:rsidR="00000000" w:rsidRPr="00000000">
                <w:rPr>
                  <w:rFonts w:ascii="Courier New" w:cs="Courier New" w:eastAsia="Courier New" w:hAnsi="Courier New"/>
                  <w:sz w:val="20"/>
                  <w:szCs w:val="20"/>
                  <w:rtl w:val="0"/>
                </w:rPr>
                <w:delText xml:space="preserve">  “Response” :  {</w:delText>
              </w:r>
            </w:del>
          </w:p>
          <w:p w:rsidR="00000000" w:rsidDel="00000000" w:rsidP="00000000" w:rsidRDefault="00000000" w:rsidRPr="00000000" w14:paraId="0000032F">
            <w:pPr>
              <w:pageBreakBefore w:val="0"/>
              <w:widowControl w:val="0"/>
              <w:spacing w:after="0" w:line="240" w:lineRule="auto"/>
              <w:rPr>
                <w:del w:author="TNC Mouli" w:id="9" w:date="2022-02-12T06:36:22Z"/>
                <w:rFonts w:ascii="Courier New" w:cs="Courier New" w:eastAsia="Courier New" w:hAnsi="Courier New"/>
                <w:sz w:val="20"/>
                <w:szCs w:val="20"/>
              </w:rPr>
            </w:pPr>
            <w:del w:author="TNC Mouli" w:id="9" w:date="2022-02-12T06:36:22Z">
              <w:r w:rsidDel="00000000" w:rsidR="00000000" w:rsidRPr="00000000">
                <w:rPr>
                  <w:rFonts w:ascii="Courier New" w:cs="Courier New" w:eastAsia="Courier New" w:hAnsi="Courier New"/>
                  <w:sz w:val="20"/>
                  <w:szCs w:val="20"/>
                  <w:rtl w:val="0"/>
                </w:rPr>
                <w:delText xml:space="preserve">      “status” : “success”</w:delText>
              </w:r>
            </w:del>
          </w:p>
          <w:p w:rsidR="00000000" w:rsidDel="00000000" w:rsidP="00000000" w:rsidRDefault="00000000" w:rsidRPr="00000000" w14:paraId="00000330">
            <w:pPr>
              <w:pageBreakBefore w:val="0"/>
              <w:widowControl w:val="0"/>
              <w:spacing w:after="0" w:line="240" w:lineRule="auto"/>
              <w:rPr>
                <w:del w:author="TNC Mouli" w:id="9" w:date="2022-02-12T06:36:22Z"/>
                <w:rFonts w:ascii="Courier New" w:cs="Courier New" w:eastAsia="Courier New" w:hAnsi="Courier New"/>
                <w:sz w:val="20"/>
                <w:szCs w:val="20"/>
              </w:rPr>
            </w:pPr>
            <w:del w:author="TNC Mouli" w:id="9" w:date="2022-02-12T06:36:22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331">
            <w:pPr>
              <w:pageBreakBefore w:val="0"/>
              <w:widowControl w:val="0"/>
              <w:spacing w:after="0" w:line="240" w:lineRule="auto"/>
              <w:rPr>
                <w:del w:author="TNC Mouli" w:id="9" w:date="2022-02-12T06:36:22Z"/>
                <w:rFonts w:ascii="Courier New" w:cs="Courier New" w:eastAsia="Courier New" w:hAnsi="Courier New"/>
              </w:rPr>
            </w:pPr>
            <w:del w:author="TNC Mouli" w:id="9" w:date="2022-02-12T06:36:22Z">
              <w:r w:rsidDel="00000000" w:rsidR="00000000" w:rsidRPr="00000000">
                <w:rPr>
                  <w:rFonts w:ascii="Courier New" w:cs="Courier New" w:eastAsia="Courier New" w:hAnsi="Courier New"/>
                  <w:sz w:val="20"/>
                  <w:szCs w:val="20"/>
                  <w:rtl w:val="0"/>
                </w:rPr>
                <w:delText xml:space="preserve">}</w:delText>
              </w:r>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del w:author="TNC Mouli" w:id="9" w:date="2022-02-12T06:36:22Z"/>
                <w:rFonts w:ascii="Courier New" w:cs="Courier New" w:eastAsia="Courier New" w:hAnsi="Courier New"/>
              </w:rPr>
            </w:pPr>
            <w:del w:author="TNC Mouli" w:id="9" w:date="2022-02-12T06:36:22Z">
              <w:r w:rsidDel="00000000" w:rsidR="00000000" w:rsidRPr="00000000">
                <w:rPr>
                  <w:rtl w:val="0"/>
                </w:rPr>
                <w:delText xml:space="preserve">The status field in the response can be either “success” or “failed”</w:delText>
              </w:r>
              <w:r w:rsidDel="00000000" w:rsidR="00000000" w:rsidRPr="00000000">
                <w:rPr>
                  <w:rtl w:val="0"/>
                </w:rPr>
              </w:r>
            </w:del>
          </w:p>
        </w:tc>
      </w:tr>
    </w:tbl>
    <w:p w:rsidR="00000000" w:rsidDel="00000000" w:rsidP="00000000" w:rsidRDefault="00000000" w:rsidRPr="00000000" w14:paraId="00000333">
      <w:pPr>
        <w:pStyle w:val="Heading2"/>
        <w:pageBreakBefore w:val="0"/>
        <w:rPr/>
      </w:pPr>
      <w:bookmarkStart w:colFirst="0" w:colLast="0" w:name="_80gu1mt8ta3j" w:id="24"/>
      <w:bookmarkEnd w:id="24"/>
      <w:r w:rsidDel="00000000" w:rsidR="00000000" w:rsidRPr="00000000">
        <w:rPr>
          <w:rtl w:val="0"/>
        </w:rPr>
        <w:t xml:space="preserve">Unlock Door - Emergency Operation</w:t>
      </w:r>
    </w:p>
    <w:p w:rsidR="00000000" w:rsidDel="00000000" w:rsidP="00000000" w:rsidRDefault="00000000" w:rsidRPr="00000000" w14:paraId="00000334">
      <w:pPr>
        <w:pageBreakBefore w:val="0"/>
        <w:rPr/>
      </w:pPr>
      <w:r w:rsidDel="00000000" w:rsidR="00000000" w:rsidRPr="00000000">
        <w:rPr>
          <w:rtl w:val="0"/>
        </w:rPr>
        <w:t xml:space="preserve">Cloud IoT Server initiates this operation of unlocking a specific door, where the corresponding deadbolt is engaged (emergency state).</w:t>
      </w:r>
    </w:p>
    <w:p w:rsidR="00000000" w:rsidDel="00000000" w:rsidP="00000000" w:rsidRDefault="00000000" w:rsidRPr="00000000" w14:paraId="00000335">
      <w:pPr>
        <w:pStyle w:val="Heading3"/>
        <w:pageBreakBefore w:val="0"/>
        <w:rPr>
          <w:ins w:author="TNC Mouli" w:id="11" w:date="2022-02-12T06:38:17Z"/>
        </w:rPr>
      </w:pPr>
      <w:r w:rsidDel="00000000" w:rsidR="00000000" w:rsidRPr="00000000">
        <w:rPr>
          <w:rtl w:val="0"/>
        </w:rPr>
        <w:t xml:space="preserve">JSON Payload - Cloud IoT Server to IoT Gateway</w:t>
      </w:r>
      <w:ins w:author="TNC Mouli" w:id="11" w:date="2022-02-12T06:38:17Z">
        <w:bookmarkStart w:colFirst="0" w:colLast="0" w:name="_hn4cwadtd4t4" w:id="25"/>
        <w:bookmarkEnd w:id="25"/>
        <w:r w:rsidDel="00000000" w:rsidR="00000000" w:rsidRPr="00000000">
          <w:rPr>
            <w:rtl w:val="0"/>
          </w:rPr>
        </w:r>
      </w:ins>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11" w:date="2022-02-12T06:38:17Z"/>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after="0" w:line="240" w:lineRule="auto"/>
              <w:rPr>
                <w:ins w:author="TNC Mouli" w:id="11" w:date="2022-02-12T06:38:17Z"/>
              </w:rPr>
            </w:pPr>
            <w:ins w:author="TNC Mouli" w:id="11" w:date="2022-02-12T06:38:17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after="0" w:line="240" w:lineRule="auto"/>
              <w:rPr>
                <w:ins w:author="TNC Mouli" w:id="11" w:date="2022-02-12T06:38:17Z"/>
              </w:rPr>
            </w:pPr>
            <w:ins w:author="TNC Mouli" w:id="11" w:date="2022-02-12T06:38:17Z">
              <w:r w:rsidDel="00000000" w:rsidR="00000000" w:rsidRPr="00000000">
                <w:rPr>
                  <w:rtl w:val="0"/>
                </w:rPr>
                <w:t xml:space="preserve">{Device Id}/CMD</w:t>
              </w:r>
            </w:ins>
          </w:p>
        </w:tc>
      </w:tr>
      <w:tr>
        <w:trPr>
          <w:cantSplit w:val="0"/>
          <w:tblHeader w:val="0"/>
          <w:ins w:author="TNC Mouli" w:id="11" w:date="2022-02-12T06:38:17Z"/>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after="0" w:line="240" w:lineRule="auto"/>
              <w:rPr>
                <w:ins w:author="TNC Mouli" w:id="11" w:date="2022-02-12T06:38:17Z"/>
              </w:rPr>
            </w:pPr>
            <w:ins w:author="TNC Mouli" w:id="11" w:date="2022-02-12T06:38:17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after="0" w:line="240" w:lineRule="auto"/>
              <w:rPr>
                <w:ins w:author="TNC Mouli" w:id="11" w:date="2022-02-12T06:38:17Z"/>
              </w:rPr>
            </w:pPr>
            <w:ins w:author="TNC Mouli" w:id="11" w:date="2022-02-12T06:38:17Z">
              <w:r w:rsidDel="00000000" w:rsidR="00000000" w:rsidRPr="00000000">
                <w:rPr>
                  <w:rtl w:val="0"/>
                </w:rPr>
                <w:t xml:space="preserve">{ “Command” : “</w:t>
              </w:r>
              <w:r w:rsidDel="00000000" w:rsidR="00000000" w:rsidRPr="00000000">
                <w:rPr>
                  <w:rtl w:val="0"/>
                </w:rPr>
                <w:t xml:space="preserve">emunlock</w:t>
              </w:r>
              <w:r w:rsidDel="00000000" w:rsidR="00000000" w:rsidRPr="00000000">
                <w:rPr>
                  <w:rtl w:val="0"/>
                </w:rPr>
                <w:t xml:space="preserve">” }</w:t>
              </w:r>
            </w:ins>
          </w:p>
          <w:p w:rsidR="00000000" w:rsidDel="00000000" w:rsidP="00000000" w:rsidRDefault="00000000" w:rsidRPr="00000000" w14:paraId="0000033A">
            <w:pPr>
              <w:widowControl w:val="0"/>
              <w:spacing w:after="0" w:line="240" w:lineRule="auto"/>
              <w:rPr>
                <w:ins w:author="TNC Mouli" w:id="11" w:date="2022-02-12T06:38:17Z"/>
              </w:rPr>
            </w:pPr>
            <w:ins w:author="TNC Mouli" w:id="11" w:date="2022-02-12T06:38:17Z">
              <w:r w:rsidDel="00000000" w:rsidR="00000000" w:rsidRPr="00000000">
                <w:rPr>
                  <w:rtl w:val="0"/>
                </w:rPr>
              </w:r>
            </w:ins>
          </w:p>
        </w:tc>
      </w:tr>
      <w:tr>
        <w:trPr>
          <w:cantSplit w:val="0"/>
          <w:tblHeader w:val="0"/>
          <w:ins w:author="TNC Mouli" w:id="11" w:date="2022-02-12T06:38:17Z"/>
        </w:trPr>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after="0" w:line="240" w:lineRule="auto"/>
              <w:rPr>
                <w:ins w:author="TNC Mouli" w:id="11" w:date="2022-02-12T06:38:17Z"/>
              </w:rPr>
            </w:pPr>
            <w:ins w:author="TNC Mouli" w:id="11" w:date="2022-02-12T06:38:17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after="0" w:line="240" w:lineRule="auto"/>
              <w:rPr>
                <w:ins w:author="TNC Mouli" w:id="11" w:date="2022-02-12T06:38:17Z"/>
              </w:rPr>
            </w:pPr>
            <w:ins w:author="TNC Mouli" w:id="11" w:date="2022-02-12T06:38:17Z">
              <w:r w:rsidDel="00000000" w:rsidR="00000000" w:rsidRPr="00000000">
                <w:rPr>
                  <w:rtl w:val="0"/>
                </w:rPr>
                <w:t xml:space="preserve">In MQTT topic, {Device Id} is set with the user-readable string as listed in CloudExt’s UI (for example: F1-R101-Lock), indicating that the corresponding door should be unlocked under emergency.</w:t>
              </w:r>
            </w:ins>
          </w:p>
        </w:tc>
      </w:tr>
    </w:tbl>
    <w:p w:rsidR="00000000" w:rsidDel="00000000" w:rsidP="00000000" w:rsidRDefault="00000000" w:rsidRPr="00000000" w14:paraId="0000033D">
      <w:pPr>
        <w:rPr>
          <w:del w:author="TNC Mouli" w:id="11" w:date="2022-02-12T06:38:17Z"/>
        </w:rPr>
        <w:pPrChange w:author="TNC Mouli" w:id="0" w:date="2022-02-12T06:38:17Z">
          <w:pPr>
            <w:pStyle w:val="Heading3"/>
            <w:pageBreakBefore w:val="0"/>
          </w:pPr>
        </w:pPrChange>
      </w:pPr>
      <w:del w:author="TNC Mouli" w:id="11" w:date="2022-02-12T06:38:17Z">
        <w:bookmarkStart w:colFirst="0" w:colLast="0" w:name="_hn4cwadtd4t4" w:id="25"/>
        <w:bookmarkEnd w:id="25"/>
        <w:r w:rsidDel="00000000" w:rsidR="00000000" w:rsidRPr="00000000">
          <w:rPr>
            <w:rtl w:val="0"/>
          </w:rPr>
        </w:r>
      </w:del>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435"/>
        <w:gridCol w:w="4440"/>
        <w:tblGridChange w:id="0">
          <w:tblGrid>
            <w:gridCol w:w="1485"/>
            <w:gridCol w:w="3435"/>
            <w:gridCol w:w="4440"/>
          </w:tblGrid>
        </w:tblGridChange>
      </w:tblGrid>
      <w:tr>
        <w:trPr>
          <w:cantSplit w:val="0"/>
          <w:tblHeader w:val="0"/>
          <w:del w:author="TNC Mouli" w:id="11" w:date="2022-02-12T06:38:17Z"/>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after="0" w:line="240" w:lineRule="auto"/>
              <w:rPr>
                <w:del w:author="TNC Mouli" w:id="11" w:date="2022-02-12T06:38:17Z"/>
                <w:b w:val="1"/>
              </w:rPr>
            </w:pPr>
            <w:del w:author="TNC Mouli" w:id="11" w:date="2022-02-12T06:38:17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after="0" w:line="240" w:lineRule="auto"/>
              <w:rPr>
                <w:del w:author="TNC Mouli" w:id="11" w:date="2022-02-12T06:38:17Z"/>
                <w:b w:val="1"/>
              </w:rPr>
            </w:pPr>
            <w:del w:author="TNC Mouli" w:id="11" w:date="2022-02-12T06:38:17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after="0" w:line="240" w:lineRule="auto"/>
              <w:rPr>
                <w:del w:author="TNC Mouli" w:id="11" w:date="2022-02-12T06:38:17Z"/>
                <w:b w:val="1"/>
              </w:rPr>
            </w:pPr>
            <w:del w:author="TNC Mouli" w:id="11" w:date="2022-02-12T06:38:17Z">
              <w:r w:rsidDel="00000000" w:rsidR="00000000" w:rsidRPr="00000000">
                <w:rPr>
                  <w:b w:val="1"/>
                  <w:rtl w:val="0"/>
                </w:rPr>
                <w:delText xml:space="preserve">Description</w:delText>
              </w:r>
            </w:del>
          </w:p>
        </w:tc>
      </w:tr>
      <w:tr>
        <w:trPr>
          <w:cantSplit w:val="0"/>
          <w:tblHeader w:val="0"/>
          <w:del w:author="TNC Mouli" w:id="11" w:date="2022-02-12T06:38:17Z"/>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after="0" w:line="240" w:lineRule="auto"/>
              <w:rPr>
                <w:del w:author="TNC Mouli" w:id="11" w:date="2022-02-12T06:38:17Z"/>
              </w:rPr>
            </w:pPr>
            <w:del w:author="TNC Mouli" w:id="11" w:date="2022-02-12T06:38:17Z">
              <w:r w:rsidDel="00000000" w:rsidR="00000000" w:rsidRPr="00000000">
                <w:rPr>
                  <w:rtl w:val="0"/>
                </w:rPr>
                <w:delText xml:space="preserve">CMD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after="0" w:line="240" w:lineRule="auto"/>
              <w:rPr>
                <w:del w:author="TNC Mouli" w:id="11" w:date="2022-02-12T06:38:17Z"/>
                <w:rFonts w:ascii="Courier New" w:cs="Courier New" w:eastAsia="Courier New" w:hAnsi="Courier New"/>
                <w:sz w:val="20"/>
                <w:szCs w:val="20"/>
              </w:rPr>
            </w:pPr>
            <w:del w:author="TNC Mouli" w:id="11" w:date="2022-02-12T06:38:17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343">
            <w:pPr>
              <w:pageBreakBefore w:val="0"/>
              <w:widowControl w:val="0"/>
              <w:spacing w:after="0" w:line="240" w:lineRule="auto"/>
              <w:rPr>
                <w:del w:author="TNC Mouli" w:id="11" w:date="2022-02-12T06:38:17Z"/>
                <w:rFonts w:ascii="Courier New" w:cs="Courier New" w:eastAsia="Courier New" w:hAnsi="Courier New"/>
                <w:sz w:val="20"/>
                <w:szCs w:val="20"/>
              </w:rPr>
            </w:pPr>
            <w:del w:author="TNC Mouli" w:id="11" w:date="2022-02-12T06:38:17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emunlock</w:delText>
              </w:r>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344">
            <w:pPr>
              <w:pageBreakBefore w:val="0"/>
              <w:widowControl w:val="0"/>
              <w:spacing w:after="0" w:line="240" w:lineRule="auto"/>
              <w:rPr>
                <w:del w:author="TNC Mouli" w:id="11" w:date="2022-02-12T06:38:17Z"/>
                <w:rFonts w:ascii="Courier New" w:cs="Courier New" w:eastAsia="Courier New" w:hAnsi="Courier New"/>
              </w:rPr>
            </w:pPr>
            <w:del w:author="TNC Mouli" w:id="11" w:date="2022-02-12T06:38:17Z">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after="0" w:line="240" w:lineRule="auto"/>
              <w:rPr>
                <w:del w:author="TNC Mouli" w:id="11" w:date="2022-02-12T06:38:17Z"/>
                <w:rFonts w:ascii="Courier New" w:cs="Courier New" w:eastAsia="Courier New" w:hAnsi="Courier New"/>
              </w:rPr>
            </w:pPr>
            <w:del w:author="TNC Mouli" w:id="11" w:date="2022-02-12T06:38:17Z">
              <w:r w:rsidDel="00000000" w:rsidR="00000000" w:rsidRPr="00000000">
                <w:rPr>
                  <w:rtl w:val="0"/>
                </w:rPr>
                <w:delText xml:space="preserve">In the JSON payload, “Device Id” is set with the user-readable string as listed in CloudExt’s UI (for example: F1-R101-Lock), indicating that the corresponding door should be unlocked under an emergency.</w:delText>
              </w:r>
              <w:r w:rsidDel="00000000" w:rsidR="00000000" w:rsidRPr="00000000">
                <w:rPr>
                  <w:rtl w:val="0"/>
                </w:rPr>
              </w:r>
            </w:del>
          </w:p>
        </w:tc>
      </w:tr>
    </w:tbl>
    <w:p w:rsidR="00000000" w:rsidDel="00000000" w:rsidP="00000000" w:rsidRDefault="00000000" w:rsidRPr="00000000" w14:paraId="00000346">
      <w:pPr>
        <w:pStyle w:val="Heading3"/>
        <w:pageBreakBefore w:val="0"/>
        <w:rPr/>
      </w:pPr>
      <w:bookmarkStart w:colFirst="0" w:colLast="0" w:name="_3jroj0g28r7v" w:id="26"/>
      <w:bookmarkEnd w:id="26"/>
      <w:r w:rsidDel="00000000" w:rsidR="00000000" w:rsidRPr="00000000">
        <w:rPr>
          <w:rtl w:val="0"/>
        </w:rPr>
        <w:t xml:space="preserve">PDU Structure - IoT Gateway to a specific Lock controller node</w:t>
      </w:r>
    </w:p>
    <w:p w:rsidR="00000000" w:rsidDel="00000000" w:rsidP="00000000" w:rsidRDefault="00000000" w:rsidRPr="00000000" w14:paraId="00000347">
      <w:pPr>
        <w:pageBreakBefore w:val="0"/>
        <w:rPr/>
      </w:pPr>
      <w:r w:rsidDel="00000000" w:rsidR="00000000" w:rsidRPr="00000000">
        <w:rPr>
          <w:rtl w:val="0"/>
        </w:rPr>
        <w:t xml:space="preserve">The following PDU is sent to Lock controller node for </w:t>
      </w:r>
      <w:r w:rsidDel="00000000" w:rsidR="00000000" w:rsidRPr="00000000">
        <w:rPr>
          <w:u w:val="single"/>
          <w:rtl w:val="0"/>
        </w:rPr>
        <w:t xml:space="preserve">Set-State</w:t>
      </w:r>
      <w:r w:rsidDel="00000000" w:rsidR="00000000" w:rsidRPr="00000000">
        <w:rPr>
          <w:rtl w:val="0"/>
        </w:rPr>
        <w:t xml:space="preserve"> Endpoint (EP), which is </w:t>
      </w:r>
      <w:r w:rsidDel="00000000" w:rsidR="00000000" w:rsidRPr="00000000">
        <w:rPr>
          <w:b w:val="1"/>
          <w:rtl w:val="0"/>
        </w:rPr>
        <w:t xml:space="preserve">0x09</w:t>
      </w:r>
      <w:r w:rsidDel="00000000" w:rsidR="00000000" w:rsidRPr="00000000">
        <w:rPr>
          <w:rtl w:val="0"/>
        </w:rPr>
        <w:t xml:space="preserve">:</w:t>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after="0" w:line="240" w:lineRule="auto"/>
              <w:rPr/>
            </w:pPr>
            <w:r w:rsidDel="00000000" w:rsidR="00000000" w:rsidRPr="00000000">
              <w:rPr>
                <w:rtl w:val="0"/>
              </w:rPr>
              <w:t xml:space="preserve">Request ID. Signed int (4 bytes)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after="0" w:line="240" w:lineRule="auto"/>
              <w:rPr/>
            </w:pPr>
            <w:r w:rsidDel="00000000" w:rsidR="00000000" w:rsidRPr="00000000">
              <w:rPr>
                <w:rtl w:val="0"/>
              </w:rPr>
              <w:t xml:space="preserve">Key = emergency-lock,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after="0" w:line="240" w:lineRule="auto"/>
              <w:rPr/>
            </w:pPr>
            <w:r w:rsidDel="00000000" w:rsidR="00000000" w:rsidRPr="00000000">
              <w:rPr>
                <w:rtl w:val="0"/>
              </w:rPr>
              <w:t xml:space="preserve">0x0 means unlock the door.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57">
      <w:pPr>
        <w:pStyle w:val="Heading2"/>
        <w:pageBreakBefore w:val="0"/>
        <w:rPr/>
      </w:pPr>
      <w:bookmarkStart w:colFirst="0" w:colLast="0" w:name="_azac3sx39pca" w:id="27"/>
      <w:bookmarkEnd w:id="27"/>
      <w:r w:rsidDel="00000000" w:rsidR="00000000" w:rsidRPr="00000000">
        <w:rPr>
          <w:rtl w:val="0"/>
        </w:rPr>
        <w:t xml:space="preserve">Response for Unlock Door - Emergency Operation</w:t>
      </w:r>
    </w:p>
    <w:p w:rsidR="00000000" w:rsidDel="00000000" w:rsidP="00000000" w:rsidRDefault="00000000" w:rsidRPr="00000000" w14:paraId="00000358">
      <w:pPr>
        <w:pStyle w:val="Heading3"/>
        <w:pageBreakBefore w:val="0"/>
        <w:rPr/>
      </w:pPr>
      <w:bookmarkStart w:colFirst="0" w:colLast="0" w:name="_jwyzc5fm4o8g" w:id="28"/>
      <w:bookmarkEnd w:id="28"/>
      <w:r w:rsidDel="00000000" w:rsidR="00000000" w:rsidRPr="00000000">
        <w:rPr>
          <w:rtl w:val="0"/>
        </w:rPr>
        <w:t xml:space="preserve">PDU Structure - Lock controller node to IoT Gateway</w:t>
      </w:r>
    </w:p>
    <w:p w:rsidR="00000000" w:rsidDel="00000000" w:rsidP="00000000" w:rsidRDefault="00000000" w:rsidRPr="00000000" w14:paraId="00000359">
      <w:pPr>
        <w:pageBreakBefore w:val="0"/>
        <w:rPr/>
      </w:pPr>
      <w:r w:rsidDel="00000000" w:rsidR="00000000" w:rsidRPr="00000000">
        <w:rPr>
          <w:rtl w:val="0"/>
        </w:rPr>
        <w:t xml:space="preserve">The lock controller node sends the following response for </w:t>
      </w:r>
      <w:hyperlink w:anchor="_80gu1mt8ta3j">
        <w:r w:rsidDel="00000000" w:rsidR="00000000" w:rsidRPr="00000000">
          <w:rPr>
            <w:i w:val="1"/>
            <w:color w:val="1155cc"/>
            <w:u w:val="single"/>
            <w:rtl w:val="0"/>
          </w:rPr>
          <w:t xml:space="preserve">Unlock Door - Emergency Operation</w:t>
        </w:r>
      </w:hyperlink>
      <w:r w:rsidDel="00000000" w:rsidR="00000000" w:rsidRPr="00000000">
        <w:rPr>
          <w:rtl w:val="0"/>
        </w:rPr>
        <w:t xml:space="preserve"> request on </w:t>
      </w:r>
      <w:r w:rsidDel="00000000" w:rsidR="00000000" w:rsidRPr="00000000">
        <w:rPr>
          <w:u w:val="single"/>
          <w:rtl w:val="0"/>
        </w:rPr>
        <w:t xml:space="preserve">Acknowledgement-State</w:t>
      </w:r>
      <w:r w:rsidDel="00000000" w:rsidR="00000000" w:rsidRPr="00000000">
        <w:rPr>
          <w:rtl w:val="0"/>
        </w:rPr>
        <w:t xml:space="preserve"> Endpoint (EP) for the destination, which is </w:t>
      </w:r>
      <w:r w:rsidDel="00000000" w:rsidR="00000000" w:rsidRPr="00000000">
        <w:rPr>
          <w:b w:val="1"/>
          <w:rtl w:val="0"/>
        </w:rPr>
        <w:t xml:space="preserve">0x19</w:t>
      </w:r>
      <w:r w:rsidDel="00000000" w:rsidR="00000000" w:rsidRPr="00000000">
        <w:rPr>
          <w:rtl w:val="0"/>
        </w:rPr>
        <w:t xml:space="preserve">:</w:t>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D">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after="0" w:line="240" w:lineRule="auto"/>
              <w:rPr/>
            </w:pPr>
            <w:r w:rsidDel="00000000" w:rsidR="00000000" w:rsidRPr="00000000">
              <w:rPr>
                <w:rtl w:val="0"/>
              </w:rPr>
              <w:t xml:space="preserve">Request ID. Signed int (4 bytes). This request id must be the request id that was sent in the </w:t>
            </w:r>
            <w:hyperlink w:anchor="_80gu1mt8ta3j">
              <w:r w:rsidDel="00000000" w:rsidR="00000000" w:rsidRPr="00000000">
                <w:rPr>
                  <w:color w:val="1155cc"/>
                  <w:u w:val="single"/>
                  <w:rtl w:val="0"/>
                </w:rPr>
                <w:t xml:space="preserve">Unlock Door - Emergency Operation</w:t>
              </w:r>
            </w:hyperlink>
            <w:r w:rsidDel="00000000" w:rsidR="00000000" w:rsidRPr="00000000">
              <w:rPr>
                <w:rtl w:val="0"/>
              </w:rPr>
              <w:t xml:space="preserve"> request message.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after="0" w:line="240" w:lineRule="auto"/>
              <w:rPr/>
            </w:pPr>
            <w:r w:rsidDel="00000000" w:rsidR="00000000" w:rsidRPr="00000000">
              <w:rPr>
                <w:rtl w:val="0"/>
              </w:rPr>
              <w:t xml:space="preserve">Key = emergency-lock,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after="0" w:line="240" w:lineRule="auto"/>
              <w:rPr/>
            </w:pPr>
            <w:r w:rsidDel="00000000" w:rsidR="00000000" w:rsidRPr="00000000">
              <w:rPr>
                <w:rtl w:val="0"/>
              </w:rPr>
              <w:t xml:space="preserve">Error code. 0x0 means a successful operation. 0x1 indicates a failed emergency unlocking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69">
      <w:pPr>
        <w:pStyle w:val="Heading3"/>
        <w:pageBreakBefore w:val="0"/>
        <w:rPr/>
      </w:pPr>
      <w:bookmarkStart w:colFirst="0" w:colLast="0" w:name="_dt0hou47x9gc" w:id="29"/>
      <w:bookmarkEnd w:id="29"/>
      <w:r w:rsidDel="00000000" w:rsidR="00000000" w:rsidRPr="00000000">
        <w:rPr>
          <w:rtl w:val="0"/>
        </w:rPr>
        <w:t xml:space="preserve">JSON Payload - IoT Gateway to Cloud IoT Server</w:t>
      </w:r>
    </w:p>
    <w:p w:rsidR="00000000" w:rsidDel="00000000" w:rsidP="00000000" w:rsidRDefault="00000000" w:rsidRPr="00000000" w14:paraId="0000036A">
      <w:pPr>
        <w:pageBreakBefore w:val="0"/>
        <w:rPr>
          <w:ins w:author="TNC Mouli" w:id="13" w:date="2022-02-12T06:39:31Z"/>
        </w:rPr>
      </w:pPr>
      <w:r w:rsidDel="00000000" w:rsidR="00000000" w:rsidRPr="00000000">
        <w:rPr>
          <w:rtl w:val="0"/>
        </w:rPr>
        <w:t xml:space="preserve">The following MQTT response message is sent from IoT Gateway to Cloud IoT Server for </w:t>
      </w:r>
      <w:hyperlink w:anchor="_80gu1mt8ta3j">
        <w:r w:rsidDel="00000000" w:rsidR="00000000" w:rsidRPr="00000000">
          <w:rPr>
            <w:i w:val="1"/>
            <w:color w:val="1155cc"/>
            <w:u w:val="single"/>
            <w:rtl w:val="0"/>
          </w:rPr>
          <w:t xml:space="preserve">Unlock Door - Emergency Operation</w:t>
        </w:r>
      </w:hyperlink>
      <w:r w:rsidDel="00000000" w:rsidR="00000000" w:rsidRPr="00000000">
        <w:rPr>
          <w:rtl w:val="0"/>
        </w:rPr>
        <w:t xml:space="preserve"> request:</w:t>
      </w:r>
      <w:ins w:author="TNC Mouli" w:id="13" w:date="2022-02-12T06:39:31Z">
        <w:r w:rsidDel="00000000" w:rsidR="00000000" w:rsidRPr="00000000">
          <w:rPr>
            <w:rtl w:val="0"/>
          </w:rPr>
        </w:r>
      </w:ins>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13" w:date="2022-02-12T06:39:31Z"/>
        </w:trPr>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after="0" w:line="240" w:lineRule="auto"/>
              <w:rPr>
                <w:ins w:author="TNC Mouli" w:id="13" w:date="2022-02-12T06:39:31Z"/>
              </w:rPr>
            </w:pPr>
            <w:ins w:author="TNC Mouli" w:id="13" w:date="2022-02-12T06:39:31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after="0" w:line="240" w:lineRule="auto"/>
              <w:rPr>
                <w:ins w:author="TNC Mouli" w:id="13" w:date="2022-02-12T06:39:31Z"/>
              </w:rPr>
            </w:pPr>
            <w:ins w:author="TNC Mouli" w:id="13" w:date="2022-02-12T06:39:31Z">
              <w:r w:rsidDel="00000000" w:rsidR="00000000" w:rsidRPr="00000000">
                <w:rPr>
                  <w:rtl w:val="0"/>
                </w:rPr>
                <w:t xml:space="preserve">{Device Id}/CMD_RESP</w:t>
              </w:r>
            </w:ins>
          </w:p>
        </w:tc>
      </w:tr>
      <w:tr>
        <w:trPr>
          <w:cantSplit w:val="0"/>
          <w:tblHeader w:val="0"/>
          <w:ins w:author="TNC Mouli" w:id="13" w:date="2022-02-12T06:39:31Z"/>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after="0" w:line="240" w:lineRule="auto"/>
              <w:rPr>
                <w:ins w:author="TNC Mouli" w:id="13" w:date="2022-02-12T06:39:31Z"/>
              </w:rPr>
            </w:pPr>
            <w:ins w:author="TNC Mouli" w:id="13" w:date="2022-02-12T06:39:31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after="0" w:line="240" w:lineRule="auto"/>
              <w:rPr>
                <w:ins w:author="TNC Mouli" w:id="13" w:date="2022-02-12T06:39:31Z"/>
              </w:rPr>
            </w:pPr>
            <w:ins w:author="TNC Mouli" w:id="13" w:date="2022-02-12T06:39:31Z">
              <w:r w:rsidDel="00000000" w:rsidR="00000000" w:rsidRPr="00000000">
                <w:rPr>
                  <w:rtl w:val="0"/>
                </w:rPr>
                <w:t xml:space="preserve">{ </w:t>
              </w:r>
            </w:ins>
          </w:p>
          <w:p w:rsidR="00000000" w:rsidDel="00000000" w:rsidP="00000000" w:rsidRDefault="00000000" w:rsidRPr="00000000" w14:paraId="0000036F">
            <w:pPr>
              <w:widowControl w:val="0"/>
              <w:spacing w:after="0" w:line="240" w:lineRule="auto"/>
              <w:rPr>
                <w:ins w:author="TNC Mouli" w:id="13" w:date="2022-02-12T06:39:31Z"/>
              </w:rPr>
            </w:pPr>
            <w:ins w:author="TNC Mouli" w:id="13" w:date="2022-02-12T06:39:31Z">
              <w:r w:rsidDel="00000000" w:rsidR="00000000" w:rsidRPr="00000000">
                <w:rPr>
                  <w:rtl w:val="0"/>
                </w:rPr>
                <w:t xml:space="preserve">  “Command” : “</w:t>
              </w:r>
              <w:r w:rsidDel="00000000" w:rsidR="00000000" w:rsidRPr="00000000">
                <w:rPr>
                  <w:rtl w:val="0"/>
                </w:rPr>
                <w:t xml:space="preserve">emunlock</w:t>
              </w:r>
              <w:r w:rsidDel="00000000" w:rsidR="00000000" w:rsidRPr="00000000">
                <w:rPr>
                  <w:rtl w:val="0"/>
                </w:rPr>
                <w:t xml:space="preserve">”,</w:t>
              </w:r>
            </w:ins>
          </w:p>
          <w:p w:rsidR="00000000" w:rsidDel="00000000" w:rsidP="00000000" w:rsidRDefault="00000000" w:rsidRPr="00000000" w14:paraId="00000370">
            <w:pPr>
              <w:widowControl w:val="0"/>
              <w:spacing w:after="0" w:line="240" w:lineRule="auto"/>
              <w:rPr>
                <w:ins w:author="TNC Mouli" w:id="13" w:date="2022-02-12T06:39:31Z"/>
              </w:rPr>
            </w:pPr>
            <w:ins w:author="TNC Mouli" w:id="13" w:date="2022-02-12T06:39:31Z">
              <w:r w:rsidDel="00000000" w:rsidR="00000000" w:rsidRPr="00000000">
                <w:rPr>
                  <w:rtl w:val="0"/>
                </w:rPr>
                <w:t xml:space="preserve">  “Response” :  {</w:t>
              </w:r>
            </w:ins>
          </w:p>
          <w:p w:rsidR="00000000" w:rsidDel="00000000" w:rsidP="00000000" w:rsidRDefault="00000000" w:rsidRPr="00000000" w14:paraId="00000371">
            <w:pPr>
              <w:widowControl w:val="0"/>
              <w:spacing w:after="0" w:line="240" w:lineRule="auto"/>
              <w:rPr>
                <w:ins w:author="TNC Mouli" w:id="13" w:date="2022-02-12T06:39:31Z"/>
              </w:rPr>
            </w:pPr>
            <w:ins w:author="TNC Mouli" w:id="13" w:date="2022-02-12T06:39:31Z">
              <w:r w:rsidDel="00000000" w:rsidR="00000000" w:rsidRPr="00000000">
                <w:rPr>
                  <w:rtl w:val="0"/>
                </w:rPr>
                <w:t xml:space="preserve">      “status” : “success”</w:t>
              </w:r>
            </w:ins>
          </w:p>
          <w:p w:rsidR="00000000" w:rsidDel="00000000" w:rsidP="00000000" w:rsidRDefault="00000000" w:rsidRPr="00000000" w14:paraId="00000372">
            <w:pPr>
              <w:widowControl w:val="0"/>
              <w:spacing w:after="0" w:line="240" w:lineRule="auto"/>
              <w:rPr>
                <w:ins w:author="TNC Mouli" w:id="13" w:date="2022-02-12T06:39:31Z"/>
              </w:rPr>
            </w:pPr>
            <w:ins w:author="TNC Mouli" w:id="13" w:date="2022-02-12T06:39:31Z">
              <w:r w:rsidDel="00000000" w:rsidR="00000000" w:rsidRPr="00000000">
                <w:rPr>
                  <w:rtl w:val="0"/>
                </w:rPr>
                <w:t xml:space="preserve">  }</w:t>
              </w:r>
            </w:ins>
          </w:p>
          <w:p w:rsidR="00000000" w:rsidDel="00000000" w:rsidP="00000000" w:rsidRDefault="00000000" w:rsidRPr="00000000" w14:paraId="00000373">
            <w:pPr>
              <w:widowControl w:val="0"/>
              <w:spacing w:after="0" w:line="240" w:lineRule="auto"/>
              <w:rPr>
                <w:ins w:author="TNC Mouli" w:id="13" w:date="2022-02-12T06:39:31Z"/>
              </w:rPr>
            </w:pPr>
            <w:ins w:author="TNC Mouli" w:id="13" w:date="2022-02-12T06:39:31Z">
              <w:r w:rsidDel="00000000" w:rsidR="00000000" w:rsidRPr="00000000">
                <w:rPr>
                  <w:rtl w:val="0"/>
                </w:rPr>
                <w:t xml:space="preserve">}</w:t>
              </w:r>
              <w:r w:rsidDel="00000000" w:rsidR="00000000" w:rsidRPr="00000000">
                <w:rPr>
                  <w:rtl w:val="0"/>
                </w:rPr>
              </w:r>
            </w:ins>
          </w:p>
        </w:tc>
      </w:tr>
      <w:tr>
        <w:trPr>
          <w:cantSplit w:val="0"/>
          <w:tblHeader w:val="0"/>
          <w:ins w:author="TNC Mouli" w:id="13" w:date="2022-02-12T06:39:31Z"/>
        </w:trPr>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after="0" w:line="240" w:lineRule="auto"/>
              <w:rPr>
                <w:ins w:author="TNC Mouli" w:id="13" w:date="2022-02-12T06:39:31Z"/>
              </w:rPr>
            </w:pPr>
            <w:ins w:author="TNC Mouli" w:id="13" w:date="2022-02-12T06:39:31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after="0" w:line="240" w:lineRule="auto"/>
              <w:rPr>
                <w:ins w:author="TNC Mouli" w:id="13" w:date="2022-02-12T06:39:31Z"/>
              </w:rPr>
            </w:pPr>
            <w:ins w:author="TNC Mouli" w:id="13" w:date="2022-02-12T06:39:31Z">
              <w:r w:rsidDel="00000000" w:rsidR="00000000" w:rsidRPr="00000000">
                <w:rPr>
                  <w:rtl w:val="0"/>
                </w:rPr>
                <w:t xml:space="preserve">In MQTT topic, {Device Id} is set with the user-readable string as listed in CloudExt’s UI (for example: F1-R101-Lock), indicating that the response corresponds to that lock. </w:t>
              </w:r>
            </w:ins>
          </w:p>
          <w:p w:rsidR="00000000" w:rsidDel="00000000" w:rsidP="00000000" w:rsidRDefault="00000000" w:rsidRPr="00000000" w14:paraId="00000376">
            <w:pPr>
              <w:widowControl w:val="0"/>
              <w:spacing w:after="0" w:line="240" w:lineRule="auto"/>
              <w:rPr>
                <w:ins w:author="TNC Mouli" w:id="13" w:date="2022-02-12T06:39:31Z"/>
              </w:rPr>
            </w:pPr>
            <w:ins w:author="TNC Mouli" w:id="13" w:date="2022-02-12T06:39:31Z">
              <w:r w:rsidDel="00000000" w:rsidR="00000000" w:rsidRPr="00000000">
                <w:rPr>
                  <w:rtl w:val="0"/>
                </w:rPr>
              </w:r>
            </w:ins>
          </w:p>
          <w:p w:rsidR="00000000" w:rsidDel="00000000" w:rsidP="00000000" w:rsidRDefault="00000000" w:rsidRPr="00000000" w14:paraId="00000377">
            <w:pPr>
              <w:widowControl w:val="0"/>
              <w:spacing w:line="240" w:lineRule="auto"/>
              <w:rPr>
                <w:ins w:author="TNC Mouli" w:id="13" w:date="2022-02-12T06:39:31Z"/>
              </w:rPr>
            </w:pPr>
            <w:ins w:author="TNC Mouli" w:id="13" w:date="2022-02-12T06:39:31Z">
              <w:r w:rsidDel="00000000" w:rsidR="00000000" w:rsidRPr="00000000">
                <w:rPr>
                  <w:rtl w:val="0"/>
                </w:rPr>
                <w:t xml:space="preserve">The JSON payload contains two fields: command and response. </w:t>
              </w:r>
            </w:ins>
          </w:p>
          <w:p w:rsidR="00000000" w:rsidDel="00000000" w:rsidP="00000000" w:rsidRDefault="00000000" w:rsidRPr="00000000" w14:paraId="00000378">
            <w:pPr>
              <w:widowControl w:val="0"/>
              <w:spacing w:line="240" w:lineRule="auto"/>
              <w:rPr>
                <w:ins w:author="TNC Mouli" w:id="13" w:date="2022-02-12T06:39:31Z"/>
              </w:rPr>
            </w:pPr>
            <w:ins w:author="TNC Mouli" w:id="13" w:date="2022-02-12T06:39:31Z">
              <w:r w:rsidDel="00000000" w:rsidR="00000000" w:rsidRPr="00000000">
                <w:rPr>
                  <w:rtl w:val="0"/>
                </w:rPr>
                <w:t xml:space="preserve">The response object </w:t>
              </w:r>
              <w:r w:rsidDel="00000000" w:rsidR="00000000" w:rsidRPr="00000000">
                <w:rPr>
                  <w:rtl w:val="0"/>
                </w:rPr>
                <w:t xml:space="preserve">contains a status</w:t>
              </w:r>
              <w:r w:rsidDel="00000000" w:rsidR="00000000" w:rsidRPr="00000000">
                <w:rPr>
                  <w:rtl w:val="0"/>
                </w:rPr>
                <w:t xml:space="preserve"> field, which can be either “success” or “failed”.</w:t>
              </w:r>
              <w:r w:rsidDel="00000000" w:rsidR="00000000" w:rsidRPr="00000000">
                <w:rPr>
                  <w:rtl w:val="0"/>
                </w:rPr>
              </w:r>
            </w:ins>
          </w:p>
        </w:tc>
      </w:tr>
    </w:tbl>
    <w:p w:rsidR="00000000" w:rsidDel="00000000" w:rsidP="00000000" w:rsidRDefault="00000000" w:rsidRPr="00000000" w14:paraId="00000379">
      <w:pPr>
        <w:rPr>
          <w:del w:author="TNC Mouli" w:id="13" w:date="2022-02-12T06:39:31Z"/>
        </w:rPr>
        <w:pPrChange w:author="TNC Mouli" w:id="0" w:date="2022-02-12T06:39:31Z">
          <w:pPr>
            <w:pageBreakBefore w:val="0"/>
          </w:pPr>
        </w:pPrChange>
      </w:pPr>
      <w:del w:author="TNC Mouli" w:id="13" w:date="2022-02-12T06:39:31Z">
        <w:r w:rsidDel="00000000" w:rsidR="00000000" w:rsidRPr="00000000">
          <w:rPr>
            <w:rtl w:val="0"/>
          </w:rPr>
        </w:r>
      </w:del>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4320"/>
        <w:gridCol w:w="3555"/>
        <w:tblGridChange w:id="0">
          <w:tblGrid>
            <w:gridCol w:w="1485"/>
            <w:gridCol w:w="4320"/>
            <w:gridCol w:w="3555"/>
          </w:tblGrid>
        </w:tblGridChange>
      </w:tblGrid>
      <w:tr>
        <w:trPr>
          <w:cantSplit w:val="0"/>
          <w:tblHeader w:val="0"/>
          <w:del w:author="TNC Mouli" w:id="13" w:date="2022-02-12T06:39:31Z"/>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after="0" w:line="240" w:lineRule="auto"/>
              <w:rPr>
                <w:del w:author="TNC Mouli" w:id="13" w:date="2022-02-12T06:39:31Z"/>
                <w:b w:val="1"/>
              </w:rPr>
            </w:pPr>
            <w:del w:author="TNC Mouli" w:id="13" w:date="2022-02-12T06:39:31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after="0" w:line="240" w:lineRule="auto"/>
              <w:rPr>
                <w:del w:author="TNC Mouli" w:id="13" w:date="2022-02-12T06:39:31Z"/>
                <w:b w:val="1"/>
              </w:rPr>
            </w:pPr>
            <w:del w:author="TNC Mouli" w:id="13" w:date="2022-02-12T06:39:31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after="0" w:line="240" w:lineRule="auto"/>
              <w:rPr>
                <w:del w:author="TNC Mouli" w:id="13" w:date="2022-02-12T06:39:31Z"/>
                <w:b w:val="1"/>
              </w:rPr>
            </w:pPr>
            <w:del w:author="TNC Mouli" w:id="13" w:date="2022-02-12T06:39:31Z">
              <w:r w:rsidDel="00000000" w:rsidR="00000000" w:rsidRPr="00000000">
                <w:rPr>
                  <w:b w:val="1"/>
                  <w:rtl w:val="0"/>
                </w:rPr>
                <w:delText xml:space="preserve">Description</w:delText>
              </w:r>
            </w:del>
          </w:p>
        </w:tc>
      </w:tr>
      <w:tr>
        <w:trPr>
          <w:cantSplit w:val="0"/>
          <w:tblHeader w:val="0"/>
          <w:del w:author="TNC Mouli" w:id="13" w:date="2022-02-12T06:39:31Z"/>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after="0" w:line="240" w:lineRule="auto"/>
              <w:rPr>
                <w:del w:author="TNC Mouli" w:id="13" w:date="2022-02-12T06:39:31Z"/>
              </w:rPr>
            </w:pPr>
            <w:del w:author="TNC Mouli" w:id="13" w:date="2022-02-12T06:39:31Z">
              <w:r w:rsidDel="00000000" w:rsidR="00000000" w:rsidRPr="00000000">
                <w:rPr>
                  <w:rtl w:val="0"/>
                </w:rPr>
                <w:delText xml:space="preserve">CMD_RESP</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after="0" w:line="240" w:lineRule="auto"/>
              <w:rPr>
                <w:del w:author="TNC Mouli" w:id="13" w:date="2022-02-12T06:39:31Z"/>
                <w:rFonts w:ascii="Courier New" w:cs="Courier New" w:eastAsia="Courier New" w:hAnsi="Courier New"/>
                <w:sz w:val="20"/>
                <w:szCs w:val="20"/>
              </w:rPr>
            </w:pPr>
            <w:del w:author="TNC Mouli" w:id="13" w:date="2022-02-12T06:39:31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37F">
            <w:pPr>
              <w:pageBreakBefore w:val="0"/>
              <w:widowControl w:val="0"/>
              <w:spacing w:after="0" w:line="240" w:lineRule="auto"/>
              <w:rPr>
                <w:del w:author="TNC Mouli" w:id="13" w:date="2022-02-12T06:39:31Z"/>
                <w:rFonts w:ascii="Courier New" w:cs="Courier New" w:eastAsia="Courier New" w:hAnsi="Courier New"/>
                <w:sz w:val="20"/>
                <w:szCs w:val="20"/>
              </w:rPr>
            </w:pPr>
            <w:del w:author="TNC Mouli" w:id="13" w:date="2022-02-12T06:39:31Z">
              <w:r w:rsidDel="00000000" w:rsidR="00000000" w:rsidRPr="00000000">
                <w:rPr>
                  <w:rFonts w:ascii="Courier New" w:cs="Courier New" w:eastAsia="Courier New" w:hAnsi="Courier New"/>
                  <w:sz w:val="20"/>
                  <w:szCs w:val="20"/>
                  <w:rtl w:val="0"/>
                </w:rPr>
                <w:delText xml:space="preserve">  “Command” : “</w:delText>
              </w:r>
              <w:r w:rsidDel="00000000" w:rsidR="00000000" w:rsidRPr="00000000">
                <w:rPr>
                  <w:rFonts w:ascii="Courier New" w:cs="Courier New" w:eastAsia="Courier New" w:hAnsi="Courier New"/>
                  <w:b w:val="1"/>
                  <w:sz w:val="20"/>
                  <w:szCs w:val="20"/>
                  <w:rtl w:val="0"/>
                </w:rPr>
                <w:delText xml:space="preserve">emunlock</w:delText>
              </w:r>
              <w:r w:rsidDel="00000000" w:rsidR="00000000" w:rsidRPr="00000000">
                <w:rPr>
                  <w:rFonts w:ascii="Courier New" w:cs="Courier New" w:eastAsia="Courier New" w:hAnsi="Courier New"/>
                  <w:sz w:val="20"/>
                  <w:szCs w:val="20"/>
                  <w:rtl w:val="0"/>
                </w:rPr>
                <w:delText xml:space="preserve">”,</w:delText>
              </w:r>
            </w:del>
          </w:p>
          <w:p w:rsidR="00000000" w:rsidDel="00000000" w:rsidP="00000000" w:rsidRDefault="00000000" w:rsidRPr="00000000" w14:paraId="00000380">
            <w:pPr>
              <w:pageBreakBefore w:val="0"/>
              <w:widowControl w:val="0"/>
              <w:spacing w:after="0" w:line="240" w:lineRule="auto"/>
              <w:rPr>
                <w:del w:author="TNC Mouli" w:id="13" w:date="2022-02-12T06:39:31Z"/>
                <w:rFonts w:ascii="Courier New" w:cs="Courier New" w:eastAsia="Courier New" w:hAnsi="Courier New"/>
                <w:sz w:val="20"/>
                <w:szCs w:val="20"/>
              </w:rPr>
            </w:pPr>
            <w:del w:author="TNC Mouli" w:id="13" w:date="2022-02-12T06:39:31Z">
              <w:r w:rsidDel="00000000" w:rsidR="00000000" w:rsidRPr="00000000">
                <w:rPr>
                  <w:rFonts w:ascii="Courier New" w:cs="Courier New" w:eastAsia="Courier New" w:hAnsi="Courier New"/>
                  <w:sz w:val="20"/>
                  <w:szCs w:val="20"/>
                  <w:rtl w:val="0"/>
                </w:rPr>
                <w:delText xml:space="preserve">  “Response” :  {</w:delText>
              </w:r>
            </w:del>
          </w:p>
          <w:p w:rsidR="00000000" w:rsidDel="00000000" w:rsidP="00000000" w:rsidRDefault="00000000" w:rsidRPr="00000000" w14:paraId="00000381">
            <w:pPr>
              <w:pageBreakBefore w:val="0"/>
              <w:widowControl w:val="0"/>
              <w:spacing w:after="0" w:line="240" w:lineRule="auto"/>
              <w:rPr>
                <w:del w:author="TNC Mouli" w:id="13" w:date="2022-02-12T06:39:31Z"/>
                <w:rFonts w:ascii="Courier New" w:cs="Courier New" w:eastAsia="Courier New" w:hAnsi="Courier New"/>
                <w:sz w:val="20"/>
                <w:szCs w:val="20"/>
              </w:rPr>
            </w:pPr>
            <w:del w:author="TNC Mouli" w:id="13" w:date="2022-02-12T06:39:31Z">
              <w:r w:rsidDel="00000000" w:rsidR="00000000" w:rsidRPr="00000000">
                <w:rPr>
                  <w:rFonts w:ascii="Courier New" w:cs="Courier New" w:eastAsia="Courier New" w:hAnsi="Courier New"/>
                  <w:sz w:val="20"/>
                  <w:szCs w:val="20"/>
                  <w:rtl w:val="0"/>
                </w:rPr>
                <w:delText xml:space="preserve">      “status” : “success”</w:delText>
              </w:r>
            </w:del>
          </w:p>
          <w:p w:rsidR="00000000" w:rsidDel="00000000" w:rsidP="00000000" w:rsidRDefault="00000000" w:rsidRPr="00000000" w14:paraId="00000382">
            <w:pPr>
              <w:pageBreakBefore w:val="0"/>
              <w:widowControl w:val="0"/>
              <w:spacing w:after="0" w:line="240" w:lineRule="auto"/>
              <w:rPr>
                <w:del w:author="TNC Mouli" w:id="13" w:date="2022-02-12T06:39:31Z"/>
                <w:rFonts w:ascii="Courier New" w:cs="Courier New" w:eastAsia="Courier New" w:hAnsi="Courier New"/>
                <w:sz w:val="20"/>
                <w:szCs w:val="20"/>
              </w:rPr>
            </w:pPr>
            <w:del w:author="TNC Mouli" w:id="13" w:date="2022-02-12T06:39:31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383">
            <w:pPr>
              <w:pageBreakBefore w:val="0"/>
              <w:widowControl w:val="0"/>
              <w:spacing w:after="0" w:line="240" w:lineRule="auto"/>
              <w:rPr>
                <w:del w:author="TNC Mouli" w:id="13" w:date="2022-02-12T06:39:31Z"/>
                <w:rFonts w:ascii="Courier New" w:cs="Courier New" w:eastAsia="Courier New" w:hAnsi="Courier New"/>
              </w:rPr>
            </w:pPr>
            <w:del w:author="TNC Mouli" w:id="13" w:date="2022-02-12T06:39:31Z">
              <w:r w:rsidDel="00000000" w:rsidR="00000000" w:rsidRPr="00000000">
                <w:rPr>
                  <w:rFonts w:ascii="Courier New" w:cs="Courier New" w:eastAsia="Courier New" w:hAnsi="Courier New"/>
                  <w:sz w:val="20"/>
                  <w:szCs w:val="20"/>
                  <w:rtl w:val="0"/>
                </w:rPr>
                <w:delText xml:space="preserve">}</w:delText>
              </w:r>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40" w:lineRule="auto"/>
              <w:rPr>
                <w:del w:author="TNC Mouli" w:id="13" w:date="2022-02-12T06:39:31Z"/>
                <w:rFonts w:ascii="Courier New" w:cs="Courier New" w:eastAsia="Courier New" w:hAnsi="Courier New"/>
              </w:rPr>
            </w:pPr>
            <w:del w:author="TNC Mouli" w:id="13" w:date="2022-02-12T06:39:31Z">
              <w:r w:rsidDel="00000000" w:rsidR="00000000" w:rsidRPr="00000000">
                <w:rPr>
                  <w:rtl w:val="0"/>
                </w:rPr>
                <w:delText xml:space="preserve">The status field in the response can be either “success” or “failed”</w:delText>
              </w:r>
              <w:r w:rsidDel="00000000" w:rsidR="00000000" w:rsidRPr="00000000">
                <w:rPr>
                  <w:rtl w:val="0"/>
                </w:rPr>
              </w:r>
            </w:del>
          </w:p>
        </w:tc>
      </w:tr>
    </w:tbl>
    <w:p w:rsidR="00000000" w:rsidDel="00000000" w:rsidP="00000000" w:rsidRDefault="00000000" w:rsidRPr="00000000" w14:paraId="00000385">
      <w:pPr>
        <w:pStyle w:val="Heading2"/>
        <w:pageBreakBefore w:val="0"/>
        <w:rPr/>
      </w:pPr>
      <w:bookmarkStart w:colFirst="0" w:colLast="0" w:name="_je5zlljx66dx" w:id="30"/>
      <w:bookmarkEnd w:id="30"/>
      <w:r w:rsidDel="00000000" w:rsidR="00000000" w:rsidRPr="00000000">
        <w:rPr>
          <w:rtl w:val="0"/>
        </w:rPr>
        <w:t xml:space="preserve">Heartbeat - Periodic Telemetry Message</w:t>
      </w:r>
    </w:p>
    <w:p w:rsidR="00000000" w:rsidDel="00000000" w:rsidP="00000000" w:rsidRDefault="00000000" w:rsidRPr="00000000" w14:paraId="00000386">
      <w:pPr>
        <w:pageBreakBefore w:val="0"/>
        <w:rPr/>
      </w:pPr>
      <w:r w:rsidDel="00000000" w:rsidR="00000000" w:rsidRPr="00000000">
        <w:rPr>
          <w:rtl w:val="0"/>
        </w:rPr>
        <w:t xml:space="preserve">All lock controllers in the wirepas RF mesh network periodically (frequency is configurable) send out the heartbeat message, which is sent to Cloud IoT Server for telemetry purpose.</w:t>
      </w:r>
    </w:p>
    <w:p w:rsidR="00000000" w:rsidDel="00000000" w:rsidP="00000000" w:rsidRDefault="00000000" w:rsidRPr="00000000" w14:paraId="00000387">
      <w:pPr>
        <w:pStyle w:val="Heading3"/>
        <w:pageBreakBefore w:val="0"/>
        <w:rPr/>
      </w:pPr>
      <w:bookmarkStart w:colFirst="0" w:colLast="0" w:name="_546e1y1vcbfy" w:id="31"/>
      <w:bookmarkEnd w:id="31"/>
      <w:r w:rsidDel="00000000" w:rsidR="00000000" w:rsidRPr="00000000">
        <w:rPr>
          <w:rtl w:val="0"/>
        </w:rPr>
        <w:t xml:space="preserve">PDU Structure - Lock controller node to IoT Gateway</w:t>
      </w:r>
    </w:p>
    <w:p w:rsidR="00000000" w:rsidDel="00000000" w:rsidP="00000000" w:rsidRDefault="00000000" w:rsidRPr="00000000" w14:paraId="00000388">
      <w:pPr>
        <w:pageBreakBefore w:val="0"/>
        <w:rPr/>
      </w:pPr>
      <w:r w:rsidDel="00000000" w:rsidR="00000000" w:rsidRPr="00000000">
        <w:rPr>
          <w:rtl w:val="0"/>
        </w:rPr>
        <w:t xml:space="preserve">The lock controller node sends the following heartbeat message to IoT Gateway on </w:t>
      </w:r>
      <w:r w:rsidDel="00000000" w:rsidR="00000000" w:rsidRPr="00000000">
        <w:rPr>
          <w:u w:val="single"/>
          <w:rtl w:val="0"/>
        </w:rPr>
        <w:t xml:space="preserve">Notification-Telemetry</w:t>
      </w:r>
      <w:r w:rsidDel="00000000" w:rsidR="00000000" w:rsidRPr="00000000">
        <w:rPr>
          <w:rtl w:val="0"/>
        </w:rPr>
        <w:t xml:space="preserve"> Endpoint (EP) for the destination, which is </w:t>
      </w:r>
      <w:r w:rsidDel="00000000" w:rsidR="00000000" w:rsidRPr="00000000">
        <w:rPr>
          <w:b w:val="1"/>
          <w:rtl w:val="0"/>
        </w:rPr>
        <w:t xml:space="preserve">0x12</w:t>
      </w:r>
      <w:r w:rsidDel="00000000" w:rsidR="00000000" w:rsidRPr="00000000">
        <w:rPr>
          <w:rtl w:val="0"/>
        </w:rPr>
        <w:t xml:space="preserve">:</w:t>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after="0" w:line="240" w:lineRule="auto"/>
              <w:rPr/>
            </w:pPr>
            <w:r w:rsidDel="00000000" w:rsidR="00000000" w:rsidRPr="00000000">
              <w:rPr>
                <w:rtl w:val="0"/>
              </w:rPr>
              <w:t xml:space="preserve">Request ID. </w:t>
            </w:r>
            <w:r w:rsidDel="00000000" w:rsidR="00000000" w:rsidRPr="00000000">
              <w:rPr>
                <w:rtl w:val="0"/>
              </w:rPr>
              <w:t xml:space="preserve">For heartbeat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after="0" w:line="240" w:lineRule="auto"/>
              <w:rPr/>
            </w:pPr>
            <w:r w:rsidDel="00000000" w:rsidR="00000000" w:rsidRPr="00000000">
              <w:rPr>
                <w:rtl w:val="0"/>
              </w:rPr>
              <w:t xml:space="preserve">Key = status,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after="0" w:line="240" w:lineRule="auto"/>
              <w:rPr/>
            </w:pPr>
            <w:r w:rsidDel="00000000" w:rsidR="00000000" w:rsidRPr="00000000">
              <w:rPr>
                <w:rtl w:val="0"/>
              </w:rPr>
              <w:t xml:space="preserve">Status. 0x0 means offline and 0x1 means 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after="0" w:line="240" w:lineRule="auto"/>
              <w:jc w:val="center"/>
              <w:rPr/>
            </w:pPr>
            <w:r w:rsidDel="00000000" w:rsidR="00000000" w:rsidRPr="00000000">
              <w:rPr>
                <w:rtl w:val="0"/>
              </w:rPr>
              <w:t xml:space="preserve">0x21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after="0" w:line="240" w:lineRule="auto"/>
              <w:rPr/>
            </w:pPr>
            <w:r w:rsidDel="00000000" w:rsidR="00000000" w:rsidRPr="00000000">
              <w:rPr>
                <w:rtl w:val="0"/>
              </w:rPr>
              <w:t xml:space="preserve">Key = battery,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after="0"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after="0" w:line="240" w:lineRule="auto"/>
              <w:jc w:val="center"/>
              <w:rPr/>
            </w:pPr>
            <w:r w:rsidDel="00000000" w:rsidR="00000000" w:rsidRPr="00000000">
              <w:rPr>
                <w:rtl w:val="0"/>
              </w:rPr>
              <w:t xml:space="preserve">0x0 to 0x64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after="0" w:line="240" w:lineRule="auto"/>
              <w:rPr/>
            </w:pPr>
            <w:r w:rsidDel="00000000" w:rsidR="00000000" w:rsidRPr="00000000">
              <w:rPr>
                <w:rtl w:val="0"/>
              </w:rPr>
              <w:t xml:space="preserve">Battery level in percentage. 0 (0x) to 100 (0x64).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after="0" w:line="240" w:lineRule="auto"/>
              <w:jc w:val="center"/>
              <w:rPr/>
            </w:pPr>
            <w:r w:rsidDel="00000000" w:rsidR="00000000" w:rsidRPr="00000000">
              <w:rPr>
                <w:rtl w:val="0"/>
              </w:rPr>
              <w:t xml:space="preserve">9:1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pageBreakBefore w:val="0"/>
              <w:widowControl w:val="0"/>
              <w:spacing w:after="0" w:line="240" w:lineRule="auto"/>
              <w:jc w:val="center"/>
              <w:rPr/>
            </w:pPr>
            <w:r w:rsidDel="00000000" w:rsidR="00000000" w:rsidRPr="00000000">
              <w:rPr>
                <w:rtl w:val="0"/>
              </w:rPr>
              <w:t xml:space="preserve">0x31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spacing w:after="0" w:line="240" w:lineRule="auto"/>
              <w:rPr/>
            </w:pPr>
            <w:r w:rsidDel="00000000" w:rsidR="00000000" w:rsidRPr="00000000">
              <w:rPr>
                <w:rtl w:val="0"/>
              </w:rPr>
              <w:t xml:space="preserve">Key = deadbolt,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after="0" w:line="240" w:lineRule="auto"/>
              <w:jc w:val="center"/>
              <w:rPr/>
            </w:pPr>
            <w:r w:rsidDel="00000000" w:rsidR="00000000" w:rsidRPr="00000000">
              <w:rPr>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after="0" w:line="240" w:lineRule="auto"/>
              <w:rPr/>
            </w:pPr>
            <w:r w:rsidDel="00000000" w:rsidR="00000000" w:rsidRPr="00000000">
              <w:rPr>
                <w:rtl w:val="0"/>
              </w:rPr>
              <w:t xml:space="preserve">Deadbolt status. 0x0 means disengaged and 0x1 means engaged.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after="0" w:line="240" w:lineRule="auto"/>
              <w:jc w:val="center"/>
              <w:rPr/>
            </w:pPr>
            <w:r w:rsidDel="00000000" w:rsidR="00000000" w:rsidRPr="00000000">
              <w:rPr>
                <w:rtl w:val="0"/>
              </w:rPr>
              <w:t xml:space="preserve">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after="0" w:line="240" w:lineRule="auto"/>
              <w:jc w:val="center"/>
              <w:rPr/>
            </w:pPr>
            <w:r w:rsidDel="00000000" w:rsidR="00000000" w:rsidRPr="00000000">
              <w:rPr>
                <w:rtl w:val="0"/>
              </w:rPr>
              <w:t xml:space="preserve">0x41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after="0" w:line="240" w:lineRule="auto"/>
              <w:rPr/>
            </w:pPr>
            <w:r w:rsidDel="00000000" w:rsidR="00000000" w:rsidRPr="00000000">
              <w:rPr>
                <w:rtl w:val="0"/>
              </w:rPr>
              <w:t xml:space="preserve">Key = latch, Length =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after="0" w:line="240" w:lineRule="auto"/>
              <w:jc w:val="center"/>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after="0" w:line="240" w:lineRule="auto"/>
              <w:jc w:val="center"/>
              <w:rPr/>
            </w:pPr>
            <w:r w:rsidDel="00000000" w:rsidR="00000000" w:rsidRPr="00000000">
              <w:rPr>
                <w:rtl w:val="0"/>
              </w:rPr>
              <w:t xml:space="preserve">0x0 or 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after="0" w:line="240" w:lineRule="auto"/>
              <w:rPr/>
            </w:pPr>
            <w:r w:rsidDel="00000000" w:rsidR="00000000" w:rsidRPr="00000000">
              <w:rPr>
                <w:rtl w:val="0"/>
              </w:rPr>
              <w:t xml:space="preserve">Latch status. 0x0 means opened and 0x1 means closed.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after="0" w:line="240" w:lineRule="auto"/>
              <w:jc w:val="center"/>
              <w:rPr/>
            </w:pPr>
            <w:r w:rsidDel="00000000" w:rsidR="00000000" w:rsidRPr="00000000">
              <w:rPr>
                <w:rtl w:val="0"/>
              </w:rPr>
              <w:t xml:space="preserve">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pageBreakBefore w:val="0"/>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pageBreakBefore w:val="0"/>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AA">
      <w:pPr>
        <w:pStyle w:val="Heading3"/>
        <w:pageBreakBefore w:val="0"/>
        <w:rPr/>
      </w:pPr>
      <w:bookmarkStart w:colFirst="0" w:colLast="0" w:name="_o2ttv01k3imv" w:id="32"/>
      <w:bookmarkEnd w:id="32"/>
      <w:r w:rsidDel="00000000" w:rsidR="00000000" w:rsidRPr="00000000">
        <w:rPr>
          <w:rtl w:val="0"/>
        </w:rPr>
        <w:t xml:space="preserve">JSON Payload - IoT Gateway to Cloud IoT Server</w:t>
      </w:r>
    </w:p>
    <w:p w:rsidR="00000000" w:rsidDel="00000000" w:rsidP="00000000" w:rsidRDefault="00000000" w:rsidRPr="00000000" w14:paraId="000003AB">
      <w:pPr>
        <w:pageBreakBefore w:val="0"/>
        <w:rPr>
          <w:ins w:author="TNC Mouli" w:id="15" w:date="2022-02-12T06:40:35Z"/>
        </w:rPr>
      </w:pPr>
      <w:r w:rsidDel="00000000" w:rsidR="00000000" w:rsidRPr="00000000">
        <w:rPr>
          <w:rtl w:val="0"/>
        </w:rPr>
        <w:t xml:space="preserve">The following MQTT message is sent from IoT Gateway to Cloud IoT Server for heartbeat message:</w:t>
      </w:r>
      <w:ins w:author="TNC Mouli" w:id="15" w:date="2022-02-12T06:40:35Z">
        <w:r w:rsidDel="00000000" w:rsidR="00000000" w:rsidRPr="00000000">
          <w:rPr>
            <w:rtl w:val="0"/>
          </w:rPr>
        </w:r>
      </w:ins>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15" w:date="2022-02-12T06:40:35Z"/>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after="0" w:line="240" w:lineRule="auto"/>
              <w:rPr>
                <w:ins w:author="TNC Mouli" w:id="15" w:date="2022-02-12T06:40:35Z"/>
              </w:rPr>
            </w:pPr>
            <w:ins w:author="TNC Mouli" w:id="15" w:date="2022-02-12T06:40:35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after="0" w:line="240" w:lineRule="auto"/>
              <w:rPr>
                <w:ins w:author="TNC Mouli" w:id="15" w:date="2022-02-12T06:40:35Z"/>
              </w:rPr>
            </w:pPr>
            <w:ins w:author="TNC Mouli" w:id="15" w:date="2022-02-12T06:40:35Z">
              <w:r w:rsidDel="00000000" w:rsidR="00000000" w:rsidRPr="00000000">
                <w:rPr>
                  <w:rtl w:val="0"/>
                </w:rPr>
                <w:t xml:space="preserve">{Device Id}/NOTIFICATION</w:t>
              </w:r>
            </w:ins>
          </w:p>
        </w:tc>
      </w:tr>
      <w:tr>
        <w:trPr>
          <w:cantSplit w:val="0"/>
          <w:tblHeader w:val="0"/>
          <w:ins w:author="TNC Mouli" w:id="15" w:date="2022-02-12T06:40:35Z"/>
        </w:trPr>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after="0" w:line="240" w:lineRule="auto"/>
              <w:rPr>
                <w:ins w:author="TNC Mouli" w:id="15" w:date="2022-02-12T06:40:35Z"/>
              </w:rPr>
            </w:pPr>
            <w:ins w:author="TNC Mouli" w:id="15" w:date="2022-02-12T06:40:35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after="0" w:line="240" w:lineRule="auto"/>
              <w:rPr>
                <w:ins w:author="TNC Mouli" w:id="15" w:date="2022-02-12T06:40:35Z"/>
              </w:rPr>
            </w:pPr>
            <w:ins w:author="TNC Mouli" w:id="15" w:date="2022-02-12T06:40:35Z">
              <w:r w:rsidDel="00000000" w:rsidR="00000000" w:rsidRPr="00000000">
                <w:rPr>
                  <w:rtl w:val="0"/>
                </w:rPr>
                <w:t xml:space="preserve">{ </w:t>
              </w:r>
            </w:ins>
          </w:p>
          <w:p w:rsidR="00000000" w:rsidDel="00000000" w:rsidP="00000000" w:rsidRDefault="00000000" w:rsidRPr="00000000" w14:paraId="000003B0">
            <w:pPr>
              <w:widowControl w:val="0"/>
              <w:spacing w:after="0" w:line="240" w:lineRule="auto"/>
              <w:rPr>
                <w:ins w:author="TNC Mouli" w:id="15" w:date="2022-02-12T06:40:35Z"/>
              </w:rPr>
            </w:pPr>
            <w:ins w:author="TNC Mouli" w:id="15" w:date="2022-02-12T06:40:35Z">
              <w:r w:rsidDel="00000000" w:rsidR="00000000" w:rsidRPr="00000000">
                <w:rPr>
                  <w:rtl w:val="0"/>
                </w:rPr>
                <w:t xml:space="preserve">  “Notification” :  {</w:t>
              </w:r>
            </w:ins>
          </w:p>
          <w:p w:rsidR="00000000" w:rsidDel="00000000" w:rsidP="00000000" w:rsidRDefault="00000000" w:rsidRPr="00000000" w14:paraId="000003B1">
            <w:pPr>
              <w:widowControl w:val="0"/>
              <w:spacing w:after="0" w:line="240" w:lineRule="auto"/>
              <w:rPr>
                <w:ins w:author="TNC Mouli" w:id="15" w:date="2022-02-12T06:40:35Z"/>
              </w:rPr>
            </w:pPr>
            <w:ins w:author="TNC Mouli" w:id="15" w:date="2022-02-12T06:40:35Z">
              <w:r w:rsidDel="00000000" w:rsidR="00000000" w:rsidRPr="00000000">
                <w:rPr>
                  <w:rtl w:val="0"/>
                </w:rPr>
                <w:t xml:space="preserve">      “status” : “online”,</w:t>
              </w:r>
            </w:ins>
          </w:p>
          <w:p w:rsidR="00000000" w:rsidDel="00000000" w:rsidP="00000000" w:rsidRDefault="00000000" w:rsidRPr="00000000" w14:paraId="000003B2">
            <w:pPr>
              <w:widowControl w:val="0"/>
              <w:spacing w:after="0" w:line="240" w:lineRule="auto"/>
              <w:rPr>
                <w:ins w:author="TNC Mouli" w:id="15" w:date="2022-02-12T06:40:35Z"/>
              </w:rPr>
            </w:pPr>
            <w:ins w:author="TNC Mouli" w:id="15" w:date="2022-02-12T06:40:35Z">
              <w:r w:rsidDel="00000000" w:rsidR="00000000" w:rsidRPr="00000000">
                <w:rPr>
                  <w:rtl w:val="0"/>
                </w:rPr>
                <w:t xml:space="preserve">      “battery” : 85,</w:t>
              </w:r>
            </w:ins>
          </w:p>
          <w:p w:rsidR="00000000" w:rsidDel="00000000" w:rsidP="00000000" w:rsidRDefault="00000000" w:rsidRPr="00000000" w14:paraId="000003B3">
            <w:pPr>
              <w:widowControl w:val="0"/>
              <w:spacing w:after="0" w:line="240" w:lineRule="auto"/>
              <w:rPr>
                <w:ins w:author="TNC Mouli" w:id="15" w:date="2022-02-12T06:40:35Z"/>
              </w:rPr>
            </w:pPr>
            <w:ins w:author="TNC Mouli" w:id="15" w:date="2022-02-12T06:40:35Z">
              <w:r w:rsidDel="00000000" w:rsidR="00000000" w:rsidRPr="00000000">
                <w:rPr>
                  <w:rtl w:val="0"/>
                </w:rPr>
                <w:t xml:space="preserve">      “deadbolt” : false,</w:t>
              </w:r>
            </w:ins>
          </w:p>
          <w:p w:rsidR="00000000" w:rsidDel="00000000" w:rsidP="00000000" w:rsidRDefault="00000000" w:rsidRPr="00000000" w14:paraId="000003B4">
            <w:pPr>
              <w:widowControl w:val="0"/>
              <w:spacing w:after="0" w:line="240" w:lineRule="auto"/>
              <w:rPr>
                <w:ins w:author="TNC Mouli" w:id="15" w:date="2022-02-12T06:40:35Z"/>
              </w:rPr>
            </w:pPr>
            <w:ins w:author="TNC Mouli" w:id="15" w:date="2022-02-12T06:40:35Z">
              <w:r w:rsidDel="00000000" w:rsidR="00000000" w:rsidRPr="00000000">
                <w:rPr>
                  <w:rtl w:val="0"/>
                </w:rPr>
                <w:t xml:space="preserve">      “latch” : false</w:t>
              </w:r>
            </w:ins>
          </w:p>
          <w:p w:rsidR="00000000" w:rsidDel="00000000" w:rsidP="00000000" w:rsidRDefault="00000000" w:rsidRPr="00000000" w14:paraId="000003B5">
            <w:pPr>
              <w:widowControl w:val="0"/>
              <w:spacing w:after="0" w:line="240" w:lineRule="auto"/>
              <w:rPr>
                <w:ins w:author="TNC Mouli" w:id="15" w:date="2022-02-12T06:40:35Z"/>
              </w:rPr>
            </w:pPr>
            <w:ins w:author="TNC Mouli" w:id="15" w:date="2022-02-12T06:40:35Z">
              <w:r w:rsidDel="00000000" w:rsidR="00000000" w:rsidRPr="00000000">
                <w:rPr>
                  <w:rtl w:val="0"/>
                </w:rPr>
                <w:t xml:space="preserve">  }</w:t>
              </w:r>
            </w:ins>
          </w:p>
          <w:p w:rsidR="00000000" w:rsidDel="00000000" w:rsidP="00000000" w:rsidRDefault="00000000" w:rsidRPr="00000000" w14:paraId="000003B6">
            <w:pPr>
              <w:widowControl w:val="0"/>
              <w:spacing w:after="0" w:line="240" w:lineRule="auto"/>
              <w:rPr>
                <w:ins w:author="TNC Mouli" w:id="15" w:date="2022-02-12T06:40:35Z"/>
              </w:rPr>
            </w:pPr>
            <w:ins w:author="TNC Mouli" w:id="15" w:date="2022-02-12T06:40:35Z">
              <w:r w:rsidDel="00000000" w:rsidR="00000000" w:rsidRPr="00000000">
                <w:rPr>
                  <w:rtl w:val="0"/>
                </w:rPr>
                <w:t xml:space="preserve">}</w:t>
              </w:r>
              <w:r w:rsidDel="00000000" w:rsidR="00000000" w:rsidRPr="00000000">
                <w:rPr>
                  <w:rtl w:val="0"/>
                </w:rPr>
              </w:r>
            </w:ins>
          </w:p>
        </w:tc>
      </w:tr>
      <w:tr>
        <w:trPr>
          <w:cantSplit w:val="0"/>
          <w:tblHeader w:val="0"/>
          <w:ins w:author="TNC Mouli" w:id="15" w:date="2022-02-12T06:40:35Z"/>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after="0" w:line="240" w:lineRule="auto"/>
              <w:rPr>
                <w:ins w:author="TNC Mouli" w:id="15" w:date="2022-02-12T06:40:35Z"/>
              </w:rPr>
            </w:pPr>
            <w:ins w:author="TNC Mouli" w:id="15" w:date="2022-02-12T06:40:35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after="0" w:line="240" w:lineRule="auto"/>
              <w:rPr>
                <w:ins w:author="TNC Mouli" w:id="15" w:date="2022-02-12T06:40:35Z"/>
              </w:rPr>
            </w:pPr>
            <w:ins w:author="TNC Mouli" w:id="15" w:date="2022-02-12T06:40:35Z">
              <w:r w:rsidDel="00000000" w:rsidR="00000000" w:rsidRPr="00000000">
                <w:rPr>
                  <w:rtl w:val="0"/>
                </w:rPr>
                <w:t xml:space="preserve">In MQTT topic, {Device Id} is set with the user-readable string as listed in CloudExt’s UI (for example: F1-R101-Lock), indicating that the notification corresponds to that lock. </w:t>
              </w:r>
            </w:ins>
          </w:p>
          <w:p w:rsidR="00000000" w:rsidDel="00000000" w:rsidP="00000000" w:rsidRDefault="00000000" w:rsidRPr="00000000" w14:paraId="000003B9">
            <w:pPr>
              <w:widowControl w:val="0"/>
              <w:spacing w:after="0" w:line="240" w:lineRule="auto"/>
              <w:rPr>
                <w:ins w:author="TNC Mouli" w:id="15" w:date="2022-02-12T06:40:35Z"/>
              </w:rPr>
            </w:pPr>
            <w:ins w:author="TNC Mouli" w:id="15" w:date="2022-02-12T06:40:35Z">
              <w:r w:rsidDel="00000000" w:rsidR="00000000" w:rsidRPr="00000000">
                <w:rPr>
                  <w:rtl w:val="0"/>
                </w:rPr>
              </w:r>
            </w:ins>
          </w:p>
          <w:p w:rsidR="00000000" w:rsidDel="00000000" w:rsidP="00000000" w:rsidRDefault="00000000" w:rsidRPr="00000000" w14:paraId="000003BA">
            <w:pPr>
              <w:widowControl w:val="0"/>
              <w:spacing w:line="240" w:lineRule="auto"/>
              <w:rPr>
                <w:ins w:author="TNC Mouli" w:id="15" w:date="2022-02-12T06:40:35Z"/>
              </w:rPr>
            </w:pPr>
            <w:ins w:author="TNC Mouli" w:id="15" w:date="2022-02-12T06:40:35Z">
              <w:r w:rsidDel="00000000" w:rsidR="00000000" w:rsidRPr="00000000">
                <w:rPr>
                  <w:rtl w:val="0"/>
                </w:rPr>
                <w:t xml:space="preserve">The heartbeat contents are part of Notification object comprising of the following fields:</w:t>
              </w:r>
            </w:ins>
          </w:p>
          <w:p w:rsidR="00000000" w:rsidDel="00000000" w:rsidP="00000000" w:rsidRDefault="00000000" w:rsidRPr="00000000" w14:paraId="000003BB">
            <w:pPr>
              <w:widowControl w:val="0"/>
              <w:numPr>
                <w:ilvl w:val="0"/>
                <w:numId w:val="5"/>
              </w:numPr>
              <w:spacing w:after="0" w:afterAutospacing="0" w:line="240" w:lineRule="auto"/>
              <w:ind w:left="720" w:hanging="360"/>
              <w:rPr>
                <w:ins w:author="TNC Mouli" w:id="15" w:date="2022-02-12T06:40:35Z"/>
              </w:rPr>
            </w:pPr>
            <w:ins w:author="TNC Mouli" w:id="15" w:date="2022-02-12T06:40:35Z">
              <w:r w:rsidDel="00000000" w:rsidR="00000000" w:rsidRPr="00000000">
                <w:rPr>
                  <w:rtl w:val="0"/>
                </w:rPr>
                <w:t xml:space="preserve">status</w:t>
              </w:r>
              <w:r w:rsidDel="00000000" w:rsidR="00000000" w:rsidRPr="00000000">
                <w:rPr>
                  <w:rtl w:val="0"/>
                </w:rPr>
                <w:t xml:space="preserve"> - can be either “online” or “offline” indicating the lock status</w:t>
              </w:r>
            </w:ins>
          </w:p>
          <w:p w:rsidR="00000000" w:rsidDel="00000000" w:rsidP="00000000" w:rsidRDefault="00000000" w:rsidRPr="00000000" w14:paraId="000003BC">
            <w:pPr>
              <w:widowControl w:val="0"/>
              <w:numPr>
                <w:ilvl w:val="0"/>
                <w:numId w:val="5"/>
              </w:numPr>
              <w:spacing w:after="0" w:afterAutospacing="0" w:line="240" w:lineRule="auto"/>
              <w:ind w:left="720" w:hanging="360"/>
              <w:rPr>
                <w:ins w:author="TNC Mouli" w:id="15" w:date="2022-02-12T06:40:35Z"/>
              </w:rPr>
            </w:pPr>
            <w:ins w:author="TNC Mouli" w:id="15" w:date="2022-02-12T06:40:35Z">
              <w:r w:rsidDel="00000000" w:rsidR="00000000" w:rsidRPr="00000000">
                <w:rPr>
                  <w:rtl w:val="0"/>
                </w:rPr>
                <w:t xml:space="preserve">battery</w:t>
              </w:r>
              <w:r w:rsidDel="00000000" w:rsidR="00000000" w:rsidRPr="00000000">
                <w:rPr>
                  <w:rtl w:val="0"/>
                </w:rPr>
                <w:t xml:space="preserve"> - provides the battery level in % ranging between 0 and 100.</w:t>
              </w:r>
            </w:ins>
          </w:p>
          <w:p w:rsidR="00000000" w:rsidDel="00000000" w:rsidP="00000000" w:rsidRDefault="00000000" w:rsidRPr="00000000" w14:paraId="000003BD">
            <w:pPr>
              <w:widowControl w:val="0"/>
              <w:numPr>
                <w:ilvl w:val="0"/>
                <w:numId w:val="5"/>
              </w:numPr>
              <w:spacing w:after="0" w:afterAutospacing="0" w:line="240" w:lineRule="auto"/>
              <w:ind w:left="720" w:hanging="360"/>
              <w:rPr>
                <w:ins w:author="TNC Mouli" w:id="15" w:date="2022-02-12T06:40:35Z"/>
              </w:rPr>
            </w:pPr>
            <w:ins w:author="TNC Mouli" w:id="15" w:date="2022-02-12T06:40:35Z">
              <w:r w:rsidDel="00000000" w:rsidR="00000000" w:rsidRPr="00000000">
                <w:rPr>
                  <w:rtl w:val="0"/>
                </w:rPr>
                <w:t xml:space="preserve">deadbolt</w:t>
              </w:r>
              <w:r w:rsidDel="00000000" w:rsidR="00000000" w:rsidRPr="00000000">
                <w:rPr>
                  <w:rtl w:val="0"/>
                </w:rPr>
                <w:t xml:space="preserve"> - boolean value of true (if engaged) or false (if disengaged)</w:t>
              </w:r>
            </w:ins>
          </w:p>
          <w:p w:rsidR="00000000" w:rsidDel="00000000" w:rsidP="00000000" w:rsidRDefault="00000000" w:rsidRPr="00000000" w14:paraId="000003BE">
            <w:pPr>
              <w:widowControl w:val="0"/>
              <w:numPr>
                <w:ilvl w:val="0"/>
                <w:numId w:val="5"/>
              </w:numPr>
              <w:spacing w:line="240" w:lineRule="auto"/>
              <w:ind w:left="720" w:hanging="360"/>
              <w:rPr>
                <w:ins w:author="TNC Mouli" w:id="15" w:date="2022-02-12T06:40:35Z"/>
              </w:rPr>
            </w:pPr>
            <w:ins w:author="TNC Mouli" w:id="15" w:date="2022-02-12T06:40:35Z">
              <w:r w:rsidDel="00000000" w:rsidR="00000000" w:rsidRPr="00000000">
                <w:rPr>
                  <w:rtl w:val="0"/>
                </w:rPr>
                <w:t xml:space="preserve">latch</w:t>
              </w:r>
              <w:r w:rsidDel="00000000" w:rsidR="00000000" w:rsidRPr="00000000">
                <w:rPr>
                  <w:rtl w:val="0"/>
                </w:rPr>
                <w:t xml:space="preserve"> - boolean value of true (if closed) or false (if opened)</w:t>
              </w:r>
              <w:r w:rsidDel="00000000" w:rsidR="00000000" w:rsidRPr="00000000">
                <w:rPr>
                  <w:rtl w:val="0"/>
                </w:rPr>
              </w:r>
            </w:ins>
          </w:p>
        </w:tc>
      </w:tr>
    </w:tbl>
    <w:p w:rsidR="00000000" w:rsidDel="00000000" w:rsidP="00000000" w:rsidRDefault="00000000" w:rsidRPr="00000000" w14:paraId="000003BF">
      <w:pPr>
        <w:rPr>
          <w:del w:author="TNC Mouli" w:id="15" w:date="2022-02-12T06:40:35Z"/>
        </w:rPr>
        <w:pPrChange w:author="TNC Mouli" w:id="0" w:date="2022-02-12T06:40:35Z">
          <w:pPr>
            <w:pageBreakBefore w:val="0"/>
          </w:pPr>
        </w:pPrChange>
      </w:pPr>
      <w:del w:author="TNC Mouli" w:id="15" w:date="2022-02-12T06:40:35Z">
        <w:r w:rsidDel="00000000" w:rsidR="00000000" w:rsidRPr="00000000">
          <w:rPr>
            <w:rtl w:val="0"/>
          </w:rPr>
        </w:r>
      </w:del>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005"/>
        <w:gridCol w:w="3555"/>
        <w:tblGridChange w:id="0">
          <w:tblGrid>
            <w:gridCol w:w="1800"/>
            <w:gridCol w:w="4005"/>
            <w:gridCol w:w="3555"/>
          </w:tblGrid>
        </w:tblGridChange>
      </w:tblGrid>
      <w:tr>
        <w:trPr>
          <w:cantSplit w:val="0"/>
          <w:tblHeader w:val="0"/>
          <w:del w:author="TNC Mouli" w:id="15" w:date="2022-02-12T06:40:35Z"/>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spacing w:after="0" w:line="240" w:lineRule="auto"/>
              <w:rPr>
                <w:del w:author="TNC Mouli" w:id="15" w:date="2022-02-12T06:40:35Z"/>
                <w:b w:val="1"/>
              </w:rPr>
            </w:pPr>
            <w:del w:author="TNC Mouli" w:id="15" w:date="2022-02-12T06:40:35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pageBreakBefore w:val="0"/>
              <w:widowControl w:val="0"/>
              <w:spacing w:after="0" w:line="240" w:lineRule="auto"/>
              <w:rPr>
                <w:del w:author="TNC Mouli" w:id="15" w:date="2022-02-12T06:40:35Z"/>
                <w:b w:val="1"/>
              </w:rPr>
            </w:pPr>
            <w:del w:author="TNC Mouli" w:id="15" w:date="2022-02-12T06:40:35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C2">
            <w:pPr>
              <w:pageBreakBefore w:val="0"/>
              <w:widowControl w:val="0"/>
              <w:spacing w:after="0" w:line="240" w:lineRule="auto"/>
              <w:rPr>
                <w:del w:author="TNC Mouli" w:id="15" w:date="2022-02-12T06:40:35Z"/>
                <w:b w:val="1"/>
              </w:rPr>
            </w:pPr>
            <w:del w:author="TNC Mouli" w:id="15" w:date="2022-02-12T06:40:35Z">
              <w:r w:rsidDel="00000000" w:rsidR="00000000" w:rsidRPr="00000000">
                <w:rPr>
                  <w:b w:val="1"/>
                  <w:rtl w:val="0"/>
                </w:rPr>
                <w:delText xml:space="preserve">Description</w:delText>
              </w:r>
            </w:del>
          </w:p>
        </w:tc>
      </w:tr>
      <w:tr>
        <w:trPr>
          <w:cantSplit w:val="0"/>
          <w:tblHeader w:val="0"/>
          <w:del w:author="TNC Mouli" w:id="15" w:date="2022-02-12T06:40:35Z"/>
        </w:trPr>
        <w:tc>
          <w:tcPr>
            <w:shd w:fill="auto" w:val="clear"/>
            <w:tcMar>
              <w:top w:w="100.0" w:type="dxa"/>
              <w:left w:w="100.0" w:type="dxa"/>
              <w:bottom w:w="100.0" w:type="dxa"/>
              <w:right w:w="100.0" w:type="dxa"/>
            </w:tcMar>
            <w:vAlign w:val="top"/>
          </w:tcPr>
          <w:p w:rsidR="00000000" w:rsidDel="00000000" w:rsidP="00000000" w:rsidRDefault="00000000" w:rsidRPr="00000000" w14:paraId="000003C3">
            <w:pPr>
              <w:pageBreakBefore w:val="0"/>
              <w:widowControl w:val="0"/>
              <w:spacing w:after="0" w:line="240" w:lineRule="auto"/>
              <w:rPr>
                <w:del w:author="TNC Mouli" w:id="15" w:date="2022-02-12T06:40:35Z"/>
              </w:rPr>
            </w:pPr>
            <w:del w:author="TNC Mouli" w:id="15" w:date="2022-02-12T06:40:35Z">
              <w:r w:rsidDel="00000000" w:rsidR="00000000" w:rsidRPr="00000000">
                <w:rPr>
                  <w:rtl w:val="0"/>
                </w:rPr>
                <w:delText xml:space="preserve">NOTIFICATION</w:delText>
              </w:r>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3C5">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“Notification” :  {</w:delText>
              </w:r>
            </w:del>
          </w:p>
          <w:p w:rsidR="00000000" w:rsidDel="00000000" w:rsidP="00000000" w:rsidRDefault="00000000" w:rsidRPr="00000000" w14:paraId="000003C6">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“status” : “online”,</w:delText>
              </w:r>
            </w:del>
          </w:p>
          <w:p w:rsidR="00000000" w:rsidDel="00000000" w:rsidP="00000000" w:rsidRDefault="00000000" w:rsidRPr="00000000" w14:paraId="000003C7">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“battery” : 85,</w:delText>
              </w:r>
            </w:del>
          </w:p>
          <w:p w:rsidR="00000000" w:rsidDel="00000000" w:rsidP="00000000" w:rsidRDefault="00000000" w:rsidRPr="00000000" w14:paraId="000003C8">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“deadbolt” : false,</w:delText>
              </w:r>
            </w:del>
          </w:p>
          <w:p w:rsidR="00000000" w:rsidDel="00000000" w:rsidP="00000000" w:rsidRDefault="00000000" w:rsidRPr="00000000" w14:paraId="000003C9">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“latch” : false</w:delText>
              </w:r>
            </w:del>
          </w:p>
          <w:p w:rsidR="00000000" w:rsidDel="00000000" w:rsidP="00000000" w:rsidRDefault="00000000" w:rsidRPr="00000000" w14:paraId="000003CA">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  }</w:delText>
              </w:r>
            </w:del>
          </w:p>
          <w:p w:rsidR="00000000" w:rsidDel="00000000" w:rsidP="00000000" w:rsidRDefault="00000000" w:rsidRPr="00000000" w14:paraId="000003CB">
            <w:pPr>
              <w:pageBreakBefore w:val="0"/>
              <w:widowControl w:val="0"/>
              <w:spacing w:after="0" w:line="240" w:lineRule="auto"/>
              <w:rPr>
                <w:del w:author="TNC Mouli" w:id="15" w:date="2022-02-12T06:40:35Z"/>
                <w:rFonts w:ascii="Courier New" w:cs="Courier New" w:eastAsia="Courier New" w:hAnsi="Courier New"/>
                <w:sz w:val="20"/>
                <w:szCs w:val="20"/>
              </w:rPr>
            </w:pPr>
            <w:del w:author="TNC Mouli" w:id="15" w:date="2022-02-12T06:40:35Z">
              <w:r w:rsidDel="00000000" w:rsidR="00000000" w:rsidRPr="00000000">
                <w:rPr>
                  <w:rFonts w:ascii="Courier New" w:cs="Courier New" w:eastAsia="Courier New" w:hAnsi="Courier New"/>
                  <w:sz w:val="20"/>
                  <w:szCs w:val="20"/>
                  <w:rtl w:val="0"/>
                </w:rPr>
                <w:delText xml:space="preserve">}</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spacing w:line="240" w:lineRule="auto"/>
              <w:rPr>
                <w:del w:author="TNC Mouli" w:id="15" w:date="2022-02-12T06:40:35Z"/>
              </w:rPr>
            </w:pPr>
            <w:del w:author="TNC Mouli" w:id="15" w:date="2022-02-12T06:40:35Z">
              <w:r w:rsidDel="00000000" w:rsidR="00000000" w:rsidRPr="00000000">
                <w:rPr>
                  <w:rtl w:val="0"/>
                </w:rPr>
                <w:delText xml:space="preserve">The heartbeat contents are part of Notification object comprising of the following fields:</w:delText>
              </w:r>
            </w:del>
          </w:p>
          <w:p w:rsidR="00000000" w:rsidDel="00000000" w:rsidP="00000000" w:rsidRDefault="00000000" w:rsidRPr="00000000" w14:paraId="000003CD">
            <w:pPr>
              <w:pageBreakBefore w:val="0"/>
              <w:widowControl w:val="0"/>
              <w:numPr>
                <w:ilvl w:val="0"/>
                <w:numId w:val="5"/>
              </w:numPr>
              <w:spacing w:after="0" w:afterAutospacing="0" w:line="240" w:lineRule="auto"/>
              <w:ind w:left="720" w:hanging="360"/>
              <w:rPr>
                <w:del w:author="TNC Mouli" w:id="15" w:date="2022-02-12T06:40:35Z"/>
              </w:rPr>
            </w:pPr>
            <w:del w:author="TNC Mouli" w:id="15" w:date="2022-02-12T06:40:35Z">
              <w:r w:rsidDel="00000000" w:rsidR="00000000" w:rsidRPr="00000000">
                <w:rPr>
                  <w:i w:val="1"/>
                  <w:rtl w:val="0"/>
                </w:rPr>
                <w:delText xml:space="preserve">status</w:delText>
              </w:r>
              <w:r w:rsidDel="00000000" w:rsidR="00000000" w:rsidRPr="00000000">
                <w:rPr>
                  <w:rtl w:val="0"/>
                </w:rPr>
                <w:delText xml:space="preserve"> - can be either “online” or “offline” indicating the lock status</w:delText>
              </w:r>
            </w:del>
          </w:p>
          <w:p w:rsidR="00000000" w:rsidDel="00000000" w:rsidP="00000000" w:rsidRDefault="00000000" w:rsidRPr="00000000" w14:paraId="000003CE">
            <w:pPr>
              <w:pageBreakBefore w:val="0"/>
              <w:widowControl w:val="0"/>
              <w:numPr>
                <w:ilvl w:val="0"/>
                <w:numId w:val="5"/>
              </w:numPr>
              <w:spacing w:after="0" w:afterAutospacing="0" w:line="240" w:lineRule="auto"/>
              <w:ind w:left="720" w:hanging="360"/>
              <w:rPr>
                <w:del w:author="TNC Mouli" w:id="15" w:date="2022-02-12T06:40:35Z"/>
              </w:rPr>
            </w:pPr>
            <w:del w:author="TNC Mouli" w:id="15" w:date="2022-02-12T06:40:35Z">
              <w:r w:rsidDel="00000000" w:rsidR="00000000" w:rsidRPr="00000000">
                <w:rPr>
                  <w:i w:val="1"/>
                  <w:rtl w:val="0"/>
                </w:rPr>
                <w:delText xml:space="preserve">battery</w:delText>
              </w:r>
              <w:r w:rsidDel="00000000" w:rsidR="00000000" w:rsidRPr="00000000">
                <w:rPr>
                  <w:rtl w:val="0"/>
                </w:rPr>
                <w:delText xml:space="preserve"> - provides the battery level in % ranging between 0 and 100.</w:delText>
              </w:r>
            </w:del>
          </w:p>
          <w:p w:rsidR="00000000" w:rsidDel="00000000" w:rsidP="00000000" w:rsidRDefault="00000000" w:rsidRPr="00000000" w14:paraId="000003CF">
            <w:pPr>
              <w:pageBreakBefore w:val="0"/>
              <w:widowControl w:val="0"/>
              <w:numPr>
                <w:ilvl w:val="0"/>
                <w:numId w:val="5"/>
              </w:numPr>
              <w:spacing w:after="0" w:afterAutospacing="0" w:line="240" w:lineRule="auto"/>
              <w:ind w:left="720" w:hanging="360"/>
              <w:rPr>
                <w:del w:author="TNC Mouli" w:id="15" w:date="2022-02-12T06:40:35Z"/>
              </w:rPr>
            </w:pPr>
            <w:del w:author="TNC Mouli" w:id="15" w:date="2022-02-12T06:40:35Z">
              <w:r w:rsidDel="00000000" w:rsidR="00000000" w:rsidRPr="00000000">
                <w:rPr>
                  <w:i w:val="1"/>
                  <w:rtl w:val="0"/>
                </w:rPr>
                <w:delText xml:space="preserve">deadbolt</w:delText>
              </w:r>
              <w:r w:rsidDel="00000000" w:rsidR="00000000" w:rsidRPr="00000000">
                <w:rPr>
                  <w:rtl w:val="0"/>
                </w:rPr>
                <w:delText xml:space="preserve"> - boolean value of true (if engaged) or false (if disengaged)</w:delText>
              </w:r>
            </w:del>
          </w:p>
          <w:p w:rsidR="00000000" w:rsidDel="00000000" w:rsidP="00000000" w:rsidRDefault="00000000" w:rsidRPr="00000000" w14:paraId="000003D0">
            <w:pPr>
              <w:pageBreakBefore w:val="0"/>
              <w:widowControl w:val="0"/>
              <w:numPr>
                <w:ilvl w:val="0"/>
                <w:numId w:val="5"/>
              </w:numPr>
              <w:spacing w:line="240" w:lineRule="auto"/>
              <w:ind w:left="720" w:hanging="360"/>
              <w:rPr>
                <w:del w:author="TNC Mouli" w:id="15" w:date="2022-02-12T06:40:35Z"/>
              </w:rPr>
            </w:pPr>
            <w:del w:author="TNC Mouli" w:id="15" w:date="2022-02-12T06:40:35Z">
              <w:r w:rsidDel="00000000" w:rsidR="00000000" w:rsidRPr="00000000">
                <w:rPr>
                  <w:i w:val="1"/>
                  <w:rtl w:val="0"/>
                </w:rPr>
                <w:delText xml:space="preserve">latch</w:delText>
              </w:r>
              <w:r w:rsidDel="00000000" w:rsidR="00000000" w:rsidRPr="00000000">
                <w:rPr>
                  <w:rtl w:val="0"/>
                </w:rPr>
                <w:delText xml:space="preserve"> - boolean value of true (if closed) or false (if opened)</w:delText>
              </w:r>
            </w:del>
          </w:p>
        </w:tc>
      </w:tr>
    </w:tbl>
    <w:p w:rsidR="00000000" w:rsidDel="00000000" w:rsidP="00000000" w:rsidRDefault="00000000" w:rsidRPr="00000000" w14:paraId="000003D1">
      <w:pPr>
        <w:pStyle w:val="Heading2"/>
        <w:pageBreakBefore w:val="0"/>
        <w:rPr/>
      </w:pPr>
      <w:bookmarkStart w:colFirst="0" w:colLast="0" w:name="_x4z1spnzm3kz" w:id="33"/>
      <w:bookmarkEnd w:id="33"/>
      <w:r w:rsidDel="00000000" w:rsidR="00000000" w:rsidRPr="00000000">
        <w:rPr>
          <w:rtl w:val="0"/>
        </w:rPr>
        <w:t xml:space="preserve">Status Update Message</w:t>
      </w:r>
    </w:p>
    <w:p w:rsidR="00000000" w:rsidDel="00000000" w:rsidP="00000000" w:rsidRDefault="00000000" w:rsidRPr="00000000" w14:paraId="000003D2">
      <w:pPr>
        <w:pageBreakBefore w:val="0"/>
        <w:rPr/>
      </w:pPr>
      <w:r w:rsidDel="00000000" w:rsidR="00000000" w:rsidRPr="00000000">
        <w:rPr>
          <w:rtl w:val="0"/>
        </w:rPr>
        <w:t xml:space="preserve">A lock controller sends out a </w:t>
      </w:r>
      <w:r w:rsidDel="00000000" w:rsidR="00000000" w:rsidRPr="00000000">
        <w:rPr>
          <w:i w:val="1"/>
          <w:rtl w:val="0"/>
        </w:rPr>
        <w:t xml:space="preserve">Status Update</w:t>
      </w:r>
      <w:r w:rsidDel="00000000" w:rsidR="00000000" w:rsidRPr="00000000">
        <w:rPr>
          <w:rtl w:val="0"/>
        </w:rPr>
        <w:t xml:space="preserve"> message, when it detects any changes in the state of the following parameters:</w:t>
      </w:r>
    </w:p>
    <w:p w:rsidR="00000000" w:rsidDel="00000000" w:rsidP="00000000" w:rsidRDefault="00000000" w:rsidRPr="00000000" w14:paraId="000003D3">
      <w:pPr>
        <w:pageBreakBefore w:val="0"/>
        <w:numPr>
          <w:ilvl w:val="0"/>
          <w:numId w:val="6"/>
        </w:numPr>
        <w:spacing w:after="0" w:afterAutospacing="0"/>
        <w:ind w:left="720" w:hanging="360"/>
        <w:rPr>
          <w:u w:val="none"/>
        </w:rPr>
      </w:pPr>
      <w:r w:rsidDel="00000000" w:rsidR="00000000" w:rsidRPr="00000000">
        <w:rPr>
          <w:rtl w:val="0"/>
        </w:rPr>
        <w:t xml:space="preserve">Lock</w:t>
      </w:r>
    </w:p>
    <w:p w:rsidR="00000000" w:rsidDel="00000000" w:rsidP="00000000" w:rsidRDefault="00000000" w:rsidRPr="00000000" w14:paraId="000003D4">
      <w:pPr>
        <w:pageBreakBefore w:val="0"/>
        <w:numPr>
          <w:ilvl w:val="0"/>
          <w:numId w:val="6"/>
        </w:numPr>
        <w:spacing w:after="0" w:afterAutospacing="0"/>
        <w:ind w:left="720" w:hanging="360"/>
        <w:rPr>
          <w:u w:val="none"/>
        </w:rPr>
      </w:pPr>
      <w:r w:rsidDel="00000000" w:rsidR="00000000" w:rsidRPr="00000000">
        <w:rPr>
          <w:rtl w:val="0"/>
        </w:rPr>
        <w:t xml:space="preserve">Deadbolt</w:t>
      </w:r>
    </w:p>
    <w:p w:rsidR="00000000" w:rsidDel="00000000" w:rsidP="00000000" w:rsidRDefault="00000000" w:rsidRPr="00000000" w14:paraId="000003D5">
      <w:pPr>
        <w:pageBreakBefore w:val="0"/>
        <w:numPr>
          <w:ilvl w:val="0"/>
          <w:numId w:val="6"/>
        </w:numPr>
        <w:ind w:left="720" w:hanging="360"/>
        <w:rPr>
          <w:u w:val="none"/>
        </w:rPr>
      </w:pPr>
      <w:r w:rsidDel="00000000" w:rsidR="00000000" w:rsidRPr="00000000">
        <w:rPr>
          <w:rtl w:val="0"/>
        </w:rPr>
        <w:t xml:space="preserve">Latch</w:t>
      </w:r>
    </w:p>
    <w:p w:rsidR="00000000" w:rsidDel="00000000" w:rsidP="00000000" w:rsidRDefault="00000000" w:rsidRPr="00000000" w14:paraId="000003D6">
      <w:pPr>
        <w:pageBreakBefore w:val="0"/>
        <w:rPr/>
      </w:pPr>
      <w:r w:rsidDel="00000000" w:rsidR="00000000" w:rsidRPr="00000000">
        <w:rPr>
          <w:rtl w:val="0"/>
        </w:rPr>
        <w:t xml:space="preserve">The PDU structure and the JSON payload are the same as that sent out in case of Hearbeat message.</w:t>
      </w:r>
    </w:p>
    <w:p w:rsidR="00000000" w:rsidDel="00000000" w:rsidP="00000000" w:rsidRDefault="00000000" w:rsidRPr="00000000" w14:paraId="000003D7">
      <w:pPr>
        <w:pStyle w:val="Heading3"/>
        <w:pageBreakBefore w:val="0"/>
        <w:rPr/>
      </w:pPr>
      <w:bookmarkStart w:colFirst="0" w:colLast="0" w:name="_y9uqn4m7gsvq" w:id="34"/>
      <w:bookmarkEnd w:id="34"/>
      <w:r w:rsidDel="00000000" w:rsidR="00000000" w:rsidRPr="00000000">
        <w:rPr>
          <w:rtl w:val="0"/>
        </w:rPr>
        <w:t xml:space="preserve">PDU Structure - Lock controller node to IoT Gateway</w:t>
      </w:r>
    </w:p>
    <w:p w:rsidR="00000000" w:rsidDel="00000000" w:rsidP="00000000" w:rsidRDefault="00000000" w:rsidRPr="00000000" w14:paraId="000003D8">
      <w:pPr>
        <w:pageBreakBefore w:val="0"/>
        <w:rPr/>
      </w:pPr>
      <w:r w:rsidDel="00000000" w:rsidR="00000000" w:rsidRPr="00000000">
        <w:rPr>
          <w:rtl w:val="0"/>
        </w:rPr>
        <w:t xml:space="preserve">See the PDU structure described in </w:t>
      </w:r>
      <w:hyperlink w:anchor="_546e1y1vcbfy">
        <w:r w:rsidDel="00000000" w:rsidR="00000000" w:rsidRPr="00000000">
          <w:rPr>
            <w:color w:val="1155cc"/>
            <w:u w:val="single"/>
            <w:rtl w:val="0"/>
          </w:rPr>
          <w:t xml:space="preserve">Heartbeat - Periodic Telemetry Message</w:t>
        </w:r>
      </w:hyperlink>
      <w:r w:rsidDel="00000000" w:rsidR="00000000" w:rsidRPr="00000000">
        <w:rPr>
          <w:rtl w:val="0"/>
        </w:rPr>
        <w:t xml:space="preserve"> section.</w:t>
      </w:r>
    </w:p>
    <w:p w:rsidR="00000000" w:rsidDel="00000000" w:rsidP="00000000" w:rsidRDefault="00000000" w:rsidRPr="00000000" w14:paraId="000003D9">
      <w:pPr>
        <w:pStyle w:val="Heading3"/>
        <w:pageBreakBefore w:val="0"/>
        <w:rPr/>
      </w:pPr>
      <w:bookmarkStart w:colFirst="0" w:colLast="0" w:name="_uheawern1cbw" w:id="35"/>
      <w:bookmarkEnd w:id="35"/>
      <w:r w:rsidDel="00000000" w:rsidR="00000000" w:rsidRPr="00000000">
        <w:rPr>
          <w:rtl w:val="0"/>
        </w:rPr>
        <w:t xml:space="preserve">JSON Payload - IoT Gateway to Cloud IoT Server</w:t>
      </w:r>
    </w:p>
    <w:p w:rsidR="00000000" w:rsidDel="00000000" w:rsidP="00000000" w:rsidRDefault="00000000" w:rsidRPr="00000000" w14:paraId="000003DA">
      <w:pPr>
        <w:pageBreakBefore w:val="0"/>
        <w:rPr/>
      </w:pPr>
      <w:r w:rsidDel="00000000" w:rsidR="00000000" w:rsidRPr="00000000">
        <w:rPr>
          <w:rtl w:val="0"/>
        </w:rPr>
        <w:t xml:space="preserve">See the JSON payload described in </w:t>
      </w:r>
      <w:hyperlink w:anchor="_o2ttv01k3imv">
        <w:r w:rsidDel="00000000" w:rsidR="00000000" w:rsidRPr="00000000">
          <w:rPr>
            <w:color w:val="1155cc"/>
            <w:u w:val="single"/>
            <w:rtl w:val="0"/>
          </w:rPr>
          <w:t xml:space="preserve">Heartbeat - Periodic Telemetry Message</w:t>
        </w:r>
      </w:hyperlink>
      <w:r w:rsidDel="00000000" w:rsidR="00000000" w:rsidRPr="00000000">
        <w:rPr>
          <w:rtl w:val="0"/>
        </w:rPr>
        <w:t xml:space="preserve"> section.</w:t>
      </w:r>
    </w:p>
    <w:p w:rsidR="00000000" w:rsidDel="00000000" w:rsidP="00000000" w:rsidRDefault="00000000" w:rsidRPr="00000000" w14:paraId="000003DB">
      <w:pPr>
        <w:pStyle w:val="Heading2"/>
        <w:rPr/>
      </w:pPr>
      <w:bookmarkStart w:colFirst="0" w:colLast="0" w:name="_ti1nqzw4vh44" w:id="36"/>
      <w:bookmarkEnd w:id="36"/>
      <w:r w:rsidDel="00000000" w:rsidR="00000000" w:rsidRPr="00000000">
        <w:rPr>
          <w:rtl w:val="0"/>
        </w:rPr>
        <w:t xml:space="preserve">Alarm - Low-Battery</w:t>
      </w:r>
    </w:p>
    <w:p w:rsidR="00000000" w:rsidDel="00000000" w:rsidP="00000000" w:rsidRDefault="00000000" w:rsidRPr="00000000" w14:paraId="000003DC">
      <w:pPr>
        <w:pStyle w:val="Heading2"/>
        <w:rPr/>
      </w:pPr>
      <w:bookmarkStart w:colFirst="0" w:colLast="0" w:name="_ti1nqzw4vh44" w:id="36"/>
      <w:bookmarkEnd w:id="36"/>
      <w:r w:rsidDel="00000000" w:rsidR="00000000" w:rsidRPr="00000000">
        <w:rPr>
          <w:rtl w:val="0"/>
        </w:rPr>
        <w:t xml:space="preserve">Lock controllers emit low-battery alarm/alert when the battery </w:t>
      </w:r>
      <w:ins w:author="TNC Mouli" w:id="17" w:date="2022-02-12T06:42:45Z">
        <w:r w:rsidDel="00000000" w:rsidR="00000000" w:rsidRPr="00000000">
          <w:rPr>
            <w:rtl w:val="0"/>
          </w:rPr>
          <w:t xml:space="preserve">voltage </w:t>
        </w:r>
      </w:ins>
      <w:r w:rsidDel="00000000" w:rsidR="00000000" w:rsidRPr="00000000">
        <w:rPr>
          <w:rtl w:val="0"/>
        </w:rPr>
        <w:t xml:space="preserve">level drops below </w:t>
      </w:r>
      <w:ins w:author="TNC Mouli" w:id="18" w:date="2022-02-12T06:42:32Z">
        <w:r w:rsidDel="00000000" w:rsidR="00000000" w:rsidRPr="00000000">
          <w:rPr>
            <w:rtl w:val="0"/>
          </w:rPr>
          <w:t xml:space="preserve">the minimum operating value</w:t>
        </w:r>
      </w:ins>
      <w:del w:author="TNC Mouli" w:id="18" w:date="2022-02-12T06:42:32Z">
        <w:r w:rsidDel="00000000" w:rsidR="00000000" w:rsidRPr="00000000">
          <w:rPr>
            <w:rtl w:val="0"/>
          </w:rPr>
          <w:delText xml:space="preserve">10%</w:delText>
        </w:r>
      </w:del>
      <w:r w:rsidDel="00000000" w:rsidR="00000000" w:rsidRPr="00000000">
        <w:rPr>
          <w:rtl w:val="0"/>
        </w:rPr>
      </w:r>
    </w:p>
    <w:p w:rsidR="00000000" w:rsidDel="00000000" w:rsidP="00000000" w:rsidRDefault="00000000" w:rsidRPr="00000000" w14:paraId="000003DD">
      <w:pPr>
        <w:pStyle w:val="Heading3"/>
        <w:pageBreakBefore w:val="0"/>
        <w:rPr/>
      </w:pPr>
      <w:bookmarkStart w:colFirst="0" w:colLast="0" w:name="_sj3spqaw72of" w:id="37"/>
      <w:bookmarkEnd w:id="37"/>
      <w:r w:rsidDel="00000000" w:rsidR="00000000" w:rsidRPr="00000000">
        <w:rPr>
          <w:rtl w:val="0"/>
        </w:rPr>
        <w:t xml:space="preserve">PDU Structure - Lock controller node to IoT Gateway</w:t>
      </w:r>
    </w:p>
    <w:p w:rsidR="00000000" w:rsidDel="00000000" w:rsidP="00000000" w:rsidRDefault="00000000" w:rsidRPr="00000000" w14:paraId="000003DE">
      <w:pPr>
        <w:pageBreakBefore w:val="0"/>
        <w:rPr/>
      </w:pPr>
      <w:r w:rsidDel="00000000" w:rsidR="00000000" w:rsidRPr="00000000">
        <w:rPr>
          <w:rtl w:val="0"/>
        </w:rPr>
        <w:t xml:space="preserve">The lock controller node sends the following alarm message to IoT Gateway on </w:t>
      </w:r>
      <w:r w:rsidDel="00000000" w:rsidR="00000000" w:rsidRPr="00000000">
        <w:rPr>
          <w:u w:val="single"/>
          <w:rtl w:val="0"/>
        </w:rPr>
        <w:t xml:space="preserve">Notification-Alarm</w:t>
      </w:r>
      <w:r w:rsidDel="00000000" w:rsidR="00000000" w:rsidRPr="00000000">
        <w:rPr>
          <w:rtl w:val="0"/>
        </w:rPr>
        <w:t xml:space="preserve"> Endpoint (EP) for the destination, which is </w:t>
      </w:r>
      <w:r w:rsidDel="00000000" w:rsidR="00000000" w:rsidRPr="00000000">
        <w:rPr>
          <w:b w:val="1"/>
          <w:rtl w:val="0"/>
        </w:rPr>
        <w:t xml:space="preserve">0x13</w:t>
      </w:r>
      <w:r w:rsidDel="00000000" w:rsidR="00000000" w:rsidRPr="00000000">
        <w:rPr>
          <w:rtl w:val="0"/>
        </w:rPr>
        <w:t xml:space="preserve">:</w:t>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after="0" w:line="240" w:lineRule="auto"/>
              <w:jc w:val="center"/>
              <w:rPr>
                <w:b w:val="1"/>
              </w:rPr>
            </w:pPr>
            <w:r w:rsidDel="00000000" w:rsidR="00000000" w:rsidRPr="00000000">
              <w:rPr>
                <w:b w:val="1"/>
                <w:rtl w:val="0"/>
              </w:rPr>
              <w:t xml:space="preserve">Byte:Length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after="0" w:line="240" w:lineRule="auto"/>
              <w:jc w:val="center"/>
              <w:rPr>
                <w:b w:val="1"/>
              </w:rPr>
            </w:pPr>
            <w:r w:rsidDel="00000000" w:rsidR="00000000" w:rsidRPr="00000000">
              <w:rPr>
                <w:b w:val="1"/>
                <w:rtl w:val="0"/>
              </w:rPr>
              <w:t xml:space="preserve">Field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after="0" w:line="240" w:lineRule="auto"/>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pageBreakBefore w:val="0"/>
              <w:widowControl w:val="0"/>
              <w:spacing w:after="0" w:line="240" w:lineRule="auto"/>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pageBreakBefore w:val="0"/>
              <w:widowControl w:val="0"/>
              <w:spacing w:after="0" w:line="240" w:lineRule="auto"/>
              <w:jc w:val="center"/>
              <w:rPr/>
            </w:pPr>
            <w:r w:rsidDel="00000000" w:rsidR="00000000" w:rsidRPr="00000000">
              <w:rPr>
                <w:rtl w:val="0"/>
              </w:rPr>
              <w:t xml:space="preserve">&lt;Req Id&gt;</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pageBreakBefore w:val="0"/>
              <w:widowControl w:val="0"/>
              <w:spacing w:after="0" w:line="240" w:lineRule="auto"/>
              <w:rPr/>
            </w:pPr>
            <w:r w:rsidDel="00000000" w:rsidR="00000000" w:rsidRPr="00000000">
              <w:rPr>
                <w:rtl w:val="0"/>
              </w:rPr>
              <w:t xml:space="preserve">Request ID. For alarm messages, the request must be set to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pageBreakBefore w:val="0"/>
              <w:widowControl w:val="0"/>
              <w:spacing w:after="0" w:line="240" w:lineRule="auto"/>
              <w:jc w:val="center"/>
              <w:rPr/>
            </w:pPr>
            <w:r w:rsidDel="00000000" w:rsidR="00000000" w:rsidRPr="00000000">
              <w:rPr>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pageBreakBefore w:val="0"/>
              <w:widowControl w:val="0"/>
              <w:spacing w:after="0" w:line="240" w:lineRule="auto"/>
              <w:jc w:val="center"/>
              <w:rPr/>
            </w:pPr>
            <w:r w:rsidDel="00000000" w:rsidR="00000000" w:rsidRPr="00000000">
              <w:rPr>
                <w:rtl w:val="0"/>
              </w:rPr>
              <w:t xml:space="preserve">0x11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pageBreakBefore w:val="0"/>
              <w:widowControl w:val="0"/>
              <w:spacing w:after="0" w:line="240" w:lineRule="auto"/>
              <w:rPr/>
            </w:pPr>
            <w:r w:rsidDel="00000000" w:rsidR="00000000" w:rsidRPr="00000000">
              <w:rPr>
                <w:rtl w:val="0"/>
              </w:rPr>
              <w:t xml:space="preserve">Key = low-battery, Length = 1</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after="0" w:line="240" w:lineRule="auto"/>
              <w:jc w:val="center"/>
              <w:rPr/>
            </w:pPr>
            <w:r w:rsidDel="00000000" w:rsidR="00000000" w:rsidRPr="00000000">
              <w:rPr>
                <w:rtl w:val="0"/>
              </w:rPr>
              <w:t xml:space="preserve">6:1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after="0" w:line="240" w:lineRule="auto"/>
              <w:jc w:val="center"/>
              <w:rPr/>
            </w:pPr>
            <w:r w:rsidDel="00000000" w:rsidR="00000000" w:rsidRPr="00000000">
              <w:rPr>
                <w:rtl w:val="0"/>
              </w:rPr>
              <w:t xml:space="preserve">0x1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after="0" w:line="240" w:lineRule="auto"/>
              <w:rPr/>
            </w:pPr>
            <w:r w:rsidDel="00000000" w:rsidR="00000000" w:rsidRPr="00000000">
              <w:rPr>
                <w:rtl w:val="0"/>
              </w:rPr>
              <w:t xml:space="preserve">The value is always 0x1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after="0" w:line="240" w:lineRule="auto"/>
              <w:jc w:val="center"/>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after="0" w:line="240" w:lineRule="auto"/>
              <w:jc w:val="center"/>
              <w:rPr/>
            </w:pPr>
            <w:r w:rsidDel="00000000" w:rsidR="00000000" w:rsidRPr="00000000">
              <w:rPr>
                <w:rtl w:val="0"/>
              </w:rPr>
              <w:t xml:space="preserve">0x00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after="0" w:line="240" w:lineRule="auto"/>
              <w:rPr/>
            </w:pPr>
            <w:r w:rsidDel="00000000" w:rsidR="00000000" w:rsidRPr="00000000">
              <w:rPr>
                <w:rtl w:val="0"/>
              </w:rPr>
              <w:t xml:space="preserve">End of Packet Marker</w:t>
            </w:r>
          </w:p>
        </w:tc>
      </w:tr>
    </w:tbl>
    <w:p w:rsidR="00000000" w:rsidDel="00000000" w:rsidP="00000000" w:rsidRDefault="00000000" w:rsidRPr="00000000" w14:paraId="000003EE">
      <w:pPr>
        <w:pStyle w:val="Heading3"/>
        <w:pageBreakBefore w:val="0"/>
        <w:rPr/>
      </w:pPr>
      <w:bookmarkStart w:colFirst="0" w:colLast="0" w:name="_5pvgu6k86gob" w:id="38"/>
      <w:bookmarkEnd w:id="38"/>
      <w:r w:rsidDel="00000000" w:rsidR="00000000" w:rsidRPr="00000000">
        <w:rPr>
          <w:rtl w:val="0"/>
        </w:rPr>
        <w:t xml:space="preserve">JSON Payload - IoT Gateway to Cloud IoT Server</w:t>
      </w:r>
    </w:p>
    <w:p w:rsidR="00000000" w:rsidDel="00000000" w:rsidP="00000000" w:rsidRDefault="00000000" w:rsidRPr="00000000" w14:paraId="000003EF">
      <w:pPr>
        <w:pageBreakBefore w:val="0"/>
        <w:rPr>
          <w:ins w:author="TNC Mouli" w:id="19" w:date="2022-02-12T06:43:45Z"/>
        </w:rPr>
      </w:pPr>
      <w:r w:rsidDel="00000000" w:rsidR="00000000" w:rsidRPr="00000000">
        <w:rPr>
          <w:rtl w:val="0"/>
        </w:rPr>
        <w:t xml:space="preserve">The following MQTT message is sent from IoT Gateway to Cloud IoT Server for alarms:</w:t>
      </w:r>
      <w:ins w:author="TNC Mouli" w:id="19" w:date="2022-02-12T06:43:45Z">
        <w:r w:rsidDel="00000000" w:rsidR="00000000" w:rsidRPr="00000000">
          <w:rPr>
            <w:rtl w:val="0"/>
          </w:rPr>
        </w:r>
      </w:ins>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19" w:date="2022-02-12T06:43:45Z"/>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after="0" w:line="240" w:lineRule="auto"/>
              <w:rPr>
                <w:ins w:author="TNC Mouli" w:id="19" w:date="2022-02-12T06:43:45Z"/>
              </w:rPr>
            </w:pPr>
            <w:ins w:author="TNC Mouli" w:id="19" w:date="2022-02-12T06:43:45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after="0" w:line="240" w:lineRule="auto"/>
              <w:rPr>
                <w:ins w:author="TNC Mouli" w:id="19" w:date="2022-02-12T06:43:45Z"/>
              </w:rPr>
            </w:pPr>
            <w:ins w:author="TNC Mouli" w:id="19" w:date="2022-02-12T06:43:45Z">
              <w:r w:rsidDel="00000000" w:rsidR="00000000" w:rsidRPr="00000000">
                <w:rPr>
                  <w:rtl w:val="0"/>
                </w:rPr>
                <w:t xml:space="preserve">{Device Id}/ALARM</w:t>
              </w:r>
            </w:ins>
          </w:p>
        </w:tc>
      </w:tr>
      <w:tr>
        <w:trPr>
          <w:cantSplit w:val="0"/>
          <w:tblHeader w:val="0"/>
          <w:ins w:author="TNC Mouli" w:id="19" w:date="2022-02-12T06:43:45Z"/>
        </w:trPr>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after="0" w:line="240" w:lineRule="auto"/>
              <w:rPr>
                <w:ins w:author="TNC Mouli" w:id="19" w:date="2022-02-12T06:43:45Z"/>
              </w:rPr>
            </w:pPr>
            <w:ins w:author="TNC Mouli" w:id="19" w:date="2022-02-12T06:43:45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after="0" w:line="240" w:lineRule="auto"/>
              <w:rPr>
                <w:ins w:author="TNC Mouli" w:id="19" w:date="2022-02-12T06:43:45Z"/>
              </w:rPr>
            </w:pPr>
            <w:ins w:author="TNC Mouli" w:id="19" w:date="2022-02-12T06:43:45Z">
              <w:r w:rsidDel="00000000" w:rsidR="00000000" w:rsidRPr="00000000">
                <w:rPr>
                  <w:rtl w:val="0"/>
                </w:rPr>
                <w:t xml:space="preserve">{ </w:t>
              </w:r>
            </w:ins>
          </w:p>
          <w:p w:rsidR="00000000" w:rsidDel="00000000" w:rsidP="00000000" w:rsidRDefault="00000000" w:rsidRPr="00000000" w14:paraId="000003F4">
            <w:pPr>
              <w:widowControl w:val="0"/>
              <w:spacing w:after="0" w:line="240" w:lineRule="auto"/>
              <w:rPr>
                <w:ins w:author="TNC Mouli" w:id="19" w:date="2022-02-12T06:43:45Z"/>
              </w:rPr>
            </w:pPr>
            <w:ins w:author="TNC Mouli" w:id="19" w:date="2022-02-12T06:43:45Z">
              <w:r w:rsidDel="00000000" w:rsidR="00000000" w:rsidRPr="00000000">
                <w:rPr>
                  <w:rtl w:val="0"/>
                </w:rPr>
                <w:t xml:space="preserve">  “Notification” :  {</w:t>
              </w:r>
            </w:ins>
          </w:p>
          <w:p w:rsidR="00000000" w:rsidDel="00000000" w:rsidP="00000000" w:rsidRDefault="00000000" w:rsidRPr="00000000" w14:paraId="000003F5">
            <w:pPr>
              <w:widowControl w:val="0"/>
              <w:spacing w:after="0" w:line="240" w:lineRule="auto"/>
              <w:rPr>
                <w:ins w:author="TNC Mouli" w:id="19" w:date="2022-02-12T06:43:45Z"/>
              </w:rPr>
            </w:pPr>
            <w:ins w:author="TNC Mouli" w:id="19" w:date="2022-02-12T06:43:45Z">
              <w:r w:rsidDel="00000000" w:rsidR="00000000" w:rsidRPr="00000000">
                <w:rPr>
                  <w:rtl w:val="0"/>
                </w:rPr>
                <w:t xml:space="preserve">      “low-battery” : true</w:t>
              </w:r>
            </w:ins>
          </w:p>
          <w:p w:rsidR="00000000" w:rsidDel="00000000" w:rsidP="00000000" w:rsidRDefault="00000000" w:rsidRPr="00000000" w14:paraId="000003F6">
            <w:pPr>
              <w:widowControl w:val="0"/>
              <w:spacing w:after="0" w:line="240" w:lineRule="auto"/>
              <w:rPr>
                <w:ins w:author="TNC Mouli" w:id="19" w:date="2022-02-12T06:43:45Z"/>
              </w:rPr>
            </w:pPr>
            <w:ins w:author="TNC Mouli" w:id="19" w:date="2022-02-12T06:43:45Z">
              <w:r w:rsidDel="00000000" w:rsidR="00000000" w:rsidRPr="00000000">
                <w:rPr>
                  <w:rtl w:val="0"/>
                </w:rPr>
                <w:t xml:space="preserve">  }</w:t>
              </w:r>
            </w:ins>
          </w:p>
          <w:p w:rsidR="00000000" w:rsidDel="00000000" w:rsidP="00000000" w:rsidRDefault="00000000" w:rsidRPr="00000000" w14:paraId="000003F7">
            <w:pPr>
              <w:widowControl w:val="0"/>
              <w:spacing w:after="0" w:line="240" w:lineRule="auto"/>
              <w:rPr>
                <w:ins w:author="TNC Mouli" w:id="19" w:date="2022-02-12T06:43:45Z"/>
              </w:rPr>
            </w:pPr>
            <w:ins w:author="TNC Mouli" w:id="19" w:date="2022-02-12T06:43:45Z">
              <w:r w:rsidDel="00000000" w:rsidR="00000000" w:rsidRPr="00000000">
                <w:rPr>
                  <w:rtl w:val="0"/>
                </w:rPr>
                <w:t xml:space="preserve">}</w:t>
              </w:r>
              <w:r w:rsidDel="00000000" w:rsidR="00000000" w:rsidRPr="00000000">
                <w:rPr>
                  <w:rtl w:val="0"/>
                </w:rPr>
              </w:r>
            </w:ins>
          </w:p>
        </w:tc>
      </w:tr>
      <w:tr>
        <w:trPr>
          <w:cantSplit w:val="0"/>
          <w:tblHeader w:val="0"/>
          <w:ins w:author="TNC Mouli" w:id="19" w:date="2022-02-12T06:43:45Z"/>
        </w:trPr>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after="0" w:line="240" w:lineRule="auto"/>
              <w:rPr>
                <w:ins w:author="TNC Mouli" w:id="19" w:date="2022-02-12T06:43:45Z"/>
              </w:rPr>
            </w:pPr>
            <w:ins w:author="TNC Mouli" w:id="19" w:date="2022-02-12T06:43:45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after="0" w:line="240" w:lineRule="auto"/>
              <w:rPr>
                <w:ins w:author="TNC Mouli" w:id="19" w:date="2022-02-12T06:43:45Z"/>
              </w:rPr>
            </w:pPr>
            <w:ins w:author="TNC Mouli" w:id="19" w:date="2022-02-12T06:43:45Z">
              <w:r w:rsidDel="00000000" w:rsidR="00000000" w:rsidRPr="00000000">
                <w:rPr>
                  <w:rtl w:val="0"/>
                </w:rPr>
                <w:t xml:space="preserve">In MQTT topic, {Device Id} is set with the user-readable string as listed in CloudExt’s UI (for example: F1-R101-Lock), indicating that the alarm corresponds to that lock. </w:t>
              </w:r>
            </w:ins>
          </w:p>
          <w:p w:rsidR="00000000" w:rsidDel="00000000" w:rsidP="00000000" w:rsidRDefault="00000000" w:rsidRPr="00000000" w14:paraId="000003FA">
            <w:pPr>
              <w:widowControl w:val="0"/>
              <w:spacing w:after="0" w:line="240" w:lineRule="auto"/>
              <w:rPr>
                <w:ins w:author="TNC Mouli" w:id="19" w:date="2022-02-12T06:43:45Z"/>
              </w:rPr>
            </w:pPr>
            <w:ins w:author="TNC Mouli" w:id="19" w:date="2022-02-12T06:43:45Z">
              <w:r w:rsidDel="00000000" w:rsidR="00000000" w:rsidRPr="00000000">
                <w:rPr>
                  <w:rtl w:val="0"/>
                </w:rPr>
              </w:r>
            </w:ins>
          </w:p>
          <w:p w:rsidR="00000000" w:rsidDel="00000000" w:rsidP="00000000" w:rsidRDefault="00000000" w:rsidRPr="00000000" w14:paraId="000003FB">
            <w:pPr>
              <w:widowControl w:val="0"/>
              <w:spacing w:line="240" w:lineRule="auto"/>
              <w:rPr>
                <w:ins w:author="TNC Mouli" w:id="19" w:date="2022-02-12T06:43:45Z"/>
              </w:rPr>
            </w:pPr>
            <w:ins w:author="TNC Mouli" w:id="19" w:date="2022-02-12T06:43:45Z">
              <w:r w:rsidDel="00000000" w:rsidR="00000000" w:rsidRPr="00000000">
                <w:rPr>
                  <w:rtl w:val="0"/>
                </w:rPr>
                <w:t xml:space="preserve">In t</w:t>
              </w:r>
              <w:r w:rsidDel="00000000" w:rsidR="00000000" w:rsidRPr="00000000">
                <w:rPr>
                  <w:rtl w:val="0"/>
                </w:rPr>
                <w:t xml:space="preserve">he JSON payload’s Notification field, low-battery is always </w:t>
              </w:r>
              <w:r w:rsidDel="00000000" w:rsidR="00000000" w:rsidRPr="00000000">
                <w:rPr>
                  <w:rtl w:val="0"/>
                </w:rPr>
                <w:t xml:space="preserve">true</w:t>
              </w:r>
              <w:r w:rsidDel="00000000" w:rsidR="00000000" w:rsidRPr="00000000">
                <w:rPr>
                  <w:rtl w:val="0"/>
                </w:rPr>
                <w:t xml:space="preserve"> indicating the battery voltage level has dropped below the minimum operating value.</w:t>
              </w:r>
              <w:r w:rsidDel="00000000" w:rsidR="00000000" w:rsidRPr="00000000">
                <w:rPr>
                  <w:rtl w:val="0"/>
                </w:rPr>
              </w:r>
            </w:ins>
          </w:p>
        </w:tc>
      </w:tr>
    </w:tbl>
    <w:p w:rsidR="00000000" w:rsidDel="00000000" w:rsidP="00000000" w:rsidRDefault="00000000" w:rsidRPr="00000000" w14:paraId="000003FC">
      <w:pPr>
        <w:rPr>
          <w:del w:author="TNC Mouli" w:id="20" w:date="2021-09-19T03:48:02Z"/>
        </w:rPr>
        <w:pPrChange w:author="TNC Mouli" w:id="0" w:date="2022-02-12T06:43:45Z">
          <w:pPr>
            <w:pageBreakBefore w:val="0"/>
          </w:pPr>
        </w:pPrChange>
      </w:pPr>
      <w:del w:author="TNC Mouli" w:id="20" w:date="2021-09-19T03:48:02Z">
        <w:r w:rsidDel="00000000" w:rsidR="00000000" w:rsidRPr="00000000">
          <w:rPr>
            <w:rtl w:val="0"/>
          </w:rPr>
        </w:r>
      </w:del>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4005"/>
        <w:gridCol w:w="3555"/>
        <w:tblGridChange w:id="0">
          <w:tblGrid>
            <w:gridCol w:w="1800"/>
            <w:gridCol w:w="4005"/>
            <w:gridCol w:w="3555"/>
          </w:tblGrid>
        </w:tblGridChange>
      </w:tblGrid>
      <w:tr>
        <w:trPr>
          <w:cantSplit w:val="0"/>
          <w:tblHeader w:val="0"/>
          <w:del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after="0" w:line="240" w:lineRule="auto"/>
              <w:rPr>
                <w:del w:author="TNC Mouli" w:id="20" w:date="2021-09-19T03:48:02Z"/>
                <w:b w:val="1"/>
              </w:rPr>
            </w:pPr>
            <w:del w:author="TNC Mouli" w:id="20" w:date="2021-09-19T03:48:02Z">
              <w:r w:rsidDel="00000000" w:rsidR="00000000" w:rsidRPr="00000000">
                <w:rPr>
                  <w:b w:val="1"/>
                  <w:rtl w:val="0"/>
                </w:rPr>
                <w:delText xml:space="preserve">MQTT Topic</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spacing w:after="0" w:line="240" w:lineRule="auto"/>
              <w:rPr>
                <w:del w:author="TNC Mouli" w:id="20" w:date="2021-09-19T03:48:02Z"/>
                <w:b w:val="1"/>
              </w:rPr>
            </w:pPr>
            <w:del w:author="TNC Mouli" w:id="20" w:date="2021-09-19T03:48:02Z">
              <w:r w:rsidDel="00000000" w:rsidR="00000000" w:rsidRPr="00000000">
                <w:rPr>
                  <w:b w:val="1"/>
                  <w:rtl w:val="0"/>
                </w:rPr>
                <w:delText xml:space="preserve">JSON Payload</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spacing w:after="0" w:line="240" w:lineRule="auto"/>
              <w:rPr>
                <w:del w:author="TNC Mouli" w:id="20" w:date="2021-09-19T03:48:02Z"/>
                <w:b w:val="1"/>
              </w:rPr>
            </w:pPr>
            <w:del w:author="TNC Mouli" w:id="20" w:date="2021-09-19T03:48:02Z">
              <w:r w:rsidDel="00000000" w:rsidR="00000000" w:rsidRPr="00000000">
                <w:rPr>
                  <w:b w:val="1"/>
                  <w:rtl w:val="0"/>
                </w:rPr>
                <w:delText xml:space="preserve">Description</w:delText>
              </w:r>
            </w:del>
          </w:p>
        </w:tc>
      </w:tr>
      <w:tr>
        <w:trPr>
          <w:cantSplit w:val="0"/>
          <w:tblHeader w:val="0"/>
          <w:del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after="0" w:line="240" w:lineRule="auto"/>
              <w:rPr>
                <w:del w:author="TNC Mouli" w:id="20" w:date="2021-09-19T03:48:02Z"/>
              </w:rPr>
            </w:pPr>
            <w:del w:author="TNC Mouli" w:id="20" w:date="2021-09-19T03:48:02Z">
              <w:r w:rsidDel="00000000" w:rsidR="00000000" w:rsidRPr="00000000">
                <w:rPr>
                  <w:rtl w:val="0"/>
                </w:rPr>
                <w:delText xml:space="preserve">ALARM</w:delText>
              </w:r>
              <w:r w:rsidDel="00000000" w:rsidR="00000000" w:rsidRPr="00000000">
                <w:rPr>
                  <w:rtl w:val="0"/>
                </w:rPr>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spacing w:after="0" w:line="240" w:lineRule="auto"/>
              <w:rPr>
                <w:del w:author="TNC Mouli" w:id="20" w:date="2021-09-19T03:48:02Z"/>
                <w:rFonts w:ascii="Courier New" w:cs="Courier New" w:eastAsia="Courier New" w:hAnsi="Courier New"/>
                <w:sz w:val="20"/>
                <w:szCs w:val="20"/>
              </w:rPr>
            </w:pPr>
            <w:del w:author="TNC Mouli" w:id="20" w:date="2021-09-19T03:48:02Z">
              <w:r w:rsidDel="00000000" w:rsidR="00000000" w:rsidRPr="00000000">
                <w:rPr>
                  <w:rFonts w:ascii="Courier New" w:cs="Courier New" w:eastAsia="Courier New" w:hAnsi="Courier New"/>
                  <w:sz w:val="20"/>
                  <w:szCs w:val="20"/>
                  <w:rtl w:val="0"/>
                </w:rPr>
                <w:delText xml:space="preserve">{ “Device Id” : “&lt;Device Id as in CloudExt UI&gt;”,</w:delText>
              </w:r>
            </w:del>
          </w:p>
          <w:p w:rsidR="00000000" w:rsidDel="00000000" w:rsidP="00000000" w:rsidRDefault="00000000" w:rsidRPr="00000000" w14:paraId="00000402">
            <w:pPr>
              <w:pageBreakBefore w:val="0"/>
              <w:widowControl w:val="0"/>
              <w:spacing w:after="0" w:line="240" w:lineRule="auto"/>
              <w:rPr>
                <w:del w:author="TNC Mouli" w:id="20" w:date="2021-09-19T03:48:02Z"/>
                <w:rFonts w:ascii="Courier New" w:cs="Courier New" w:eastAsia="Courier New" w:hAnsi="Courier New"/>
                <w:sz w:val="20"/>
                <w:szCs w:val="20"/>
              </w:rPr>
            </w:pPr>
            <w:del w:author="TNC Mouli" w:id="20" w:date="2021-09-19T03:48:02Z">
              <w:r w:rsidDel="00000000" w:rsidR="00000000" w:rsidRPr="00000000">
                <w:rPr>
                  <w:rFonts w:ascii="Courier New" w:cs="Courier New" w:eastAsia="Courier New" w:hAnsi="Courier New"/>
                  <w:sz w:val="20"/>
                  <w:szCs w:val="20"/>
                  <w:rtl w:val="0"/>
                </w:rPr>
                <w:delText xml:space="preserve">  “Notification” :  {</w:delText>
              </w:r>
            </w:del>
          </w:p>
          <w:p w:rsidR="00000000" w:rsidDel="00000000" w:rsidP="00000000" w:rsidRDefault="00000000" w:rsidRPr="00000000" w14:paraId="00000403">
            <w:pPr>
              <w:pageBreakBefore w:val="0"/>
              <w:widowControl w:val="0"/>
              <w:spacing w:after="0" w:line="240" w:lineRule="auto"/>
              <w:rPr>
                <w:del w:author="TNC Mouli" w:id="20" w:date="2021-09-19T03:48:02Z"/>
                <w:rFonts w:ascii="Courier New" w:cs="Courier New" w:eastAsia="Courier New" w:hAnsi="Courier New"/>
                <w:sz w:val="20"/>
                <w:szCs w:val="20"/>
              </w:rPr>
            </w:pPr>
            <w:del w:author="TNC Mouli" w:id="20" w:date="2021-09-19T03:48:02Z">
              <w:r w:rsidDel="00000000" w:rsidR="00000000" w:rsidRPr="00000000">
                <w:rPr>
                  <w:rFonts w:ascii="Courier New" w:cs="Courier New" w:eastAsia="Courier New" w:hAnsi="Courier New"/>
                  <w:sz w:val="20"/>
                  <w:szCs w:val="20"/>
                  <w:rtl w:val="0"/>
                </w:rPr>
                <w:delText xml:space="preserve">      “low-battery” : true  }</w:delText>
              </w:r>
            </w:del>
          </w:p>
          <w:p w:rsidR="00000000" w:rsidDel="00000000" w:rsidP="00000000" w:rsidRDefault="00000000" w:rsidRPr="00000000" w14:paraId="00000404">
            <w:pPr>
              <w:pageBreakBefore w:val="0"/>
              <w:widowControl w:val="0"/>
              <w:spacing w:after="0" w:line="240" w:lineRule="auto"/>
              <w:rPr>
                <w:del w:author="TNC Mouli" w:id="20" w:date="2021-09-19T03:48:02Z"/>
                <w:rFonts w:ascii="Courier New" w:cs="Courier New" w:eastAsia="Courier New" w:hAnsi="Courier New"/>
                <w:sz w:val="20"/>
                <w:szCs w:val="20"/>
              </w:rPr>
            </w:pPr>
            <w:del w:author="TNC Mouli" w:id="20" w:date="2021-09-19T03:48:02Z">
              <w:r w:rsidDel="00000000" w:rsidR="00000000" w:rsidRPr="00000000">
                <w:rPr>
                  <w:rFonts w:ascii="Courier New" w:cs="Courier New" w:eastAsia="Courier New" w:hAnsi="Courier New"/>
                  <w:sz w:val="20"/>
                  <w:szCs w:val="20"/>
                  <w:rtl w:val="0"/>
                </w:rPr>
                <w:delText xml:space="preserve">}</w:delText>
              </w:r>
            </w:del>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pageBreakBefore w:val="0"/>
              <w:widowControl w:val="0"/>
              <w:spacing w:line="240" w:lineRule="auto"/>
              <w:rPr>
                <w:del w:author="TNC Mouli" w:id="20" w:date="2021-09-19T03:48:02Z"/>
              </w:rPr>
            </w:pPr>
            <w:del w:author="TNC Mouli" w:id="20" w:date="2021-09-19T03:48:02Z">
              <w:r w:rsidDel="00000000" w:rsidR="00000000" w:rsidRPr="00000000">
                <w:rPr>
                  <w:rtl w:val="0"/>
                </w:rPr>
                <w:delText xml:space="preserve">In the Notification field:</w:delText>
              </w:r>
            </w:del>
          </w:p>
          <w:p w:rsidR="00000000" w:rsidDel="00000000" w:rsidP="00000000" w:rsidRDefault="00000000" w:rsidRPr="00000000" w14:paraId="00000406">
            <w:pPr>
              <w:pageBreakBefore w:val="0"/>
              <w:widowControl w:val="0"/>
              <w:numPr>
                <w:ilvl w:val="0"/>
                <w:numId w:val="3"/>
              </w:numPr>
              <w:spacing w:line="240" w:lineRule="auto"/>
              <w:ind w:left="720" w:hanging="360"/>
              <w:rPr>
                <w:del w:author="TNC Mouli" w:id="20" w:date="2021-09-19T03:48:02Z"/>
              </w:rPr>
            </w:pPr>
            <w:del w:author="TNC Mouli" w:id="20" w:date="2021-09-19T03:48:02Z">
              <w:r w:rsidDel="00000000" w:rsidR="00000000" w:rsidRPr="00000000">
                <w:rPr>
                  <w:rtl w:val="0"/>
                </w:rPr>
                <w:delText xml:space="preserve">low-battery is always </w:delText>
              </w:r>
              <w:r w:rsidDel="00000000" w:rsidR="00000000" w:rsidRPr="00000000">
                <w:rPr>
                  <w:u w:val="single"/>
                  <w:rtl w:val="0"/>
                </w:rPr>
                <w:delText xml:space="preserve">true</w:delText>
              </w:r>
              <w:r w:rsidDel="00000000" w:rsidR="00000000" w:rsidRPr="00000000">
                <w:rPr>
                  <w:rtl w:val="0"/>
                </w:rPr>
                <w:delText xml:space="preserve"> indicating the battery level has dropped to 10% or below </w:delText>
              </w:r>
              <w:r w:rsidDel="00000000" w:rsidR="00000000" w:rsidRPr="00000000">
                <w:rPr>
                  <w:rtl w:val="0"/>
                </w:rPr>
              </w:r>
            </w:del>
          </w:p>
        </w:tc>
      </w:tr>
    </w:tbl>
    <w:p w:rsidR="00000000" w:rsidDel="00000000" w:rsidP="00000000" w:rsidRDefault="00000000" w:rsidRPr="00000000" w14:paraId="00000407">
      <w:pPr>
        <w:rPr>
          <w:ins w:author="TNC Mouli" w:id="20" w:date="2021-09-19T03:48:02Z"/>
        </w:rPr>
      </w:pPr>
      <w:ins w:author="TNC Mouli" w:id="20" w:date="2021-09-19T03:48:02Z">
        <w:r w:rsidDel="00000000" w:rsidR="00000000" w:rsidRPr="00000000">
          <w:rPr>
            <w:rtl w:val="0"/>
          </w:rPr>
        </w:r>
      </w:ins>
    </w:p>
    <w:p w:rsidR="00000000" w:rsidDel="00000000" w:rsidP="00000000" w:rsidRDefault="00000000" w:rsidRPr="00000000" w14:paraId="00000408">
      <w:pPr>
        <w:pStyle w:val="Heading2"/>
        <w:rPr>
          <w:ins w:author="TNC Mouli" w:id="20" w:date="2021-09-19T03:48:02Z"/>
        </w:rPr>
      </w:pPr>
      <w:ins w:author="TNC Mouli" w:id="20" w:date="2021-09-19T03:48:02Z">
        <w:bookmarkStart w:colFirst="0" w:colLast="0" w:name="_g68afzkxkwnz" w:id="39"/>
        <w:bookmarkEnd w:id="39"/>
        <w:r w:rsidDel="00000000" w:rsidR="00000000" w:rsidRPr="00000000">
          <w:rPr>
            <w:rtl w:val="0"/>
          </w:rPr>
          <w:t xml:space="preserve">Alarm - Deadbolt Alert</w:t>
        </w:r>
      </w:ins>
    </w:p>
    <w:p w:rsidR="00000000" w:rsidDel="00000000" w:rsidP="00000000" w:rsidRDefault="00000000" w:rsidRPr="00000000" w14:paraId="00000409">
      <w:pPr>
        <w:rPr>
          <w:ins w:author="TNC Mouli" w:id="20" w:date="2021-09-19T03:48:02Z"/>
        </w:rPr>
      </w:pPr>
      <w:ins w:author="TNC Mouli" w:id="20" w:date="2021-09-19T03:48:02Z">
        <w:r w:rsidDel="00000000" w:rsidR="00000000" w:rsidRPr="00000000">
          <w:rPr>
            <w:rtl w:val="0"/>
          </w:rPr>
          <w:t xml:space="preserve">Lock controller emits deadbolt alarm/alert when the corresponding deadbolt is either engaged or disengaged.</w:t>
        </w:r>
      </w:ins>
    </w:p>
    <w:p w:rsidR="00000000" w:rsidDel="00000000" w:rsidP="00000000" w:rsidRDefault="00000000" w:rsidRPr="00000000" w14:paraId="0000040A">
      <w:pPr>
        <w:pStyle w:val="Heading3"/>
        <w:rPr>
          <w:ins w:author="TNC Mouli" w:id="20" w:date="2021-09-19T03:48:02Z"/>
        </w:rPr>
      </w:pPr>
      <w:ins w:author="TNC Mouli" w:id="20" w:date="2021-09-19T03:48:02Z">
        <w:bookmarkStart w:colFirst="0" w:colLast="0" w:name="_gbk2pod8rzoh" w:id="40"/>
        <w:bookmarkEnd w:id="40"/>
        <w:r w:rsidDel="00000000" w:rsidR="00000000" w:rsidRPr="00000000">
          <w:rPr>
            <w:rtl w:val="0"/>
          </w:rPr>
          <w:t xml:space="preserve">PDU Structure - Lock controller node to IoT Gateway</w:t>
        </w:r>
      </w:ins>
    </w:p>
    <w:p w:rsidR="00000000" w:rsidDel="00000000" w:rsidP="00000000" w:rsidRDefault="00000000" w:rsidRPr="00000000" w14:paraId="0000040B">
      <w:pPr>
        <w:rPr>
          <w:ins w:author="TNC Mouli" w:id="20" w:date="2021-09-19T03:48:02Z"/>
        </w:rPr>
      </w:pPr>
      <w:ins w:author="TNC Mouli" w:id="20" w:date="2021-09-19T03:48:02Z">
        <w:r w:rsidDel="00000000" w:rsidR="00000000" w:rsidRPr="00000000">
          <w:rPr>
            <w:rtl w:val="0"/>
          </w:rPr>
          <w:t xml:space="preserve">The lock controller node sends the following alarm message to IoT Gateway on Notification-Alarm Endpoint (EP) for the destination, which is 0x13:</w:t>
        </w:r>
        <w:r w:rsidDel="00000000" w:rsidR="00000000" w:rsidRPr="00000000">
          <w:rPr>
            <w:rtl w:val="0"/>
          </w:rPr>
        </w:r>
      </w:ins>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Byte:Length</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Field Value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after="0" w:line="240" w:lineRule="auto"/>
              <w:rPr>
                <w:ins w:author="TNC Mouli" w:id="20" w:date="2021-09-19T03:48:02Z"/>
              </w:rPr>
            </w:pPr>
            <w:ins w:author="TNC Mouli" w:id="20" w:date="2021-09-19T03:48:02Z">
              <w:r w:rsidDel="00000000" w:rsidR="00000000" w:rsidRPr="00000000">
                <w:rPr>
                  <w:rtl w:val="0"/>
                </w:rPr>
                <w:t xml:space="preserve">Description</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1:4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&lt;Req Id&gt;</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after="0" w:line="240" w:lineRule="auto"/>
              <w:rPr>
                <w:ins w:author="TNC Mouli" w:id="20" w:date="2021-09-19T03:48:02Z"/>
              </w:rPr>
            </w:pPr>
            <w:ins w:author="TNC Mouli" w:id="20" w:date="2021-09-19T03:48:02Z">
              <w:r w:rsidDel="00000000" w:rsidR="00000000" w:rsidRPr="00000000">
                <w:rPr>
                  <w:rtl w:val="0"/>
                </w:rPr>
                <w:t xml:space="preserve">Request ID. For alarm messages, the request must be set to -1.</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5:1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0x21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after="0" w:line="240" w:lineRule="auto"/>
              <w:rPr>
                <w:ins w:author="TNC Mouli" w:id="20" w:date="2021-09-19T03:48:02Z"/>
              </w:rPr>
            </w:pPr>
            <w:ins w:author="TNC Mouli" w:id="20" w:date="2021-09-19T03:48:02Z">
              <w:r w:rsidDel="00000000" w:rsidR="00000000" w:rsidRPr="00000000">
                <w:rPr>
                  <w:rtl w:val="0"/>
                </w:rPr>
                <w:t xml:space="preserve">Key = deadbolt-alert, Length = 1</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6:1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0x0 or 0x1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after="0" w:line="240" w:lineRule="auto"/>
              <w:rPr>
                <w:ins w:author="TNC Mouli" w:id="20" w:date="2021-09-19T03:48:02Z"/>
              </w:rPr>
            </w:pPr>
            <w:ins w:author="TNC Mouli" w:id="20" w:date="2021-09-19T03:48:02Z">
              <w:r w:rsidDel="00000000" w:rsidR="00000000" w:rsidRPr="00000000">
                <w:rPr>
                  <w:rtl w:val="0"/>
                </w:rPr>
                <w:t xml:space="preserve">0x1 means the deadbolt is engaged and 0x0 means the deadbolt is disengaged.</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7:1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0x00</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after="0" w:line="240" w:lineRule="auto"/>
              <w:rPr>
                <w:ins w:author="TNC Mouli" w:id="20" w:date="2021-09-19T03:48:02Z"/>
              </w:rPr>
            </w:pPr>
            <w:ins w:author="TNC Mouli" w:id="20" w:date="2021-09-19T03:48:02Z">
              <w:r w:rsidDel="00000000" w:rsidR="00000000" w:rsidRPr="00000000">
                <w:rPr>
                  <w:rtl w:val="0"/>
                </w:rPr>
                <w:t xml:space="preserve">End of Packet Marker</w:t>
              </w:r>
            </w:ins>
          </w:p>
        </w:tc>
      </w:tr>
    </w:tbl>
    <w:p w:rsidR="00000000" w:rsidDel="00000000" w:rsidP="00000000" w:rsidRDefault="00000000" w:rsidRPr="00000000" w14:paraId="0000041B">
      <w:pPr>
        <w:pStyle w:val="Heading3"/>
        <w:rPr>
          <w:ins w:author="TNC Mouli" w:id="20" w:date="2021-09-19T03:48:02Z"/>
        </w:rPr>
      </w:pPr>
      <w:ins w:author="TNC Mouli" w:id="20" w:date="2021-09-19T03:48:02Z">
        <w:bookmarkStart w:colFirst="0" w:colLast="0" w:name="_bupgge1v2p9e" w:id="41"/>
        <w:bookmarkEnd w:id="41"/>
        <w:r w:rsidDel="00000000" w:rsidR="00000000" w:rsidRPr="00000000">
          <w:rPr>
            <w:rtl w:val="0"/>
          </w:rPr>
          <w:t xml:space="preserve">JSON Payload - IoT Gateway to Cloud IoT Server</w:t>
        </w:r>
      </w:ins>
    </w:p>
    <w:p w:rsidR="00000000" w:rsidDel="00000000" w:rsidP="00000000" w:rsidRDefault="00000000" w:rsidRPr="00000000" w14:paraId="0000041C">
      <w:pPr>
        <w:rPr>
          <w:ins w:author="TNC Mouli" w:id="20" w:date="2021-09-19T03:48:02Z"/>
        </w:rPr>
      </w:pPr>
      <w:ins w:author="TNC Mouli" w:id="20" w:date="2021-09-19T03:48:02Z">
        <w:r w:rsidDel="00000000" w:rsidR="00000000" w:rsidRPr="00000000">
          <w:rPr>
            <w:rtl w:val="0"/>
          </w:rPr>
          <w:t xml:space="preserve">The following MQTT message is sent from IoT Gateway to Cloud IoT Server for alarms:</w:t>
        </w:r>
      </w:ins>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after="0" w:line="240" w:lineRule="auto"/>
              <w:rPr>
                <w:ins w:author="TNC Mouli" w:id="20" w:date="2021-09-19T03:48:02Z"/>
              </w:rPr>
            </w:pPr>
            <w:ins w:author="TNC Mouli" w:id="20" w:date="2021-09-19T03:48:02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after="0" w:line="240" w:lineRule="auto"/>
              <w:rPr>
                <w:ins w:author="TNC Mouli" w:id="20" w:date="2021-09-19T03:48:02Z"/>
              </w:rPr>
            </w:pPr>
            <w:ins w:author="TNC Mouli" w:id="20" w:date="2021-09-19T03:48:02Z">
              <w:r w:rsidDel="00000000" w:rsidR="00000000" w:rsidRPr="00000000">
                <w:rPr>
                  <w:rtl w:val="0"/>
                </w:rPr>
                <w:t xml:space="preserve">{Device Id}/ALARM</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after="0" w:line="240" w:lineRule="auto"/>
              <w:rPr>
                <w:ins w:author="TNC Mouli" w:id="20" w:date="2021-09-19T03:48:02Z"/>
              </w:rPr>
            </w:pPr>
            <w:ins w:author="TNC Mouli" w:id="20" w:date="2021-09-19T03:48:02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after="0" w:line="240" w:lineRule="auto"/>
              <w:rPr>
                <w:ins w:author="TNC Mouli" w:id="20" w:date="2021-09-19T03:48:02Z"/>
              </w:rPr>
            </w:pPr>
            <w:ins w:author="TNC Mouli" w:id="20" w:date="2021-09-19T03:48:02Z">
              <w:r w:rsidDel="00000000" w:rsidR="00000000" w:rsidRPr="00000000">
                <w:rPr>
                  <w:rtl w:val="0"/>
                </w:rPr>
                <w:t xml:space="preserve">{ </w:t>
              </w:r>
            </w:ins>
          </w:p>
          <w:p w:rsidR="00000000" w:rsidDel="00000000" w:rsidP="00000000" w:rsidRDefault="00000000" w:rsidRPr="00000000" w14:paraId="00000421">
            <w:pPr>
              <w:widowControl w:val="0"/>
              <w:spacing w:after="0" w:line="240" w:lineRule="auto"/>
              <w:rPr>
                <w:ins w:author="TNC Mouli" w:id="20" w:date="2021-09-19T03:48:02Z"/>
              </w:rPr>
            </w:pPr>
            <w:ins w:author="TNC Mouli" w:id="20" w:date="2021-09-19T03:48:02Z">
              <w:r w:rsidDel="00000000" w:rsidR="00000000" w:rsidRPr="00000000">
                <w:rPr>
                  <w:rtl w:val="0"/>
                </w:rPr>
                <w:t xml:space="preserve">  “Notification” :  {</w:t>
              </w:r>
            </w:ins>
          </w:p>
          <w:p w:rsidR="00000000" w:rsidDel="00000000" w:rsidP="00000000" w:rsidRDefault="00000000" w:rsidRPr="00000000" w14:paraId="00000422">
            <w:pPr>
              <w:widowControl w:val="0"/>
              <w:spacing w:after="0" w:line="240" w:lineRule="auto"/>
              <w:rPr>
                <w:ins w:author="TNC Mouli" w:id="20" w:date="2021-09-19T03:48:02Z"/>
              </w:rPr>
            </w:pPr>
            <w:ins w:author="TNC Mouli" w:id="20" w:date="2021-09-19T03:48:02Z">
              <w:r w:rsidDel="00000000" w:rsidR="00000000" w:rsidRPr="00000000">
                <w:rPr>
                  <w:rtl w:val="0"/>
                </w:rPr>
                <w:t xml:space="preserve">      “deadbolt-alert” : true</w:t>
              </w:r>
            </w:ins>
          </w:p>
          <w:p w:rsidR="00000000" w:rsidDel="00000000" w:rsidP="00000000" w:rsidRDefault="00000000" w:rsidRPr="00000000" w14:paraId="00000423">
            <w:pPr>
              <w:widowControl w:val="0"/>
              <w:spacing w:after="0" w:line="240" w:lineRule="auto"/>
              <w:rPr>
                <w:ins w:author="TNC Mouli" w:id="20" w:date="2021-09-19T03:48:02Z"/>
              </w:rPr>
            </w:pPr>
            <w:ins w:author="TNC Mouli" w:id="20" w:date="2021-09-19T03:48:02Z">
              <w:r w:rsidDel="00000000" w:rsidR="00000000" w:rsidRPr="00000000">
                <w:rPr>
                  <w:rtl w:val="0"/>
                </w:rPr>
                <w:t xml:space="preserve">  }</w:t>
              </w:r>
            </w:ins>
          </w:p>
          <w:p w:rsidR="00000000" w:rsidDel="00000000" w:rsidP="00000000" w:rsidRDefault="00000000" w:rsidRPr="00000000" w14:paraId="00000424">
            <w:pPr>
              <w:widowControl w:val="0"/>
              <w:spacing w:after="0" w:line="240" w:lineRule="auto"/>
              <w:rPr>
                <w:ins w:author="TNC Mouli" w:id="20" w:date="2021-09-19T03:48:02Z"/>
              </w:rPr>
            </w:pPr>
            <w:ins w:author="TNC Mouli" w:id="20" w:date="2021-09-19T03:48:02Z">
              <w:r w:rsidDel="00000000" w:rsidR="00000000" w:rsidRPr="00000000">
                <w:rPr>
                  <w:rtl w:val="0"/>
                </w:rPr>
                <w:t xml:space="preserve">}</w:t>
              </w:r>
              <w:r w:rsidDel="00000000" w:rsidR="00000000" w:rsidRPr="00000000">
                <w:rPr>
                  <w:rtl w:val="0"/>
                </w:rPr>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after="0" w:line="240" w:lineRule="auto"/>
              <w:rPr>
                <w:ins w:author="TNC Mouli" w:id="20" w:date="2021-09-19T03:48:02Z"/>
              </w:rPr>
            </w:pPr>
            <w:ins w:author="TNC Mouli" w:id="20" w:date="2021-09-19T03:48:02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after="0" w:line="240" w:lineRule="auto"/>
              <w:rPr>
                <w:ins w:author="TNC Mouli" w:id="20" w:date="2021-09-19T03:48:02Z"/>
              </w:rPr>
            </w:pPr>
            <w:ins w:author="TNC Mouli" w:id="20" w:date="2021-09-19T03:48:02Z">
              <w:r w:rsidDel="00000000" w:rsidR="00000000" w:rsidRPr="00000000">
                <w:rPr>
                  <w:rtl w:val="0"/>
                </w:rPr>
                <w:t xml:space="preserve">In MQTT topic, {Device Id} is set with the user-readable string as listed in CloudExt’s UI (for example: F1-R101-Lock), indicating that the alarm corresponds to that lock. </w:t>
              </w:r>
            </w:ins>
          </w:p>
          <w:p w:rsidR="00000000" w:rsidDel="00000000" w:rsidP="00000000" w:rsidRDefault="00000000" w:rsidRPr="00000000" w14:paraId="00000427">
            <w:pPr>
              <w:widowControl w:val="0"/>
              <w:spacing w:after="0" w:line="240" w:lineRule="auto"/>
              <w:rPr>
                <w:ins w:author="TNC Mouli" w:id="20" w:date="2021-09-19T03:48:02Z"/>
              </w:rPr>
            </w:pPr>
            <w:ins w:author="TNC Mouli" w:id="20" w:date="2021-09-19T03:48:02Z">
              <w:r w:rsidDel="00000000" w:rsidR="00000000" w:rsidRPr="00000000">
                <w:rPr>
                  <w:rtl w:val="0"/>
                </w:rPr>
              </w:r>
            </w:ins>
          </w:p>
          <w:p w:rsidR="00000000" w:rsidDel="00000000" w:rsidP="00000000" w:rsidRDefault="00000000" w:rsidRPr="00000000" w14:paraId="00000428">
            <w:pPr>
              <w:widowControl w:val="0"/>
              <w:spacing w:line="240" w:lineRule="auto"/>
              <w:rPr>
                <w:ins w:author="TNC Mouli" w:id="20" w:date="2021-09-19T03:48:02Z"/>
              </w:rPr>
            </w:pPr>
            <w:ins w:author="TNC Mouli" w:id="20" w:date="2021-09-19T03:48:02Z">
              <w:r w:rsidDel="00000000" w:rsidR="00000000" w:rsidRPr="00000000">
                <w:rPr>
                  <w:rtl w:val="0"/>
                </w:rPr>
                <w:t xml:space="preserve">In the JSON payload’s Notification field, deadbolt-alert can be either </w:t>
              </w:r>
              <w:r w:rsidDel="00000000" w:rsidR="00000000" w:rsidRPr="00000000">
                <w:rPr>
                  <w:rtl w:val="0"/>
                </w:rPr>
                <w:t xml:space="preserve">true</w:t>
              </w:r>
              <w:r w:rsidDel="00000000" w:rsidR="00000000" w:rsidRPr="00000000">
                <w:rPr>
                  <w:rtl w:val="0"/>
                </w:rPr>
                <w:t xml:space="preserve"> (deadbolt engaged) or </w:t>
              </w:r>
              <w:r w:rsidDel="00000000" w:rsidR="00000000" w:rsidRPr="00000000">
                <w:rPr>
                  <w:rtl w:val="0"/>
                </w:rPr>
                <w:t xml:space="preserve">false</w:t>
              </w:r>
              <w:r w:rsidDel="00000000" w:rsidR="00000000" w:rsidRPr="00000000">
                <w:rPr>
                  <w:rtl w:val="0"/>
                </w:rPr>
                <w:t xml:space="preserve"> (deadbolt disengaged).</w:t>
              </w:r>
              <w:r w:rsidDel="00000000" w:rsidR="00000000" w:rsidRPr="00000000">
                <w:rPr>
                  <w:rtl w:val="0"/>
                </w:rPr>
              </w:r>
            </w:ins>
          </w:p>
        </w:tc>
      </w:tr>
    </w:tbl>
    <w:p w:rsidR="00000000" w:rsidDel="00000000" w:rsidP="00000000" w:rsidRDefault="00000000" w:rsidRPr="00000000" w14:paraId="00000429">
      <w:pPr>
        <w:rPr>
          <w:ins w:author="TNC Mouli" w:id="20" w:date="2021-09-19T03:48:02Z"/>
        </w:rPr>
      </w:pPr>
      <w:ins w:author="TNC Mouli" w:id="20" w:date="2021-09-19T03:48:02Z">
        <w:r w:rsidDel="00000000" w:rsidR="00000000" w:rsidRPr="00000000">
          <w:rPr>
            <w:rtl w:val="0"/>
          </w:rPr>
        </w:r>
      </w:ins>
    </w:p>
    <w:p w:rsidR="00000000" w:rsidDel="00000000" w:rsidP="00000000" w:rsidRDefault="00000000" w:rsidRPr="00000000" w14:paraId="0000042A">
      <w:pPr>
        <w:pStyle w:val="Heading2"/>
        <w:rPr>
          <w:ins w:author="TNC Mouli" w:id="20" w:date="2021-09-19T03:48:02Z"/>
        </w:rPr>
      </w:pPr>
      <w:ins w:author="TNC Mouli" w:id="20" w:date="2021-09-19T03:48:02Z">
        <w:bookmarkStart w:colFirst="0" w:colLast="0" w:name="_7iikg1bo1rh" w:id="42"/>
        <w:bookmarkEnd w:id="42"/>
        <w:r w:rsidDel="00000000" w:rsidR="00000000" w:rsidRPr="00000000">
          <w:rPr>
            <w:rtl w:val="0"/>
          </w:rPr>
          <w:t xml:space="preserve">Alarm - Latch Alert</w:t>
        </w:r>
      </w:ins>
    </w:p>
    <w:p w:rsidR="00000000" w:rsidDel="00000000" w:rsidP="00000000" w:rsidRDefault="00000000" w:rsidRPr="00000000" w14:paraId="0000042B">
      <w:pPr>
        <w:rPr>
          <w:ins w:author="TNC Mouli" w:id="20" w:date="2021-09-19T03:48:02Z"/>
        </w:rPr>
      </w:pPr>
      <w:ins w:author="TNC Mouli" w:id="20" w:date="2021-09-19T03:48:02Z">
        <w:r w:rsidDel="00000000" w:rsidR="00000000" w:rsidRPr="00000000">
          <w:rPr>
            <w:rtl w:val="0"/>
          </w:rPr>
          <w:t xml:space="preserve">Lock controller emits latch alarm/alert when the corresponding latch is either closed or opened.</w:t>
        </w:r>
      </w:ins>
    </w:p>
    <w:p w:rsidR="00000000" w:rsidDel="00000000" w:rsidP="00000000" w:rsidRDefault="00000000" w:rsidRPr="00000000" w14:paraId="0000042C">
      <w:pPr>
        <w:pStyle w:val="Heading3"/>
        <w:rPr>
          <w:ins w:author="TNC Mouli" w:id="20" w:date="2021-09-19T03:48:02Z"/>
        </w:rPr>
      </w:pPr>
      <w:ins w:author="TNC Mouli" w:id="20" w:date="2021-09-19T03:48:02Z">
        <w:bookmarkStart w:colFirst="0" w:colLast="0" w:name="_u95jkm2gjovt" w:id="43"/>
        <w:bookmarkEnd w:id="43"/>
        <w:r w:rsidDel="00000000" w:rsidR="00000000" w:rsidRPr="00000000">
          <w:rPr>
            <w:rtl w:val="0"/>
          </w:rPr>
          <w:t xml:space="preserve">PDU Structure - Lock controller node to IoT Gateway</w:t>
        </w:r>
      </w:ins>
    </w:p>
    <w:p w:rsidR="00000000" w:rsidDel="00000000" w:rsidP="00000000" w:rsidRDefault="00000000" w:rsidRPr="00000000" w14:paraId="0000042D">
      <w:pPr>
        <w:rPr>
          <w:ins w:author="TNC Mouli" w:id="20" w:date="2021-09-19T03:48:02Z"/>
        </w:rPr>
      </w:pPr>
      <w:ins w:author="TNC Mouli" w:id="20" w:date="2021-09-19T03:48:02Z">
        <w:r w:rsidDel="00000000" w:rsidR="00000000" w:rsidRPr="00000000">
          <w:rPr>
            <w:rtl w:val="0"/>
          </w:rPr>
          <w:t xml:space="preserve">The lock controller node sends the following alarm message to IoT Gateway on Notification-Alarm Endpoint (EP) for the destination, which is 0x13:</w:t>
        </w:r>
      </w:ins>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95"/>
        <w:gridCol w:w="6285"/>
        <w:tblGridChange w:id="0">
          <w:tblGrid>
            <w:gridCol w:w="1680"/>
            <w:gridCol w:w="1395"/>
            <w:gridCol w:w="6285"/>
          </w:tblGrid>
        </w:tblGridChange>
      </w:tblGrid>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Byte:Length</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Field Value</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after="0" w:line="240" w:lineRule="auto"/>
              <w:rPr>
                <w:ins w:author="TNC Mouli" w:id="20" w:date="2021-09-19T03:48:02Z"/>
              </w:rPr>
            </w:pPr>
            <w:ins w:author="TNC Mouli" w:id="20" w:date="2021-09-19T03:48:02Z">
              <w:r w:rsidDel="00000000" w:rsidR="00000000" w:rsidRPr="00000000">
                <w:rPr>
                  <w:rtl w:val="0"/>
                </w:rPr>
                <w:t xml:space="preserve">Description</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1:4</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&lt;Req Id&gt;</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after="0" w:line="240" w:lineRule="auto"/>
              <w:rPr>
                <w:ins w:author="TNC Mouli" w:id="20" w:date="2021-09-19T03:48:02Z"/>
              </w:rPr>
            </w:pPr>
            <w:ins w:author="TNC Mouli" w:id="20" w:date="2021-09-19T03:48:02Z">
              <w:r w:rsidDel="00000000" w:rsidR="00000000" w:rsidRPr="00000000">
                <w:rPr>
                  <w:rtl w:val="0"/>
                </w:rPr>
                <w:t xml:space="preserve">Request ID. For alarm messages, the request must be set to -1.</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5:1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0x31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after="0" w:line="240" w:lineRule="auto"/>
              <w:rPr>
                <w:ins w:author="TNC Mouli" w:id="20" w:date="2021-09-19T03:48:02Z"/>
              </w:rPr>
            </w:pPr>
            <w:ins w:author="TNC Mouli" w:id="20" w:date="2021-09-19T03:48:02Z">
              <w:r w:rsidDel="00000000" w:rsidR="00000000" w:rsidRPr="00000000">
                <w:rPr>
                  <w:rtl w:val="0"/>
                </w:rPr>
                <w:t xml:space="preserve">Key = latch-alert, Length = 1</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6:1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0x0 or 0x1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after="0" w:line="240" w:lineRule="auto"/>
              <w:rPr>
                <w:ins w:author="TNC Mouli" w:id="20" w:date="2021-09-19T03:48:02Z"/>
              </w:rPr>
            </w:pPr>
            <w:ins w:author="TNC Mouli" w:id="20" w:date="2021-09-19T03:48:02Z">
              <w:r w:rsidDel="00000000" w:rsidR="00000000" w:rsidRPr="00000000">
                <w:rPr>
                  <w:rtl w:val="0"/>
                </w:rPr>
                <w:t xml:space="preserve">0x1 means the latch is closed and 0x0 means the latch is opened.</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7:1</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after="0" w:line="240" w:lineRule="auto"/>
              <w:jc w:val="center"/>
              <w:rPr>
                <w:ins w:author="TNC Mouli" w:id="20" w:date="2021-09-19T03:48:02Z"/>
              </w:rPr>
            </w:pPr>
            <w:ins w:author="TNC Mouli" w:id="20" w:date="2021-09-19T03:48:02Z">
              <w:r w:rsidDel="00000000" w:rsidR="00000000" w:rsidRPr="00000000">
                <w:rPr>
                  <w:rtl w:val="0"/>
                </w:rPr>
                <w:t xml:space="preserve">0x00</w:t>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after="0" w:line="240" w:lineRule="auto"/>
              <w:rPr>
                <w:ins w:author="TNC Mouli" w:id="20" w:date="2021-09-19T03:48:02Z"/>
              </w:rPr>
            </w:pPr>
            <w:ins w:author="TNC Mouli" w:id="20" w:date="2021-09-19T03:48:02Z">
              <w:r w:rsidDel="00000000" w:rsidR="00000000" w:rsidRPr="00000000">
                <w:rPr>
                  <w:rtl w:val="0"/>
                </w:rPr>
                <w:t xml:space="preserve">End of Packet Marker</w:t>
              </w:r>
            </w:ins>
          </w:p>
        </w:tc>
      </w:tr>
    </w:tbl>
    <w:p w:rsidR="00000000" w:rsidDel="00000000" w:rsidP="00000000" w:rsidRDefault="00000000" w:rsidRPr="00000000" w14:paraId="0000043D">
      <w:pPr>
        <w:pStyle w:val="Heading3"/>
        <w:rPr>
          <w:ins w:author="TNC Mouli" w:id="20" w:date="2021-09-19T03:48:02Z"/>
        </w:rPr>
      </w:pPr>
      <w:ins w:author="TNC Mouli" w:id="20" w:date="2021-09-19T03:48:02Z">
        <w:bookmarkStart w:colFirst="0" w:colLast="0" w:name="_2i10fd19n9m5" w:id="44"/>
        <w:bookmarkEnd w:id="44"/>
        <w:r w:rsidDel="00000000" w:rsidR="00000000" w:rsidRPr="00000000">
          <w:rPr>
            <w:rtl w:val="0"/>
          </w:rPr>
          <w:t xml:space="preserve">JSON Payload - IoT Gateway to Cloud IoT Server</w:t>
        </w:r>
      </w:ins>
    </w:p>
    <w:p w:rsidR="00000000" w:rsidDel="00000000" w:rsidP="00000000" w:rsidRDefault="00000000" w:rsidRPr="00000000" w14:paraId="0000043E">
      <w:pPr>
        <w:rPr>
          <w:ins w:author="TNC Mouli" w:id="20" w:date="2021-09-19T03:48:02Z"/>
        </w:rPr>
      </w:pPr>
      <w:ins w:author="TNC Mouli" w:id="20" w:date="2021-09-19T03:48:02Z">
        <w:r w:rsidDel="00000000" w:rsidR="00000000" w:rsidRPr="00000000">
          <w:rPr>
            <w:rtl w:val="0"/>
          </w:rPr>
          <w:t xml:space="preserve">The following MQTT message is sent from IoT Gateway to Cloud IoT Server for alarms:</w:t>
        </w:r>
      </w:ins>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7440"/>
        <w:tblGridChange w:id="0">
          <w:tblGrid>
            <w:gridCol w:w="1920"/>
            <w:gridCol w:w="7440"/>
          </w:tblGrid>
        </w:tblGridChange>
      </w:tblGrid>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after="0" w:line="240" w:lineRule="auto"/>
              <w:rPr>
                <w:ins w:author="TNC Mouli" w:id="20" w:date="2021-09-19T03:48:02Z"/>
              </w:rPr>
            </w:pPr>
            <w:ins w:author="TNC Mouli" w:id="20" w:date="2021-09-19T03:48:02Z">
              <w:r w:rsidDel="00000000" w:rsidR="00000000" w:rsidRPr="00000000">
                <w:rPr>
                  <w:rtl w:val="0"/>
                </w:rPr>
                <w:t xml:space="preserve">MQTT Topic</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after="0" w:line="240" w:lineRule="auto"/>
              <w:rPr>
                <w:ins w:author="TNC Mouli" w:id="20" w:date="2021-09-19T03:48:02Z"/>
              </w:rPr>
            </w:pPr>
            <w:ins w:author="TNC Mouli" w:id="20" w:date="2021-09-19T03:48:02Z">
              <w:r w:rsidDel="00000000" w:rsidR="00000000" w:rsidRPr="00000000">
                <w:rPr>
                  <w:rtl w:val="0"/>
                </w:rPr>
                <w:t xml:space="preserve">{Device Id}/ALARM</w:t>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after="0" w:line="240" w:lineRule="auto"/>
              <w:rPr>
                <w:ins w:author="TNC Mouli" w:id="20" w:date="2021-09-19T03:48:02Z"/>
              </w:rPr>
            </w:pPr>
            <w:ins w:author="TNC Mouli" w:id="20" w:date="2021-09-19T03:48:02Z">
              <w:r w:rsidDel="00000000" w:rsidR="00000000" w:rsidRPr="00000000">
                <w:rPr>
                  <w:rtl w:val="0"/>
                </w:rPr>
                <w:t xml:space="preserve">JSON Payload</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after="0" w:line="240" w:lineRule="auto"/>
              <w:rPr>
                <w:ins w:author="TNC Mouli" w:id="20" w:date="2021-09-19T03:48:02Z"/>
              </w:rPr>
            </w:pPr>
            <w:ins w:author="TNC Mouli" w:id="20" w:date="2021-09-19T03:48:02Z">
              <w:r w:rsidDel="00000000" w:rsidR="00000000" w:rsidRPr="00000000">
                <w:rPr>
                  <w:rtl w:val="0"/>
                </w:rPr>
                <w:t xml:space="preserve">{ </w:t>
              </w:r>
            </w:ins>
          </w:p>
          <w:p w:rsidR="00000000" w:rsidDel="00000000" w:rsidP="00000000" w:rsidRDefault="00000000" w:rsidRPr="00000000" w14:paraId="00000443">
            <w:pPr>
              <w:widowControl w:val="0"/>
              <w:spacing w:after="0" w:line="240" w:lineRule="auto"/>
              <w:rPr>
                <w:ins w:author="TNC Mouli" w:id="20" w:date="2021-09-19T03:48:02Z"/>
              </w:rPr>
            </w:pPr>
            <w:ins w:author="TNC Mouli" w:id="20" w:date="2021-09-19T03:48:02Z">
              <w:r w:rsidDel="00000000" w:rsidR="00000000" w:rsidRPr="00000000">
                <w:rPr>
                  <w:rtl w:val="0"/>
                </w:rPr>
                <w:t xml:space="preserve">  “Notification” :  {</w:t>
              </w:r>
            </w:ins>
          </w:p>
          <w:p w:rsidR="00000000" w:rsidDel="00000000" w:rsidP="00000000" w:rsidRDefault="00000000" w:rsidRPr="00000000" w14:paraId="00000444">
            <w:pPr>
              <w:widowControl w:val="0"/>
              <w:spacing w:after="0" w:line="240" w:lineRule="auto"/>
              <w:rPr>
                <w:ins w:author="TNC Mouli" w:id="20" w:date="2021-09-19T03:48:02Z"/>
              </w:rPr>
            </w:pPr>
            <w:ins w:author="TNC Mouli" w:id="20" w:date="2021-09-19T03:48:02Z">
              <w:r w:rsidDel="00000000" w:rsidR="00000000" w:rsidRPr="00000000">
                <w:rPr>
                  <w:rtl w:val="0"/>
                </w:rPr>
                <w:t xml:space="preserve">      “latch-alert” : true</w:t>
              </w:r>
            </w:ins>
          </w:p>
          <w:p w:rsidR="00000000" w:rsidDel="00000000" w:rsidP="00000000" w:rsidRDefault="00000000" w:rsidRPr="00000000" w14:paraId="00000445">
            <w:pPr>
              <w:widowControl w:val="0"/>
              <w:spacing w:after="0" w:line="240" w:lineRule="auto"/>
              <w:rPr>
                <w:ins w:author="TNC Mouli" w:id="20" w:date="2021-09-19T03:48:02Z"/>
              </w:rPr>
            </w:pPr>
            <w:ins w:author="TNC Mouli" w:id="20" w:date="2021-09-19T03:48:02Z">
              <w:r w:rsidDel="00000000" w:rsidR="00000000" w:rsidRPr="00000000">
                <w:rPr>
                  <w:rtl w:val="0"/>
                </w:rPr>
                <w:t xml:space="preserve">  }</w:t>
              </w:r>
            </w:ins>
          </w:p>
          <w:p w:rsidR="00000000" w:rsidDel="00000000" w:rsidP="00000000" w:rsidRDefault="00000000" w:rsidRPr="00000000" w14:paraId="00000446">
            <w:pPr>
              <w:widowControl w:val="0"/>
              <w:spacing w:after="0" w:line="240" w:lineRule="auto"/>
              <w:rPr>
                <w:ins w:author="TNC Mouli" w:id="20" w:date="2021-09-19T03:48:02Z"/>
              </w:rPr>
            </w:pPr>
            <w:ins w:author="TNC Mouli" w:id="20" w:date="2021-09-19T03:48:02Z">
              <w:r w:rsidDel="00000000" w:rsidR="00000000" w:rsidRPr="00000000">
                <w:rPr>
                  <w:rtl w:val="0"/>
                </w:rPr>
                <w:t xml:space="preserve">}</w:t>
              </w:r>
              <w:r w:rsidDel="00000000" w:rsidR="00000000" w:rsidRPr="00000000">
                <w:rPr>
                  <w:rtl w:val="0"/>
                </w:rPr>
              </w:r>
            </w:ins>
          </w:p>
        </w:tc>
      </w:tr>
      <w:tr>
        <w:trPr>
          <w:cantSplit w:val="0"/>
          <w:tblHeader w:val="0"/>
          <w:ins w:author="TNC Mouli" w:id="20" w:date="2021-09-19T03:48:02Z"/>
        </w:trPr>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after="0" w:line="240" w:lineRule="auto"/>
              <w:rPr>
                <w:ins w:author="TNC Mouli" w:id="20" w:date="2021-09-19T03:48:02Z"/>
              </w:rPr>
            </w:pPr>
            <w:ins w:author="TNC Mouli" w:id="20" w:date="2021-09-19T03:48:02Z">
              <w:r w:rsidDel="00000000" w:rsidR="00000000" w:rsidRPr="00000000">
                <w:rPr>
                  <w:rtl w:val="0"/>
                </w:rPr>
                <w:t xml:space="preserve">Description</w:t>
              </w:r>
              <w:r w:rsidDel="00000000" w:rsidR="00000000" w:rsidRPr="00000000">
                <w:rPr>
                  <w:rtl w:val="0"/>
                </w:rPr>
              </w:r>
            </w:ins>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after="0" w:line="240" w:lineRule="auto"/>
              <w:rPr>
                <w:ins w:author="TNC Mouli" w:id="20" w:date="2021-09-19T03:48:02Z"/>
              </w:rPr>
            </w:pPr>
            <w:ins w:author="TNC Mouli" w:id="20" w:date="2021-09-19T03:48:02Z">
              <w:r w:rsidDel="00000000" w:rsidR="00000000" w:rsidRPr="00000000">
                <w:rPr>
                  <w:rtl w:val="0"/>
                </w:rPr>
                <w:t xml:space="preserve">In MQTT topic, {Device Id} is set with the user-readable string as listed in CloudExt’s UI (for example: F1-R101-Lock), indicating that the alarm corresponds to that lock. </w:t>
              </w:r>
            </w:ins>
          </w:p>
          <w:p w:rsidR="00000000" w:rsidDel="00000000" w:rsidP="00000000" w:rsidRDefault="00000000" w:rsidRPr="00000000" w14:paraId="00000449">
            <w:pPr>
              <w:widowControl w:val="0"/>
              <w:spacing w:after="0" w:line="240" w:lineRule="auto"/>
              <w:rPr>
                <w:ins w:author="TNC Mouli" w:id="20" w:date="2021-09-19T03:48:02Z"/>
              </w:rPr>
            </w:pPr>
            <w:ins w:author="TNC Mouli" w:id="20" w:date="2021-09-19T03:48:02Z">
              <w:r w:rsidDel="00000000" w:rsidR="00000000" w:rsidRPr="00000000">
                <w:rPr>
                  <w:rtl w:val="0"/>
                </w:rPr>
              </w:r>
            </w:ins>
          </w:p>
          <w:p w:rsidR="00000000" w:rsidDel="00000000" w:rsidP="00000000" w:rsidRDefault="00000000" w:rsidRPr="00000000" w14:paraId="0000044A">
            <w:pPr>
              <w:widowControl w:val="0"/>
              <w:spacing w:line="240" w:lineRule="auto"/>
              <w:rPr>
                <w:ins w:author="TNC Mouli" w:id="20" w:date="2021-09-19T03:48:02Z"/>
              </w:rPr>
            </w:pPr>
            <w:ins w:author="TNC Mouli" w:id="20" w:date="2021-09-19T03:48:02Z">
              <w:r w:rsidDel="00000000" w:rsidR="00000000" w:rsidRPr="00000000">
                <w:rPr>
                  <w:rtl w:val="0"/>
                </w:rPr>
                <w:t xml:space="preserve">In the JSON payload’s Notification field, latch-alert can be either </w:t>
              </w:r>
              <w:r w:rsidDel="00000000" w:rsidR="00000000" w:rsidRPr="00000000">
                <w:rPr>
                  <w:rtl w:val="0"/>
                </w:rPr>
                <w:t xml:space="preserve">true</w:t>
              </w:r>
              <w:r w:rsidDel="00000000" w:rsidR="00000000" w:rsidRPr="00000000">
                <w:rPr>
                  <w:rtl w:val="0"/>
                </w:rPr>
                <w:t xml:space="preserve"> (latch closed) or </w:t>
              </w:r>
              <w:r w:rsidDel="00000000" w:rsidR="00000000" w:rsidRPr="00000000">
                <w:rPr>
                  <w:rtl w:val="0"/>
                </w:rPr>
                <w:t xml:space="preserve">false</w:t>
              </w:r>
              <w:r w:rsidDel="00000000" w:rsidR="00000000" w:rsidRPr="00000000">
                <w:rPr>
                  <w:rtl w:val="0"/>
                </w:rPr>
                <w:t xml:space="preserve"> (latch opened).</w:t>
              </w:r>
            </w:ins>
          </w:p>
        </w:tc>
      </w:tr>
    </w:tbl>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pStyle w:val="Heading1"/>
        <w:pageBreakBefore w:val="0"/>
        <w:rPr/>
      </w:pPr>
      <w:bookmarkStart w:colFirst="0" w:colLast="0" w:name="_tnxjvkvd5h8b" w:id="45"/>
      <w:bookmarkEnd w:id="45"/>
      <w:r w:rsidDel="00000000" w:rsidR="00000000" w:rsidRPr="00000000">
        <w:rPr>
          <w:rtl w:val="0"/>
        </w:rPr>
        <w:t xml:space="preserve">Appendix A - Wirepas Node Address and Device Id mapping CSV file</w:t>
      </w:r>
    </w:p>
    <w:p w:rsidR="00000000" w:rsidDel="00000000" w:rsidP="00000000" w:rsidRDefault="00000000" w:rsidRPr="00000000" w14:paraId="0000044D">
      <w:pPr>
        <w:pageBreakBefore w:val="0"/>
        <w:rPr/>
      </w:pPr>
      <w:r w:rsidDel="00000000" w:rsidR="00000000" w:rsidRPr="00000000">
        <w:rPr>
          <w:rtl w:val="0"/>
        </w:rPr>
        <w:t xml:space="preserve">Here is an example file showing the mapping of Wirepas Node Address and Device Id:</w:t>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name,address,type,remarks</w:t>
            </w:r>
          </w:p>
          <w:p w:rsidR="00000000" w:rsidDel="00000000" w:rsidP="00000000" w:rsidRDefault="00000000" w:rsidRPr="00000000" w14:paraId="0000044F">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F1-R101-Lock,0xDFD81E,Lock,"Lock in 1st Floor, Room 101"</w:t>
            </w:r>
          </w:p>
          <w:p w:rsidR="00000000" w:rsidDel="00000000" w:rsidP="00000000" w:rsidRDefault="00000000" w:rsidRPr="00000000" w14:paraId="00000450">
            <w:pPr>
              <w:pageBreakBefore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F8-R812-Lock,0xB56FCD,Lock,"Lock in 8th Floor, Room 812"</w:t>
            </w:r>
          </w:p>
          <w:p w:rsidR="00000000" w:rsidDel="00000000" w:rsidP="00000000" w:rsidRDefault="00000000" w:rsidRPr="00000000" w14:paraId="00000451">
            <w:pPr>
              <w:pageBreakBefore w:val="0"/>
              <w:rPr/>
            </w:pPr>
            <w:r w:rsidDel="00000000" w:rsidR="00000000" w:rsidRPr="00000000">
              <w:rPr>
                <w:rFonts w:ascii="Courier New" w:cs="Courier New" w:eastAsia="Courier New" w:hAnsi="Courier New"/>
                <w:sz w:val="20"/>
                <w:szCs w:val="20"/>
                <w:rtl w:val="0"/>
              </w:rPr>
              <w:t xml:space="preserve">F1-R102-Lock,0x38E823,Lock,"Lock in 1st Floor, Room 102"</w:t>
            </w:r>
            <w:r w:rsidDel="00000000" w:rsidR="00000000" w:rsidRPr="00000000">
              <w:rPr>
                <w:rtl w:val="0"/>
              </w:rPr>
            </w:r>
          </w:p>
        </w:tc>
      </w:tr>
    </w:tbl>
    <w:p w:rsidR="00000000" w:rsidDel="00000000" w:rsidP="00000000" w:rsidRDefault="00000000" w:rsidRPr="00000000" w14:paraId="00000452">
      <w:pPr>
        <w:pageBreakBefore w:val="0"/>
        <w:rPr/>
      </w:pPr>
      <w:r w:rsidDel="00000000" w:rsidR="00000000" w:rsidRPr="00000000">
        <w:rPr>
          <w:rtl w:val="0"/>
        </w:rPr>
      </w:r>
    </w:p>
    <w:p w:rsidR="00000000" w:rsidDel="00000000" w:rsidP="00000000" w:rsidRDefault="00000000" w:rsidRPr="00000000" w14:paraId="00000453">
      <w:pPr>
        <w:pageBreakBefore w:val="0"/>
        <w:rPr/>
      </w:pPr>
      <w:r w:rsidDel="00000000" w:rsidR="00000000" w:rsidRPr="00000000">
        <w:rPr>
          <w:rtl w:val="0"/>
        </w:rPr>
        <w:t xml:space="preserve">The mapping CSV file contains the following columns/fields:</w:t>
      </w:r>
    </w:p>
    <w:p w:rsidR="00000000" w:rsidDel="00000000" w:rsidP="00000000" w:rsidRDefault="00000000" w:rsidRPr="00000000" w14:paraId="00000454">
      <w:pPr>
        <w:pageBreakBefore w:val="0"/>
        <w:numPr>
          <w:ilvl w:val="0"/>
          <w:numId w:val="10"/>
        </w:numPr>
        <w:spacing w:after="0" w:afterAutospacing="0"/>
        <w:ind w:left="720" w:hanging="360"/>
        <w:rPr>
          <w:u w:val="none"/>
        </w:rPr>
      </w:pPr>
      <w:r w:rsidDel="00000000" w:rsidR="00000000" w:rsidRPr="00000000">
        <w:rPr>
          <w:rtl w:val="0"/>
        </w:rPr>
        <w:t xml:space="preserve">name - The name of the lock controller as identified in CloudExt IoT Platform UI. It corresponds to </w:t>
      </w:r>
      <w:r w:rsidDel="00000000" w:rsidR="00000000" w:rsidRPr="00000000">
        <w:rPr>
          <w:b w:val="1"/>
          <w:rtl w:val="0"/>
        </w:rPr>
        <w:t xml:space="preserve">Device Id</w:t>
      </w:r>
      <w:r w:rsidDel="00000000" w:rsidR="00000000" w:rsidRPr="00000000">
        <w:rPr>
          <w:rtl w:val="0"/>
        </w:rPr>
        <w:t xml:space="preserve">. It is expected to be in human-readable format, for example, F8-R812-Lock, representing the lock in Room 812 on the 8th floor.</w:t>
      </w:r>
    </w:p>
    <w:p w:rsidR="00000000" w:rsidDel="00000000" w:rsidP="00000000" w:rsidRDefault="00000000" w:rsidRPr="00000000" w14:paraId="00000455">
      <w:pPr>
        <w:pageBreakBefore w:val="0"/>
        <w:numPr>
          <w:ilvl w:val="0"/>
          <w:numId w:val="10"/>
        </w:numPr>
        <w:spacing w:after="0" w:afterAutospacing="0"/>
        <w:ind w:left="720" w:hanging="360"/>
        <w:rPr>
          <w:u w:val="none"/>
        </w:rPr>
      </w:pPr>
      <w:r w:rsidDel="00000000" w:rsidR="00000000" w:rsidRPr="00000000">
        <w:rPr>
          <w:rtl w:val="0"/>
        </w:rPr>
        <w:t xml:space="preserve">address -  The address assigned to the lock controller in Wirepas RF mesh network.</w:t>
      </w:r>
    </w:p>
    <w:p w:rsidR="00000000" w:rsidDel="00000000" w:rsidP="00000000" w:rsidRDefault="00000000" w:rsidRPr="00000000" w14:paraId="00000456">
      <w:pPr>
        <w:pageBreakBefore w:val="0"/>
        <w:numPr>
          <w:ilvl w:val="0"/>
          <w:numId w:val="10"/>
        </w:numPr>
        <w:spacing w:after="0" w:afterAutospacing="0"/>
        <w:ind w:left="720" w:hanging="360"/>
        <w:rPr>
          <w:u w:val="none"/>
        </w:rPr>
      </w:pPr>
      <w:r w:rsidDel="00000000" w:rsidR="00000000" w:rsidRPr="00000000">
        <w:rPr>
          <w:rtl w:val="0"/>
        </w:rPr>
        <w:t xml:space="preserve">type - Type of the node. For lock controllers, it should be </w:t>
      </w:r>
      <w:r w:rsidDel="00000000" w:rsidR="00000000" w:rsidRPr="00000000">
        <w:rPr>
          <w:b w:val="1"/>
          <w:rtl w:val="0"/>
        </w:rPr>
        <w:t xml:space="preserve">Lock</w:t>
      </w:r>
      <w:r w:rsidDel="00000000" w:rsidR="00000000" w:rsidRPr="00000000">
        <w:rPr>
          <w:rtl w:val="0"/>
        </w:rPr>
        <w:t xml:space="preserve">.</w:t>
      </w:r>
    </w:p>
    <w:p w:rsidR="00000000" w:rsidDel="00000000" w:rsidP="00000000" w:rsidRDefault="00000000" w:rsidRPr="00000000" w14:paraId="00000457">
      <w:pPr>
        <w:pageBreakBefore w:val="0"/>
        <w:numPr>
          <w:ilvl w:val="0"/>
          <w:numId w:val="10"/>
        </w:numPr>
        <w:ind w:left="720" w:hanging="360"/>
        <w:rPr>
          <w:u w:val="none"/>
        </w:rPr>
      </w:pPr>
      <w:r w:rsidDel="00000000" w:rsidR="00000000" w:rsidRPr="00000000">
        <w:rPr>
          <w:rtl w:val="0"/>
        </w:rPr>
        <w:t xml:space="preserve">remarks - Space for writing free form text, which can be used, if required, to include additional information. This field is </w:t>
      </w:r>
      <w:r w:rsidDel="00000000" w:rsidR="00000000" w:rsidRPr="00000000">
        <w:rPr>
          <w:u w:val="single"/>
          <w:rtl w:val="0"/>
        </w:rPr>
        <w:t xml:space="preserve">optional</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NC Mouli" w:id="0" w:date="2022-02-12T05:36:27Z">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per the new requirement from CloudExt IoT server, bulk commands (broadcasting) can't be supported since each device managed by the gateway is discovered in CloudExt IoT UI and the commands are directed to individual node than the gateway.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30"/>
      <w:szCs w:val="30"/>
    </w:rPr>
  </w:style>
  <w:style w:type="paragraph" w:styleId="Heading2">
    <w:name w:val="heading 2"/>
    <w:basedOn w:val="Normal"/>
    <w:next w:val="Normal"/>
    <w:pPr>
      <w:keepNext w:val="1"/>
      <w:keepLines w:val="1"/>
      <w:pageBreakBefore w:val="0"/>
      <w:spacing w:after="120" w:before="360" w:lineRule="auto"/>
    </w:pPr>
    <w:rPr>
      <w:sz w:val="26"/>
      <w:szCs w:val="26"/>
    </w:rPr>
  </w:style>
  <w:style w:type="paragraph" w:styleId="Heading3">
    <w:name w:val="heading 3"/>
    <w:basedOn w:val="Normal"/>
    <w:next w:val="Normal"/>
    <w:pPr>
      <w:keepNext w:val="1"/>
      <w:keepLines w:val="1"/>
      <w:pageBreakBefore w:val="0"/>
      <w:spacing w:after="80" w:before="320" w:lineRule="auto"/>
    </w:pPr>
    <w:rPr>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jc w:val="center"/>
    </w:pPr>
    <w:rPr>
      <w:sz w:val="34"/>
      <w:szCs w:val="34"/>
    </w:rPr>
  </w:style>
  <w:style w:type="paragraph" w:styleId="Subtitle">
    <w:name w:val="Subtitle"/>
    <w:basedOn w:val="Normal"/>
    <w:next w:val="Normal"/>
    <w:pPr>
      <w:keepNext w:val="1"/>
      <w:keepLines w:val="1"/>
      <w:pageBreakBefore w:val="0"/>
      <w:spacing w:after="320" w:lineRule="auto"/>
      <w:jc w:val="center"/>
    </w:pPr>
    <w:rPr>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