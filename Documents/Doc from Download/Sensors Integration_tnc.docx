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04F8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Sensors Integration</w:t>
      </w:r>
    </w:p>
    <w:p w14:paraId="00000002" w14:textId="77777777" w:rsidR="008E04F8" w:rsidRDefault="008E04F8"/>
    <w:p w14:paraId="00000003" w14:textId="77777777" w:rsidR="008E04F8" w:rsidRDefault="00000000">
      <w:pPr>
        <w:rPr>
          <w:sz w:val="28"/>
          <w:szCs w:val="28"/>
        </w:rPr>
      </w:pPr>
      <w:r>
        <w:rPr>
          <w:sz w:val="28"/>
          <w:szCs w:val="28"/>
        </w:rPr>
        <w:t>Telemetry: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8E04F8" w14:paraId="497FB29A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E04F8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E04F8" w14:paraId="42F3A473" w14:textId="77777777" w:rsidTr="00D726A4">
        <w:trPr>
          <w:trHeight w:val="507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8E04F8" w:rsidRDefault="00000000">
            <w:pPr>
              <w:widowControl w:val="0"/>
              <w:spacing w:after="0" w:line="240" w:lineRule="auto"/>
            </w:pPr>
            <w:r>
              <w:t>Request ID. For heartbeat messages, the request must be set to -1.</w:t>
            </w:r>
          </w:p>
        </w:tc>
      </w:tr>
      <w:tr w:rsidR="008E04F8" w14:paraId="17F895D7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0x10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2ED2E89" w:rsidR="008E04F8" w:rsidRDefault="00000000">
            <w:pPr>
              <w:widowControl w:val="0"/>
              <w:spacing w:after="0" w:line="240" w:lineRule="auto"/>
            </w:pPr>
            <w:r>
              <w:t>Key = Temperature</w:t>
            </w:r>
            <w:r w:rsidR="00C122B3">
              <w:t>-</w:t>
            </w:r>
            <w:commentRangeStart w:id="0"/>
            <w:r w:rsidR="00C122B3">
              <w:t>IAQ</w:t>
            </w:r>
            <w:commentRangeEnd w:id="0"/>
            <w:r w:rsidR="00FC650A">
              <w:rPr>
                <w:rStyle w:val="CommentReference"/>
              </w:rPr>
              <w:commentReference w:id="0"/>
            </w:r>
            <w:r>
              <w:t>, Length = 4</w:t>
            </w:r>
          </w:p>
        </w:tc>
      </w:tr>
      <w:tr w:rsidR="008E04F8" w14:paraId="36990637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Float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E0BF5A5" w:rsidR="008E04F8" w:rsidRDefault="00000000">
            <w:pPr>
              <w:widowControl w:val="0"/>
              <w:spacing w:after="0" w:line="240" w:lineRule="auto"/>
            </w:pPr>
            <w:r>
              <w:t>Value of Temperature in Celsius</w:t>
            </w:r>
            <w:r w:rsidR="00C122B3">
              <w:t xml:space="preserve"> from IAQ sensor</w:t>
            </w:r>
          </w:p>
        </w:tc>
      </w:tr>
      <w:tr w:rsidR="008E04F8" w14:paraId="0B37200B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0F309D66" w:rsidR="008E04F8" w:rsidRDefault="00CB4511">
            <w:pPr>
              <w:widowControl w:val="0"/>
              <w:spacing w:after="0" w:line="240" w:lineRule="auto"/>
              <w:jc w:val="center"/>
            </w:pPr>
            <w:r>
              <w:t>1</w:t>
            </w:r>
            <w:r w:rsidR="000C0800">
              <w:t>0</w:t>
            </w:r>
            <w:r w:rsidR="00000000"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26052BD0" w:rsidR="008E04F8" w:rsidRDefault="00000000">
            <w:pPr>
              <w:widowControl w:val="0"/>
              <w:spacing w:after="0" w:line="240" w:lineRule="auto"/>
              <w:jc w:val="center"/>
            </w:pPr>
            <w:r>
              <w:t>0x</w:t>
            </w:r>
            <w:r w:rsidR="000C0800">
              <w:t>2</w:t>
            </w:r>
            <w:r>
              <w:t>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29DE25D5" w:rsidR="008E04F8" w:rsidRDefault="00000000">
            <w:pPr>
              <w:widowControl w:val="0"/>
              <w:spacing w:after="0" w:line="240" w:lineRule="auto"/>
            </w:pPr>
            <w:r>
              <w:t>Key = Humidity</w:t>
            </w:r>
            <w:r w:rsidR="00C122B3">
              <w:t>-IAQ</w:t>
            </w:r>
            <w:r>
              <w:t>, Length = 4</w:t>
            </w:r>
          </w:p>
        </w:tc>
      </w:tr>
      <w:tr w:rsidR="008E04F8" w14:paraId="64436E94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0E217718" w:rsidR="008E04F8" w:rsidRDefault="00CB4511">
            <w:pPr>
              <w:widowControl w:val="0"/>
              <w:spacing w:after="0" w:line="240" w:lineRule="auto"/>
              <w:jc w:val="center"/>
            </w:pPr>
            <w:commentRangeStart w:id="1"/>
            <w:r>
              <w:t>1</w:t>
            </w:r>
            <w:r w:rsidR="000C0800">
              <w:t>4</w:t>
            </w:r>
            <w:r w:rsidR="00000000">
              <w:t>:</w:t>
            </w:r>
            <w:r w:rsidR="00BE288C"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Float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4FB5FCE3" w:rsidR="008E04F8" w:rsidRDefault="00000000">
            <w:pPr>
              <w:widowControl w:val="0"/>
              <w:spacing w:after="0" w:line="240" w:lineRule="auto"/>
            </w:pPr>
            <w:sdt>
              <w:sdtPr>
                <w:tag w:val="goog_rdk_13"/>
                <w:id w:val="-270936225"/>
              </w:sdtPr>
              <w:sdtContent>
                <w:commentRangeStart w:id="2"/>
              </w:sdtContent>
            </w:sdt>
            <w:r>
              <w:t>Value of Humidity in %</w:t>
            </w:r>
            <w:r w:rsidR="00C122B3">
              <w:t xml:space="preserve"> </w:t>
            </w:r>
            <w:r w:rsidR="00C122B3">
              <w:t>from IAQ sensor</w:t>
            </w:r>
          </w:p>
        </w:tc>
      </w:tr>
      <w:commentRangeEnd w:id="1"/>
      <w:commentRangeEnd w:id="2"/>
      <w:tr w:rsidR="000C0800" w14:paraId="5FFDD24C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47BF" w14:textId="29BF88AA" w:rsidR="000C0800" w:rsidRDefault="000C0800">
            <w:pPr>
              <w:widowControl w:val="0"/>
              <w:spacing w:after="0" w:line="240" w:lineRule="auto"/>
              <w:jc w:val="center"/>
            </w:pPr>
            <w:r>
              <w:t>18:1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19D0" w14:textId="3D956F6B" w:rsidR="000C0800" w:rsidRDefault="000C0800">
            <w:pPr>
              <w:widowControl w:val="0"/>
              <w:spacing w:after="0" w:line="240" w:lineRule="auto"/>
              <w:jc w:val="center"/>
            </w:pPr>
            <w:r>
              <w:t>0x30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3FF1" w14:textId="609BECF1" w:rsidR="000C0800" w:rsidRDefault="000C0800">
            <w:pPr>
              <w:widowControl w:val="0"/>
              <w:spacing w:after="0" w:line="240" w:lineRule="auto"/>
            </w:pPr>
            <w:r>
              <w:t>Key = IAQ, Length = 2</w:t>
            </w:r>
          </w:p>
        </w:tc>
      </w:tr>
      <w:tr w:rsidR="000C0800" w14:paraId="5A1EF1EA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0E85" w14:textId="3C3E1AF3" w:rsidR="000C0800" w:rsidRDefault="000C0800">
            <w:pPr>
              <w:widowControl w:val="0"/>
              <w:spacing w:after="0" w:line="240" w:lineRule="auto"/>
              <w:jc w:val="center"/>
            </w:pPr>
            <w:r>
              <w:t>19:2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F456" w14:textId="295BAA7D" w:rsidR="000C0800" w:rsidRDefault="000C0800">
            <w:pPr>
              <w:widowControl w:val="0"/>
              <w:spacing w:after="0" w:line="240" w:lineRule="auto"/>
              <w:jc w:val="center"/>
            </w:pPr>
            <w:r>
              <w:t>Short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4FED" w14:textId="203E2E39" w:rsidR="000C0800" w:rsidRDefault="000C0800">
            <w:pPr>
              <w:widowControl w:val="0"/>
              <w:spacing w:after="0" w:line="240" w:lineRule="auto"/>
            </w:pPr>
            <w:r>
              <w:t xml:space="preserve">Value </w:t>
            </w:r>
            <w:r w:rsidR="00820CA0">
              <w:t xml:space="preserve">of IAQ </w:t>
            </w:r>
            <w:r>
              <w:t>from 0-500</w:t>
            </w:r>
          </w:p>
        </w:tc>
      </w:tr>
      <w:tr w:rsidR="000C0800" w14:paraId="34FBC6F9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992" w14:textId="46E77086" w:rsidR="000C0800" w:rsidRDefault="000C0800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DBAE" w14:textId="55B50AED" w:rsidR="000C0800" w:rsidRDefault="000C0800">
            <w:pPr>
              <w:widowControl w:val="0"/>
              <w:spacing w:after="0" w:line="240" w:lineRule="auto"/>
              <w:jc w:val="center"/>
            </w:pPr>
            <w:r>
              <w:t>0x40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5C6E" w14:textId="515BAF7F" w:rsidR="000C0800" w:rsidRDefault="000C0800">
            <w:pPr>
              <w:widowControl w:val="0"/>
              <w:spacing w:after="0" w:line="240" w:lineRule="auto"/>
            </w:pPr>
            <w:r>
              <w:t>Key = CO2, Length = 4</w:t>
            </w:r>
          </w:p>
        </w:tc>
      </w:tr>
      <w:tr w:rsidR="008071D0" w14:paraId="79C0E422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6AFF" w14:textId="14A55E93" w:rsidR="008071D0" w:rsidRDefault="008071D0">
            <w:pPr>
              <w:widowControl w:val="0"/>
              <w:spacing w:after="0" w:line="240" w:lineRule="auto"/>
              <w:jc w:val="center"/>
            </w:pPr>
            <w:r>
              <w:t>12:4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9852" w14:textId="4547AF30" w:rsidR="008071D0" w:rsidRDefault="008071D0">
            <w:pPr>
              <w:widowControl w:val="0"/>
              <w:spacing w:after="0" w:line="240" w:lineRule="auto"/>
              <w:jc w:val="center"/>
            </w:pPr>
            <w:r>
              <w:t>Float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59E8" w14:textId="3F1FE04B" w:rsidR="008071D0" w:rsidRDefault="008071D0">
            <w:pPr>
              <w:widowControl w:val="0"/>
              <w:spacing w:after="0" w:line="240" w:lineRule="auto"/>
            </w:pPr>
            <w:r>
              <w:t>Value of CO2 in ppm</w:t>
            </w:r>
          </w:p>
        </w:tc>
      </w:tr>
      <w:tr w:rsidR="008071D0" w14:paraId="5B78F482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B5DC" w14:textId="67722B99" w:rsidR="008071D0" w:rsidRDefault="008071D0">
            <w:pPr>
              <w:widowControl w:val="0"/>
              <w:spacing w:after="0" w:line="240" w:lineRule="auto"/>
              <w:jc w:val="center"/>
            </w:pPr>
            <w:r>
              <w:t>16:1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91B6" w14:textId="38E19D72" w:rsidR="008071D0" w:rsidRDefault="008071D0">
            <w:pPr>
              <w:widowControl w:val="0"/>
              <w:spacing w:after="0" w:line="240" w:lineRule="auto"/>
              <w:jc w:val="center"/>
            </w:pPr>
            <w:r>
              <w:t>0x50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D653" w14:textId="33D18848" w:rsidR="008071D0" w:rsidRDefault="008071D0">
            <w:pPr>
              <w:widowControl w:val="0"/>
              <w:spacing w:after="0" w:line="240" w:lineRule="auto"/>
            </w:pPr>
            <w:r>
              <w:t>Key = b-VOC, Length = 4</w:t>
            </w:r>
          </w:p>
        </w:tc>
      </w:tr>
      <w:tr w:rsidR="008071D0" w14:paraId="2569973D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4B21" w14:textId="411B2B78" w:rsidR="008071D0" w:rsidRDefault="008071D0">
            <w:pPr>
              <w:widowControl w:val="0"/>
              <w:spacing w:after="0" w:line="240" w:lineRule="auto"/>
              <w:jc w:val="center"/>
            </w:pPr>
            <w:r>
              <w:t>17:4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EF7A" w14:textId="34D1A927" w:rsidR="008071D0" w:rsidRDefault="008071D0">
            <w:pPr>
              <w:widowControl w:val="0"/>
              <w:spacing w:after="0" w:line="240" w:lineRule="auto"/>
              <w:jc w:val="center"/>
            </w:pPr>
            <w:r>
              <w:t>Float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07E3" w14:textId="37CA87BE" w:rsidR="008071D0" w:rsidRDefault="008071D0">
            <w:pPr>
              <w:widowControl w:val="0"/>
              <w:spacing w:after="0" w:line="240" w:lineRule="auto"/>
            </w:pPr>
            <w:r>
              <w:t xml:space="preserve">Value of </w:t>
            </w:r>
            <w:r>
              <w:t>breath-VOC</w:t>
            </w:r>
            <w:r>
              <w:t xml:space="preserve"> in ppm</w:t>
            </w:r>
          </w:p>
        </w:tc>
      </w:tr>
      <w:tr w:rsidR="00D726A4" w14:paraId="2B05C154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6DE346DF" w:rsidR="00D726A4" w:rsidRDefault="00D726A4" w:rsidP="00D726A4">
            <w:pPr>
              <w:widowControl w:val="0"/>
              <w:spacing w:after="0" w:line="240" w:lineRule="auto"/>
              <w:jc w:val="center"/>
            </w:pPr>
            <w:r>
              <w:commentReference w:id="2"/>
            </w:r>
            <w:r w:rsidR="00D15F29">
              <w:rPr>
                <w:rStyle w:val="CommentReference"/>
              </w:rPr>
              <w:commentReference w:id="1"/>
            </w:r>
            <w:r w:rsidR="00703E5E">
              <w:t>2</w:t>
            </w:r>
            <w:r>
              <w:t>1:1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D726A4" w:rsidRDefault="00D726A4" w:rsidP="00D726A4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D726A4" w:rsidRDefault="00D726A4" w:rsidP="00D726A4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0000001F" w14:textId="77777777" w:rsidR="008E04F8" w:rsidRDefault="008E04F8"/>
    <w:p w14:paraId="00000020" w14:textId="77777777" w:rsidR="008E04F8" w:rsidRDefault="008E04F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8E04F8" w14:paraId="16D66DAA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E04F8" w:rsidRDefault="00000000">
            <w:pPr>
              <w:widowControl w:val="0"/>
              <w:spacing w:after="0" w:line="240" w:lineRule="auto"/>
            </w:pPr>
            <w:r>
              <w:t>{Device Id}/NOTIFICATION</w:t>
            </w:r>
          </w:p>
        </w:tc>
      </w:tr>
      <w:tr w:rsidR="008E04F8" w14:paraId="3B39C470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0000026" w14:textId="15ACE574" w:rsidR="008E04F8" w:rsidRDefault="00000000" w:rsidP="00FC650A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 w:rsidR="00FC650A" w:rsidRPr="00FC650A">
              <w:t>Temperature-IAQ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25.5</w:t>
            </w:r>
          </w:p>
          <w:p w14:paraId="00000027" w14:textId="380E3FA8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>
              <w:t>Humidity</w:t>
            </w:r>
            <w:r w:rsidR="00FC650A">
              <w:t>-IAQ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55,</w:t>
            </w:r>
          </w:p>
          <w:p w14:paraId="4EB557EE" w14:textId="4F33B0D8" w:rsidR="00E72A06" w:rsidRDefault="00E72A06">
            <w:pPr>
              <w:widowControl w:val="0"/>
              <w:spacing w:after="0" w:line="240" w:lineRule="auto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>
              <w:t>IAQ</w:t>
            </w:r>
            <w:r>
              <w:t>”: 200,</w:t>
            </w:r>
          </w:p>
          <w:p w14:paraId="0D142FCE" w14:textId="2A81B428" w:rsidR="00E72A06" w:rsidRDefault="00E72A06">
            <w:pPr>
              <w:widowControl w:val="0"/>
              <w:spacing w:after="0" w:line="240" w:lineRule="auto"/>
            </w:pPr>
            <w:r>
              <w:t xml:space="preserve">        “</w:t>
            </w:r>
            <w:r>
              <w:t>CO2</w:t>
            </w:r>
            <w:r>
              <w:t>”: 422,</w:t>
            </w:r>
          </w:p>
          <w:p w14:paraId="4CE926B7" w14:textId="3EC8BED0" w:rsidR="00E72A06" w:rsidRDefault="00E72A0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t xml:space="preserve">        “</w:t>
            </w:r>
            <w:r>
              <w:t>b-VOC</w:t>
            </w:r>
            <w:r>
              <w:t>”: 666</w:t>
            </w:r>
          </w:p>
          <w:p w14:paraId="00000028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8E04F8" w14:paraId="3231C093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8E04F8" w:rsidRDefault="0000000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F1-R101-Lock), indicating that the notification corresponds to that lock. </w:t>
            </w:r>
          </w:p>
          <w:p w14:paraId="0000002B" w14:textId="77777777" w:rsidR="008E04F8" w:rsidRDefault="008E04F8">
            <w:pPr>
              <w:widowControl w:val="0"/>
              <w:spacing w:after="0" w:line="240" w:lineRule="auto"/>
            </w:pPr>
          </w:p>
          <w:p w14:paraId="0000002C" w14:textId="77777777" w:rsidR="008E04F8" w:rsidRDefault="00000000">
            <w:pPr>
              <w:widowControl w:val="0"/>
              <w:spacing w:line="240" w:lineRule="auto"/>
            </w:pPr>
            <w:r>
              <w:t>Notification object comprising of the following fields:</w:t>
            </w:r>
          </w:p>
          <w:p w14:paraId="4D5F85CC" w14:textId="77777777" w:rsidR="00EA25AF" w:rsidRDefault="00000000" w:rsidP="00EA25A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Value of Temperature in Celsius</w:t>
            </w:r>
          </w:p>
          <w:p w14:paraId="6F81BFFC" w14:textId="77777777" w:rsidR="008E04F8" w:rsidRDefault="00000000" w:rsidP="00EA25A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Value of Humidity in %</w:t>
            </w:r>
          </w:p>
          <w:p w14:paraId="23E4CD9A" w14:textId="77777777" w:rsidR="00EA25AF" w:rsidRDefault="00EA25AF" w:rsidP="00EA25A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Value of IAQ from range 0-500</w:t>
            </w:r>
          </w:p>
          <w:p w14:paraId="07817A74" w14:textId="77777777" w:rsidR="00EA25AF" w:rsidRDefault="00022E34" w:rsidP="00EA25A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Value of CO2 in ppm</w:t>
            </w:r>
          </w:p>
          <w:p w14:paraId="0000002F" w14:textId="600ACAA9" w:rsidR="00022E34" w:rsidRDefault="00022E34" w:rsidP="00EA25A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Value of b-VOC in ppm</w:t>
            </w:r>
          </w:p>
        </w:tc>
      </w:tr>
    </w:tbl>
    <w:p w14:paraId="00000030" w14:textId="4322BEFD" w:rsidR="008E04F8" w:rsidRDefault="008E04F8"/>
    <w:p w14:paraId="2705D1FE" w14:textId="2555CE33" w:rsidR="00703E5E" w:rsidRDefault="00703E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703E5E" w14:paraId="74635641" w14:textId="77777777" w:rsidTr="008F2BC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ADFD" w14:textId="1BD99A46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AE22" w14:textId="06002CBA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256C" w14:textId="4FC07F03" w:rsidR="00703E5E" w:rsidRDefault="00703E5E" w:rsidP="00703E5E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</w:tr>
      <w:tr w:rsidR="00703E5E" w14:paraId="1ACFFF1E" w14:textId="77777777" w:rsidTr="008F2BC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C733" w14:textId="26D56CB5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95E5" w14:textId="64B834B1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3CAA" w14:textId="09CA5B72" w:rsidR="00703E5E" w:rsidRDefault="00703E5E" w:rsidP="00703E5E">
            <w:pPr>
              <w:widowControl w:val="0"/>
              <w:spacing w:after="0" w:line="240" w:lineRule="auto"/>
            </w:pPr>
            <w:r>
              <w:t>Request ID. For heartbeat messages, the request must be set to -1.</w:t>
            </w:r>
          </w:p>
        </w:tc>
      </w:tr>
      <w:tr w:rsidR="00703E5E" w14:paraId="62FA4CFC" w14:textId="77777777" w:rsidTr="008F2BC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A2A7" w14:textId="03C60FDA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5</w:t>
            </w:r>
            <w:r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CF0A" w14:textId="77777777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0x60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7B77" w14:textId="77777777" w:rsidR="00703E5E" w:rsidRDefault="00703E5E" w:rsidP="00703E5E">
            <w:pPr>
              <w:widowControl w:val="0"/>
              <w:spacing w:after="0" w:line="240" w:lineRule="auto"/>
            </w:pPr>
            <w:r>
              <w:t xml:space="preserve">Key = </w:t>
            </w:r>
            <w:commentRangeStart w:id="3"/>
            <w:r>
              <w:t>Temperature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, Length = 4</w:t>
            </w:r>
          </w:p>
        </w:tc>
      </w:tr>
      <w:tr w:rsidR="00703E5E" w14:paraId="3E948943" w14:textId="77777777" w:rsidTr="008F2BC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47B3" w14:textId="14DA5FCD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6</w:t>
            </w:r>
            <w:r>
              <w:t>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63F0" w14:textId="77777777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Float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B3B8" w14:textId="77777777" w:rsidR="00703E5E" w:rsidRDefault="00703E5E" w:rsidP="00703E5E">
            <w:pPr>
              <w:widowControl w:val="0"/>
              <w:spacing w:after="0" w:line="240" w:lineRule="auto"/>
            </w:pPr>
            <w:r>
              <w:t>Value of Temperature in Celsius</w:t>
            </w:r>
          </w:p>
        </w:tc>
      </w:tr>
      <w:tr w:rsidR="00703E5E" w14:paraId="1C6473D8" w14:textId="77777777" w:rsidTr="008F2BC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AD00" w14:textId="2AE8621C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10</w:t>
            </w:r>
            <w:r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B4C9" w14:textId="77777777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0x70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706A" w14:textId="77777777" w:rsidR="00703E5E" w:rsidRDefault="00703E5E" w:rsidP="00703E5E">
            <w:pPr>
              <w:widowControl w:val="0"/>
              <w:spacing w:after="0" w:line="240" w:lineRule="auto"/>
            </w:pPr>
            <w:r>
              <w:t>Key = Humidity, Length = 4</w:t>
            </w:r>
          </w:p>
        </w:tc>
      </w:tr>
      <w:tr w:rsidR="00703E5E" w14:paraId="5C5CB342" w14:textId="77777777" w:rsidTr="008F2BC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D712" w14:textId="437A4E5B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11</w:t>
            </w:r>
            <w:r>
              <w:t>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B0D1" w14:textId="77777777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Float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359E" w14:textId="77777777" w:rsidR="00703E5E" w:rsidRDefault="00703E5E" w:rsidP="00703E5E">
            <w:pPr>
              <w:widowControl w:val="0"/>
              <w:spacing w:after="0" w:line="240" w:lineRule="auto"/>
            </w:pPr>
            <w:sdt>
              <w:sdtPr>
                <w:tag w:val="goog_rdk_13"/>
                <w:id w:val="694510101"/>
              </w:sdtPr>
              <w:sdtContent/>
            </w:sdt>
            <w:r>
              <w:t>Value of Humidity in %</w:t>
            </w:r>
          </w:p>
        </w:tc>
      </w:tr>
      <w:tr w:rsidR="00703E5E" w14:paraId="08BCDD73" w14:textId="77777777" w:rsidTr="008F2BC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35DB" w14:textId="2A8FF2AE" w:rsidR="00703E5E" w:rsidRDefault="00703E5E" w:rsidP="00703E5E">
            <w:pPr>
              <w:widowControl w:val="0"/>
              <w:spacing w:after="0" w:line="240" w:lineRule="auto"/>
              <w:jc w:val="center"/>
            </w:pPr>
            <w:commentRangeStart w:id="4"/>
            <w:commentRangeEnd w:id="4"/>
            <w:r>
              <w:commentReference w:id="4"/>
            </w:r>
            <w:commentRangeStart w:id="5"/>
            <w:commentRangeEnd w:id="5"/>
            <w:r>
              <w:rPr>
                <w:rStyle w:val="CommentReference"/>
              </w:rPr>
              <w:commentReference w:id="5"/>
            </w:r>
            <w:r>
              <w:t>15</w:t>
            </w:r>
            <w:r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D206" w14:textId="5927241B" w:rsidR="00703E5E" w:rsidRDefault="00703E5E" w:rsidP="00703E5E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0441" w14:textId="4DA1131F" w:rsidR="00703E5E" w:rsidRDefault="00703E5E" w:rsidP="00703E5E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602CD8C6" w14:textId="12FCBAB1" w:rsidR="00022E34" w:rsidRDefault="00022E34"/>
    <w:p w14:paraId="72DCE477" w14:textId="77777777" w:rsidR="00022E34" w:rsidRDefault="00022E3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022E34" w14:paraId="065FB10F" w14:textId="77777777" w:rsidTr="008F2BC6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07E9" w14:textId="77777777" w:rsidR="00022E34" w:rsidRDefault="00022E34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480" w14:textId="77777777" w:rsidR="00022E34" w:rsidRDefault="00022E34" w:rsidP="008F2BC6">
            <w:pPr>
              <w:widowControl w:val="0"/>
              <w:spacing w:after="0" w:line="240" w:lineRule="auto"/>
            </w:pPr>
            <w:r>
              <w:t>{Device Id}/NOTIFICATION</w:t>
            </w:r>
          </w:p>
        </w:tc>
      </w:tr>
      <w:tr w:rsidR="00022E34" w14:paraId="6928C9E7" w14:textId="77777777" w:rsidTr="008F2BC6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37FC" w14:textId="77777777" w:rsidR="00022E34" w:rsidRDefault="00022E34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867A" w14:textId="77777777" w:rsidR="00022E34" w:rsidRDefault="00022E34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19BBDE8C" w14:textId="4772CB9B" w:rsidR="00022E34" w:rsidRDefault="00022E34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 w:rsidRPr="00FC650A">
              <w:t>Temperature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25.5</w:t>
            </w:r>
          </w:p>
          <w:p w14:paraId="4C3C8B4E" w14:textId="77777777" w:rsidR="00022E34" w:rsidRDefault="00022E34" w:rsidP="00022E3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>
              <w:t>Humidity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55</w:t>
            </w:r>
          </w:p>
          <w:p w14:paraId="4EA9F4FF" w14:textId="63C308FC" w:rsidR="00022E34" w:rsidRDefault="00022E34" w:rsidP="00022E3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022E34" w14:paraId="4D8376D6" w14:textId="77777777" w:rsidTr="008F2BC6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9901" w14:textId="77777777" w:rsidR="00022E34" w:rsidRDefault="00022E34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9F65" w14:textId="77777777" w:rsidR="00022E34" w:rsidRDefault="00022E34" w:rsidP="008F2BC6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F1-R101-Lock), indicating that the notification corresponds to that lock. </w:t>
            </w:r>
          </w:p>
          <w:p w14:paraId="58C7ABF9" w14:textId="77777777" w:rsidR="00022E34" w:rsidRDefault="00022E34" w:rsidP="008F2BC6">
            <w:pPr>
              <w:widowControl w:val="0"/>
              <w:spacing w:after="0" w:line="240" w:lineRule="auto"/>
            </w:pPr>
          </w:p>
          <w:p w14:paraId="7F1D57D4" w14:textId="77777777" w:rsidR="00022E34" w:rsidRDefault="00022E34" w:rsidP="008F2BC6">
            <w:pPr>
              <w:widowControl w:val="0"/>
              <w:spacing w:line="240" w:lineRule="auto"/>
            </w:pPr>
            <w:r>
              <w:t>Notification object comprising of the following fields:</w:t>
            </w:r>
          </w:p>
          <w:p w14:paraId="23BF6132" w14:textId="77777777" w:rsidR="00022E34" w:rsidRDefault="00022E34" w:rsidP="008F2B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Value of Temperature in Celsius</w:t>
            </w:r>
          </w:p>
          <w:p w14:paraId="08736201" w14:textId="38363785" w:rsidR="00022E34" w:rsidRDefault="00022E34" w:rsidP="00022E3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Value of Humidity in %</w:t>
            </w:r>
          </w:p>
        </w:tc>
      </w:tr>
    </w:tbl>
    <w:p w14:paraId="15214587" w14:textId="77777777" w:rsidR="00022E34" w:rsidRDefault="00022E34"/>
    <w:p w14:paraId="00000032" w14:textId="1F35A9A9" w:rsidR="008E04F8" w:rsidRDefault="008E04F8"/>
    <w:p w14:paraId="68BA78C1" w14:textId="54B78570" w:rsidR="00022E34" w:rsidRDefault="00022E34"/>
    <w:p w14:paraId="1F870729" w14:textId="77777777" w:rsidR="00022E34" w:rsidRDefault="00022E34"/>
    <w:p w14:paraId="00000033" w14:textId="795BC98B" w:rsidR="008E04F8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State:</w:t>
      </w:r>
    </w:p>
    <w:p w14:paraId="514FCE75" w14:textId="1B0BE422" w:rsidR="00EC0C81" w:rsidRDefault="00EC0C81">
      <w:pPr>
        <w:rPr>
          <w:sz w:val="28"/>
          <w:szCs w:val="28"/>
        </w:rPr>
      </w:pPr>
      <w:r>
        <w:rPr>
          <w:sz w:val="28"/>
          <w:szCs w:val="28"/>
        </w:rPr>
        <w:t>Sensor1-AirQualityData</w:t>
      </w:r>
    </w:p>
    <w:p w14:paraId="323B9C4F" w14:textId="76EE4135" w:rsidR="004D6984" w:rsidRDefault="004D6984">
      <w:pPr>
        <w:rPr>
          <w:sz w:val="28"/>
          <w:szCs w:val="28"/>
        </w:rPr>
      </w:pPr>
      <w:sdt>
        <w:sdtPr>
          <w:tag w:val="goog_rdk_22"/>
          <w:id w:val="-990703889"/>
        </w:sdtPr>
        <w:sdtContent>
          <w:sdt>
            <w:sdtPr>
              <w:tag w:val="goog_rdk_23"/>
              <w:id w:val="-443379631"/>
            </w:sdtPr>
            <w:sdtContent>
              <w:ins w:id="6" w:author="TNC Mouli" w:date="2023-03-02T12:48:00Z">
                <w:r>
                  <w:rPr>
                    <w:u w:val="single"/>
                    <w:rPrChange w:id="7" w:author="TNC Mouli" w:date="2023-03-02T12:48:00Z">
                      <w:rPr/>
                    </w:rPrChange>
                  </w:rPr>
                  <w:t>Request PDU (Gateway -&gt; Sensor node)</w:t>
                </w:r>
              </w:ins>
            </w:sdtContent>
          </w:sdt>
        </w:sdtContent>
      </w:sdt>
      <w:sdt>
        <w:sdtPr>
          <w:tag w:val="goog_rdk_24"/>
          <w:id w:val="552356826"/>
          <w:showingPlcHdr/>
        </w:sdtPr>
        <w:sdtContent>
          <w:r>
            <w:t xml:space="preserve">     </w:t>
          </w:r>
        </w:sdtContent>
      </w:sdt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8E04F8" w14:paraId="39B5909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8E04F8" w:rsidRDefault="00000000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8E04F8" w14:paraId="6950354C" w14:textId="77777777">
        <w:trPr>
          <w:trHeight w:val="539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0000038" w14:textId="1CB2C43B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"Command": "</w:t>
            </w:r>
            <w:r w:rsidR="0067520F">
              <w:rPr>
                <w:rFonts w:ascii="Courier New" w:eastAsia="Courier New" w:hAnsi="Courier New" w:cs="Courier New"/>
                <w:sz w:val="20"/>
                <w:szCs w:val="20"/>
              </w:rPr>
              <w:t>sensor1-AirQualityData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", </w:t>
            </w:r>
          </w:p>
          <w:p w14:paraId="00000039" w14:textId="111EBCE4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"Seq": &lt;integer&gt;</w:t>
            </w:r>
          </w:p>
          <w:p w14:paraId="0000003A" w14:textId="77777777" w:rsidR="008E04F8" w:rsidRDefault="0000000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8E04F8" w14:paraId="45198E6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E04F8" w:rsidRDefault="00000000">
            <w:pPr>
              <w:widowControl w:val="0"/>
              <w:spacing w:after="0" w:line="240" w:lineRule="auto"/>
            </w:pPr>
            <w:r>
              <w:t xml:space="preserve">In the MQTT topic, </w:t>
            </w:r>
            <w:r>
              <w:rPr>
                <w:b/>
              </w:rPr>
              <w:t>{Device ID}</w:t>
            </w:r>
            <w:r>
              <w:t xml:space="preserve"> is set with the user-readable string as listed in CloudExt’s UI (for example: F1-R101-Lock), indicating that the staff data for the corresponding lock controller should be set.</w:t>
            </w:r>
          </w:p>
          <w:p w14:paraId="0000003D" w14:textId="77777777" w:rsidR="008E04F8" w:rsidRDefault="008E04F8">
            <w:pPr>
              <w:widowControl w:val="0"/>
              <w:spacing w:after="0" w:line="240" w:lineRule="auto"/>
            </w:pPr>
          </w:p>
          <w:p w14:paraId="0000003E" w14:textId="77777777" w:rsidR="008E04F8" w:rsidRDefault="00000000">
            <w:pPr>
              <w:widowControl w:val="0"/>
              <w:spacing w:after="0" w:line="240" w:lineRule="auto"/>
            </w:pPr>
            <w:r>
              <w:t>The Seq field contains an integer that should be returned back as is in the response payload. The Seq id is used by the IoT server for tracking the requests.</w:t>
            </w:r>
          </w:p>
        </w:tc>
      </w:tr>
    </w:tbl>
    <w:sdt>
      <w:sdtPr>
        <w:tag w:val="goog_rdk_21"/>
        <w:id w:val="-344244369"/>
        <w:showingPlcHdr/>
      </w:sdtPr>
      <w:sdtContent>
        <w:p w14:paraId="00000040" w14:textId="21F81FD4" w:rsidR="008E04F8" w:rsidRPr="004D6984" w:rsidRDefault="004D6984">
          <w:r>
            <w:t xml:space="preserve">     </w:t>
          </w:r>
        </w:p>
      </w:sdtContent>
    </w:sdt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8E04F8" w14:paraId="6AF7E25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E04F8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E04F8" w14:paraId="42B457F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E04F8" w:rsidRDefault="00000000">
            <w:pPr>
              <w:widowControl w:val="0"/>
              <w:spacing w:after="0" w:line="240" w:lineRule="auto"/>
            </w:pPr>
            <w:r>
              <w:t xml:space="preserve">Request ID. Signed int (4 bytes). This is actually the value received in the request payload for the </w:t>
            </w:r>
            <w:r>
              <w:rPr>
                <w:b/>
              </w:rPr>
              <w:t>Seq</w:t>
            </w:r>
            <w:r>
              <w:t xml:space="preserve"> field.</w:t>
            </w:r>
          </w:p>
        </w:tc>
      </w:tr>
      <w:tr w:rsidR="008E04F8" w14:paraId="7E0ACF7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0x10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36973E5" w:rsidR="008E04F8" w:rsidRDefault="00000000">
            <w:pPr>
              <w:widowControl w:val="0"/>
              <w:spacing w:after="0" w:line="240" w:lineRule="auto"/>
            </w:pPr>
            <w:bookmarkStart w:id="8" w:name="_heading=h.gjdgxs" w:colFirst="0" w:colLast="0"/>
            <w:bookmarkEnd w:id="8"/>
            <w:r>
              <w:t>Key</w:t>
            </w:r>
            <w:r w:rsidR="00C977DA">
              <w:t xml:space="preserve"> = </w:t>
            </w:r>
            <w:r w:rsidR="00C977DA" w:rsidRPr="00C977DA">
              <w:t>sensor1-AirQualityData</w:t>
            </w:r>
            <w:r>
              <w:t>, Length = 1</w:t>
            </w:r>
          </w:p>
        </w:tc>
      </w:tr>
      <w:tr w:rsidR="008E04F8" w14:paraId="7FC52B0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8E04F8" w:rsidRDefault="00000000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0000004D" w14:textId="46E9CF1F" w:rsidR="008E04F8" w:rsidRDefault="008E04F8"/>
    <w:p w14:paraId="12BBC091" w14:textId="77777777" w:rsidR="004D6984" w:rsidRDefault="004D6984"/>
    <w:p w14:paraId="0000004E" w14:textId="77777777" w:rsidR="008E04F8" w:rsidRDefault="00000000">
      <w:sdt>
        <w:sdtPr>
          <w:tag w:val="goog_rdk_30"/>
          <w:id w:val="-1809852634"/>
        </w:sdtPr>
        <w:sdtContent>
          <w:ins w:id="9" w:author="TNC Mouli" w:date="2023-03-02T12:49:00Z">
            <w:r>
              <w:t>Response PDU (Sensor node -&gt; Gateway)</w:t>
            </w:r>
          </w:ins>
        </w:sdtContent>
      </w:sdt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8E04F8" w14:paraId="2140367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E04F8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E04F8" w14:paraId="377644F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E04F8" w:rsidRDefault="00000000">
            <w:pPr>
              <w:widowControl w:val="0"/>
              <w:spacing w:after="0" w:line="240" w:lineRule="auto"/>
            </w:pPr>
            <w:r>
              <w:t xml:space="preserve">Request ID. Signed int (4 bytes). This is actually the value received in the request payload for the </w:t>
            </w:r>
            <w:r>
              <w:rPr>
                <w:b/>
              </w:rPr>
              <w:t>Seq</w:t>
            </w:r>
            <w:r>
              <w:t xml:space="preserve"> field.</w:t>
            </w:r>
          </w:p>
        </w:tc>
      </w:tr>
      <w:tr w:rsidR="008E04F8" w14:paraId="6D76CD0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6AECC28A" w:rsidR="008E04F8" w:rsidRDefault="00000000">
            <w:pPr>
              <w:widowControl w:val="0"/>
              <w:spacing w:after="0" w:line="240" w:lineRule="auto"/>
              <w:jc w:val="center"/>
            </w:pPr>
            <w:r>
              <w:t>0x1</w:t>
            </w:r>
            <w:r w:rsidR="002723E5">
              <w:t>C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6D0AEBF" w:rsidR="008E04F8" w:rsidRDefault="00000000">
            <w:pPr>
              <w:widowControl w:val="0"/>
              <w:spacing w:after="0" w:line="240" w:lineRule="auto"/>
            </w:pPr>
            <w:r>
              <w:t>Key =</w:t>
            </w:r>
            <w:r w:rsidR="00C977DA">
              <w:t xml:space="preserve"> </w:t>
            </w:r>
            <w:r w:rsidR="00C977DA" w:rsidRPr="00C977DA">
              <w:t>sensor1-AirQualityData</w:t>
            </w:r>
            <w:r>
              <w:t>, Length = 1</w:t>
            </w:r>
            <w:r w:rsidR="00820CA0">
              <w:t>8</w:t>
            </w:r>
          </w:p>
        </w:tc>
      </w:tr>
      <w:tr w:rsidR="008E04F8" w14:paraId="01A3C0C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8E04F8" w:rsidRDefault="008E04F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0855D9D5" w:rsidR="008E04F8" w:rsidRDefault="00000000">
            <w:pPr>
              <w:widowControl w:val="0"/>
              <w:spacing w:after="0" w:line="240" w:lineRule="auto"/>
            </w:pPr>
            <w:r>
              <w:t>Value of Temperature</w:t>
            </w:r>
            <w:r w:rsidR="00820CA0">
              <w:t>-IAQ</w:t>
            </w:r>
            <w:r>
              <w:t xml:space="preserve"> in Celsius</w:t>
            </w:r>
          </w:p>
        </w:tc>
      </w:tr>
      <w:tr w:rsidR="0067520F" w14:paraId="0226B63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67520F" w:rsidRDefault="0067520F">
            <w:pPr>
              <w:widowControl w:val="0"/>
              <w:spacing w:after="0" w:line="240" w:lineRule="auto"/>
              <w:jc w:val="center"/>
            </w:pPr>
            <w:r>
              <w:t>10:4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67520F" w:rsidRDefault="0067520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08E009F1" w:rsidR="0067520F" w:rsidRDefault="0067520F">
            <w:pPr>
              <w:widowControl w:val="0"/>
              <w:spacing w:after="0" w:line="240" w:lineRule="auto"/>
            </w:pPr>
            <w:r>
              <w:t>Value of Humidity</w:t>
            </w:r>
            <w:r w:rsidR="00820CA0">
              <w:t>-IAQ</w:t>
            </w:r>
            <w:r>
              <w:t xml:space="preserve"> in %</w:t>
            </w:r>
          </w:p>
        </w:tc>
      </w:tr>
      <w:tr w:rsidR="0067520F" w14:paraId="2228E00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6D1F49C5" w:rsidR="0067520F" w:rsidRDefault="0067520F">
            <w:pPr>
              <w:widowControl w:val="0"/>
              <w:spacing w:after="0" w:line="240" w:lineRule="auto"/>
              <w:jc w:val="center"/>
            </w:pPr>
            <w:r>
              <w:t>14:</w:t>
            </w:r>
            <w:r w:rsidR="00820CA0"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67520F" w:rsidRDefault="0067520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430C5129" w:rsidR="0067520F" w:rsidRDefault="00820CA0">
            <w:pPr>
              <w:widowControl w:val="0"/>
              <w:spacing w:after="0" w:line="240" w:lineRule="auto"/>
            </w:pPr>
            <w:r>
              <w:t>Value of IAQ from 0-500</w:t>
            </w:r>
          </w:p>
        </w:tc>
      </w:tr>
      <w:tr w:rsidR="00820CA0" w14:paraId="3C42CD7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B618" w14:textId="086287A7" w:rsidR="00820CA0" w:rsidRDefault="00820CA0">
            <w:pPr>
              <w:widowControl w:val="0"/>
              <w:spacing w:after="0" w:line="240" w:lineRule="auto"/>
              <w:jc w:val="center"/>
            </w:pPr>
            <w:r>
              <w:t>16:4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9EB9" w14:textId="77777777" w:rsidR="00820CA0" w:rsidRDefault="00820CA0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D72E" w14:textId="1AB79697" w:rsidR="00820CA0" w:rsidRDefault="00820CA0">
            <w:pPr>
              <w:widowControl w:val="0"/>
              <w:spacing w:after="0" w:line="240" w:lineRule="auto"/>
            </w:pPr>
            <w:r>
              <w:t>Value of CO2 in ppm</w:t>
            </w:r>
          </w:p>
        </w:tc>
      </w:tr>
      <w:tr w:rsidR="00820CA0" w14:paraId="1332C85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3367" w14:textId="72418643" w:rsidR="00820CA0" w:rsidRDefault="00820CA0">
            <w:pPr>
              <w:widowControl w:val="0"/>
              <w:spacing w:after="0" w:line="240" w:lineRule="auto"/>
              <w:jc w:val="center"/>
            </w:pPr>
            <w:r>
              <w:t>20:4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D49A" w14:textId="77777777" w:rsidR="00820CA0" w:rsidRDefault="00820CA0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FE25" w14:textId="241801C1" w:rsidR="00820CA0" w:rsidRDefault="00820CA0">
            <w:pPr>
              <w:widowControl w:val="0"/>
              <w:spacing w:after="0" w:line="240" w:lineRule="auto"/>
            </w:pPr>
            <w:r>
              <w:t>Value of breath-VOC in ppm</w:t>
            </w:r>
          </w:p>
        </w:tc>
      </w:tr>
      <w:tr w:rsidR="0067520F" w14:paraId="15274A8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5697E87E" w:rsidR="0067520F" w:rsidRDefault="00820CA0">
            <w:pPr>
              <w:widowControl w:val="0"/>
              <w:spacing w:after="0" w:line="240" w:lineRule="auto"/>
              <w:jc w:val="center"/>
            </w:pPr>
            <w:r>
              <w:t>24</w:t>
            </w:r>
            <w:r w:rsidR="0067520F">
              <w:t>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67520F" w:rsidRDefault="0067520F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1C296D5A" w:rsidR="0067520F" w:rsidRDefault="0067520F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00000064" w14:textId="77777777" w:rsidR="008E04F8" w:rsidRDefault="008E04F8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8E04F8" w14:paraId="1F63611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8E04F8" w:rsidRDefault="00000000">
            <w:pPr>
              <w:widowControl w:val="0"/>
              <w:spacing w:after="0" w:line="240" w:lineRule="auto"/>
            </w:pPr>
            <w:r>
              <w:t>{Device Id}/CMD_RESP</w:t>
            </w:r>
          </w:p>
        </w:tc>
      </w:tr>
      <w:tr w:rsidR="008E04F8" w14:paraId="26F6AC1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0000069" w14:textId="55544BC4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“Command”: “</w:t>
            </w:r>
            <w:r w:rsidR="00C977DA" w:rsidRPr="00C977DA">
              <w:rPr>
                <w:rFonts w:ascii="Courier New" w:eastAsia="Courier New" w:hAnsi="Courier New" w:cs="Courier New"/>
                <w:sz w:val="20"/>
                <w:szCs w:val="20"/>
              </w:rPr>
              <w:t>sensor1-AirQualityData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0000006A" w14:textId="1DEB88AE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“Seq”: &lt;integer that was received in the request message&gt;,</w:t>
            </w:r>
          </w:p>
          <w:p w14:paraId="0000006B" w14:textId="139AC03E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“Response”: {</w:t>
            </w:r>
          </w:p>
          <w:p w14:paraId="15A3D7C4" w14:textId="0ADBCA3F" w:rsidR="00FE7F4F" w:rsidRDefault="00FE7F4F" w:rsidP="00FE7F4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00000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r w:rsidRPr="00FC650A">
              <w:t>Temperature-IAQ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25.5</w:t>
            </w:r>
          </w:p>
          <w:p w14:paraId="49993D90" w14:textId="77777777" w:rsidR="00FE7F4F" w:rsidRDefault="00FE7F4F" w:rsidP="00FE7F4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>
              <w:t>Humidity-IAQ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55,</w:t>
            </w:r>
          </w:p>
          <w:p w14:paraId="16DBA278" w14:textId="77777777" w:rsidR="00FE7F4F" w:rsidRDefault="00FE7F4F" w:rsidP="00FE7F4F">
            <w:pPr>
              <w:widowControl w:val="0"/>
              <w:spacing w:after="0" w:line="240" w:lineRule="auto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>
              <w:t>IAQ”: 200,</w:t>
            </w:r>
          </w:p>
          <w:p w14:paraId="02F49151" w14:textId="77777777" w:rsidR="00FE7F4F" w:rsidRDefault="00FE7F4F" w:rsidP="00FE7F4F">
            <w:pPr>
              <w:widowControl w:val="0"/>
              <w:spacing w:after="0" w:line="240" w:lineRule="auto"/>
            </w:pPr>
            <w:r>
              <w:t xml:space="preserve">        “CO2”: 422,</w:t>
            </w:r>
          </w:p>
          <w:p w14:paraId="7B777AFB" w14:textId="77777777" w:rsidR="00FE7F4F" w:rsidRDefault="00FE7F4F" w:rsidP="00FE7F4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t xml:space="preserve">        “b-VOC”: 666</w:t>
            </w:r>
          </w:p>
          <w:p w14:paraId="0000006F" w14:textId="31B5F5FC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00000070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8E04F8" w14:paraId="6035578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8E04F8" w:rsidRDefault="00000000">
            <w:pPr>
              <w:widowControl w:val="0"/>
              <w:spacing w:after="0" w:line="240" w:lineRule="auto"/>
            </w:pPr>
            <w:r>
              <w:t xml:space="preserve">In the MQTT topic, </w:t>
            </w:r>
            <w:r>
              <w:rPr>
                <w:b/>
              </w:rPr>
              <w:t>{Device ID}</w:t>
            </w:r>
            <w:r>
              <w:t xml:space="preserve"> is set with the user-readable string as listed in CloudExt’s UI (for example: F1-R101-Lock), indicating that the JSON payload is coming from that lock controller.</w:t>
            </w:r>
          </w:p>
          <w:p w14:paraId="00000073" w14:textId="77777777" w:rsidR="008E04F8" w:rsidRDefault="00000000">
            <w:pPr>
              <w:widowControl w:val="0"/>
              <w:spacing w:line="240" w:lineRule="auto"/>
            </w:pPr>
            <w:r>
              <w:t xml:space="preserve">The JSON payload contains three fields: command, seq, and response. </w:t>
            </w:r>
          </w:p>
          <w:p w14:paraId="00000074" w14:textId="77777777" w:rsidR="008E04F8" w:rsidRDefault="00000000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00000075" w14:textId="77777777" w:rsidR="008E04F8" w:rsidRDefault="00000000">
            <w:pPr>
              <w:widowControl w:val="0"/>
              <w:spacing w:line="240" w:lineRule="auto"/>
            </w:pPr>
            <w:r>
              <w:t>The seq (sequence) field contains the integer that was received in the corresponding command request’s seq field.</w:t>
            </w:r>
          </w:p>
          <w:p w14:paraId="00000076" w14:textId="61E2D194" w:rsidR="008E04F8" w:rsidRDefault="00000000">
            <w:pPr>
              <w:widowControl w:val="0"/>
              <w:spacing w:line="240" w:lineRule="auto"/>
            </w:pPr>
            <w:r>
              <w:t xml:space="preserve">The response will send </w:t>
            </w:r>
            <w:r w:rsidR="004B2A3E">
              <w:t>current values</w:t>
            </w:r>
            <w:r w:rsidR="004B2A3E">
              <w:t xml:space="preserve"> of </w:t>
            </w:r>
            <w:r>
              <w:t>temperature, humidity</w:t>
            </w:r>
            <w:r w:rsidR="004B2A3E">
              <w:t xml:space="preserve">, index of air quality, CO2, and b-VOC </w:t>
            </w:r>
          </w:p>
        </w:tc>
      </w:tr>
    </w:tbl>
    <w:p w14:paraId="00000077" w14:textId="0769E697" w:rsidR="008E04F8" w:rsidRDefault="008E04F8"/>
    <w:p w14:paraId="04BFD466" w14:textId="4E44009B" w:rsidR="00EC0C81" w:rsidRDefault="00EC0C81"/>
    <w:p w14:paraId="56F8D2A5" w14:textId="127122D7" w:rsidR="00EC0C81" w:rsidRDefault="00EC0C81" w:rsidP="00EC0C81">
      <w:pPr>
        <w:rPr>
          <w:sz w:val="28"/>
          <w:szCs w:val="28"/>
        </w:rPr>
      </w:pPr>
      <w:r>
        <w:rPr>
          <w:sz w:val="28"/>
          <w:szCs w:val="28"/>
        </w:rPr>
        <w:t>Sensor</w:t>
      </w:r>
      <w:r>
        <w:rPr>
          <w:sz w:val="28"/>
          <w:szCs w:val="28"/>
        </w:rPr>
        <w:t>2</w:t>
      </w:r>
      <w:r>
        <w:rPr>
          <w:sz w:val="28"/>
          <w:szCs w:val="28"/>
        </w:rPr>
        <w:t>-</w:t>
      </w:r>
      <w:r>
        <w:rPr>
          <w:sz w:val="28"/>
          <w:szCs w:val="28"/>
        </w:rPr>
        <w:t>TemperatureHumidity</w:t>
      </w:r>
      <w:r>
        <w:rPr>
          <w:sz w:val="28"/>
          <w:szCs w:val="28"/>
        </w:rPr>
        <w:t>Data</w:t>
      </w:r>
    </w:p>
    <w:p w14:paraId="19523B65" w14:textId="02BD4865" w:rsidR="004D6984" w:rsidRDefault="004D6984" w:rsidP="00EC0C81">
      <w:pPr>
        <w:rPr>
          <w:sz w:val="28"/>
          <w:szCs w:val="28"/>
        </w:rPr>
      </w:pPr>
      <w:sdt>
        <w:sdtPr>
          <w:tag w:val="goog_rdk_22"/>
          <w:id w:val="364878382"/>
        </w:sdtPr>
        <w:sdtContent>
          <w:sdt>
            <w:sdtPr>
              <w:tag w:val="goog_rdk_23"/>
              <w:id w:val="750317553"/>
            </w:sdtPr>
            <w:sdtContent>
              <w:ins w:id="10" w:author="TNC Mouli" w:date="2023-03-02T12:48:00Z">
                <w:r>
                  <w:rPr>
                    <w:u w:val="single"/>
                    <w:rPrChange w:id="11" w:author="TNC Mouli" w:date="2023-03-02T12:48:00Z">
                      <w:rPr/>
                    </w:rPrChange>
                  </w:rPr>
                  <w:t>Request PDU (Gateway -&gt; Sensor node)</w:t>
                </w:r>
              </w:ins>
            </w:sdtContent>
          </w:sdt>
        </w:sdtContent>
      </w:sdt>
      <w:sdt>
        <w:sdtPr>
          <w:tag w:val="goog_rdk_24"/>
          <w:id w:val="1524671361"/>
          <w:showingPlcHdr/>
        </w:sdtPr>
        <w:sdtContent>
          <w:r>
            <w:t xml:space="preserve">     </w:t>
          </w:r>
        </w:sdtContent>
      </w:sdt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EC0C81" w14:paraId="249966AE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85E5" w14:textId="77777777" w:rsidR="00EC0C81" w:rsidRDefault="00EC0C81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9450" w14:textId="77777777" w:rsidR="00EC0C81" w:rsidRDefault="00EC0C81" w:rsidP="008F2BC6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EC0C81" w14:paraId="7F32AD25" w14:textId="77777777" w:rsidTr="008F2BC6">
        <w:trPr>
          <w:trHeight w:val="539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DBBB" w14:textId="77777777" w:rsidR="00EC0C81" w:rsidRDefault="00EC0C81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6974" w14:textId="77777777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13D05CC9" w14:textId="32CDB8E8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"Command": "</w:t>
            </w:r>
            <w:r w:rsidRPr="00EC0C81">
              <w:rPr>
                <w:rFonts w:ascii="Courier New" w:eastAsia="Courier New" w:hAnsi="Courier New" w:cs="Courier New"/>
                <w:sz w:val="20"/>
                <w:szCs w:val="20"/>
              </w:rPr>
              <w:t>Sensor2-TemperatureHumidityData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", </w:t>
            </w:r>
          </w:p>
          <w:p w14:paraId="3B845619" w14:textId="193B6078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"Seq": &lt;integer&gt;</w:t>
            </w:r>
          </w:p>
          <w:p w14:paraId="5EE7D712" w14:textId="77777777" w:rsidR="00EC0C81" w:rsidRDefault="00EC0C81" w:rsidP="008F2BC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EC0C81" w14:paraId="012895CF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5BF3" w14:textId="77777777" w:rsidR="00EC0C81" w:rsidRDefault="00EC0C81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6EB2" w14:textId="77777777" w:rsidR="00EC0C81" w:rsidRDefault="00EC0C81" w:rsidP="008F2BC6">
            <w:pPr>
              <w:widowControl w:val="0"/>
              <w:spacing w:after="0" w:line="240" w:lineRule="auto"/>
            </w:pPr>
            <w:r>
              <w:t xml:space="preserve">In the MQTT topic, </w:t>
            </w:r>
            <w:r>
              <w:rPr>
                <w:b/>
              </w:rPr>
              <w:t>{Device ID}</w:t>
            </w:r>
            <w:r>
              <w:t xml:space="preserve"> is set with the user-readable string as listed in CloudExt’s UI (for example: F1-R101-Lock), indicating that the staff data for the corresponding lock controller should be set.</w:t>
            </w:r>
          </w:p>
          <w:p w14:paraId="63D847FA" w14:textId="77777777" w:rsidR="00EC0C81" w:rsidRDefault="00EC0C81" w:rsidP="008F2BC6">
            <w:pPr>
              <w:widowControl w:val="0"/>
              <w:spacing w:after="0" w:line="240" w:lineRule="auto"/>
            </w:pPr>
          </w:p>
          <w:p w14:paraId="7B4E2D30" w14:textId="77777777" w:rsidR="00EC0C81" w:rsidRDefault="00EC0C81" w:rsidP="008F2BC6">
            <w:pPr>
              <w:widowControl w:val="0"/>
              <w:spacing w:after="0" w:line="240" w:lineRule="auto"/>
            </w:pPr>
            <w:r>
              <w:t>The Seq field contains an integer that should be returned back as is in the response payload. The Seq id is used by the IoT server for tracking the requests.</w:t>
            </w:r>
          </w:p>
        </w:tc>
      </w:tr>
    </w:tbl>
    <w:sdt>
      <w:sdtPr>
        <w:tag w:val="goog_rdk_21"/>
        <w:id w:val="-671334004"/>
      </w:sdtPr>
      <w:sdtContent>
        <w:p w14:paraId="7B4C94FC" w14:textId="00708BB5" w:rsidR="004D6984" w:rsidRDefault="004D6984" w:rsidP="004D6984"/>
        <w:p w14:paraId="6704B8F7" w14:textId="49E8203E" w:rsidR="004D6984" w:rsidRPr="004D6984" w:rsidRDefault="00EC0C81" w:rsidP="00EC0C81"/>
      </w:sdtContent>
    </w:sdt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EC0C81" w14:paraId="501E37A2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CA84" w14:textId="77777777" w:rsidR="00EC0C81" w:rsidRDefault="00EC0C81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10B8" w14:textId="77777777" w:rsidR="00EC0C81" w:rsidRDefault="00EC0C81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3C75" w14:textId="77777777" w:rsidR="00EC0C81" w:rsidRDefault="00EC0C81" w:rsidP="008F2BC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0C81" w14:paraId="1A85DE4D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279B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69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BC76" w14:textId="77777777" w:rsidR="00EC0C81" w:rsidRDefault="00EC0C81" w:rsidP="008F2BC6">
            <w:pPr>
              <w:widowControl w:val="0"/>
              <w:spacing w:after="0" w:line="240" w:lineRule="auto"/>
            </w:pPr>
            <w:r>
              <w:t xml:space="preserve">Request ID. Signed int (4 bytes). This is actually the value received in the request payload for the </w:t>
            </w:r>
            <w:r>
              <w:rPr>
                <w:b/>
              </w:rPr>
              <w:t>Seq</w:t>
            </w:r>
            <w:r>
              <w:t xml:space="preserve"> field.</w:t>
            </w:r>
          </w:p>
        </w:tc>
      </w:tr>
      <w:tr w:rsidR="00EC0C81" w14:paraId="59B778B3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E4E0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21FE" w14:textId="3F51377F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0x</w:t>
            </w:r>
            <w:r w:rsidR="00546C4D">
              <w:t>2</w:t>
            </w:r>
            <w:r>
              <w:t>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517" w14:textId="7854309F" w:rsidR="00EC0C81" w:rsidRDefault="00EC0C81" w:rsidP="008F2BC6">
            <w:pPr>
              <w:widowControl w:val="0"/>
              <w:spacing w:after="0" w:line="240" w:lineRule="auto"/>
            </w:pPr>
            <w:r>
              <w:t xml:space="preserve">Key = </w:t>
            </w:r>
            <w:r w:rsidR="009C67F0" w:rsidRPr="009C67F0">
              <w:t>Sensor2-TemperatureHumidityData</w:t>
            </w:r>
            <w:r>
              <w:t>, Length = 1</w:t>
            </w:r>
          </w:p>
        </w:tc>
      </w:tr>
      <w:tr w:rsidR="00EC0C81" w14:paraId="14110841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4098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F1B1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F17D" w14:textId="77777777" w:rsidR="00EC0C81" w:rsidRDefault="00EC0C81" w:rsidP="008F2BC6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6C764FCC" w14:textId="77777777" w:rsidR="00EC0C81" w:rsidRDefault="00EC0C81" w:rsidP="00EC0C81"/>
    <w:p w14:paraId="11E02911" w14:textId="77777777" w:rsidR="00EC0C81" w:rsidRDefault="00EC0C81" w:rsidP="00EC0C81">
      <w:sdt>
        <w:sdtPr>
          <w:tag w:val="goog_rdk_30"/>
          <w:id w:val="-394597085"/>
        </w:sdtPr>
        <w:sdtContent>
          <w:ins w:id="12" w:author="TNC Mouli" w:date="2023-03-02T12:49:00Z">
            <w:r>
              <w:t>Response PDU (Sensor node -&gt; Gateway)</w:t>
            </w:r>
          </w:ins>
        </w:sdtContent>
      </w:sdt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EC0C81" w14:paraId="0A0B8B4F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30A3" w14:textId="77777777" w:rsidR="00EC0C81" w:rsidRDefault="00EC0C81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D7A6" w14:textId="77777777" w:rsidR="00EC0C81" w:rsidRDefault="00EC0C81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CD80" w14:textId="77777777" w:rsidR="00EC0C81" w:rsidRDefault="00EC0C81" w:rsidP="008F2BC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0C81" w14:paraId="64B88B8B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0713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8A4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656A" w14:textId="77777777" w:rsidR="00EC0C81" w:rsidRDefault="00EC0C81" w:rsidP="008F2BC6">
            <w:pPr>
              <w:widowControl w:val="0"/>
              <w:spacing w:after="0" w:line="240" w:lineRule="auto"/>
            </w:pPr>
            <w:r>
              <w:t xml:space="preserve">Request ID. Signed int (4 bytes). This is actually the value received in the request payload for the </w:t>
            </w:r>
            <w:r>
              <w:rPr>
                <w:b/>
              </w:rPr>
              <w:t>Seq</w:t>
            </w:r>
            <w:r>
              <w:t xml:space="preserve"> field.</w:t>
            </w:r>
          </w:p>
        </w:tc>
      </w:tr>
      <w:tr w:rsidR="00EC0C81" w14:paraId="34500D8B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2D0A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8E6E" w14:textId="6F5C6BDA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0x</w:t>
            </w:r>
            <w:r w:rsidR="00546C4D">
              <w:t>2</w:t>
            </w:r>
            <w:r>
              <w:t>C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FBD6" w14:textId="753614FE" w:rsidR="00EC0C81" w:rsidRDefault="00EC0C81" w:rsidP="008F2BC6">
            <w:pPr>
              <w:widowControl w:val="0"/>
              <w:spacing w:after="0" w:line="240" w:lineRule="auto"/>
            </w:pPr>
            <w:r>
              <w:t xml:space="preserve">Key = </w:t>
            </w:r>
            <w:r w:rsidR="009C67F0" w:rsidRPr="009C67F0">
              <w:t>Sensor2-TemperatureHumidityData</w:t>
            </w:r>
            <w:r>
              <w:t>, Length = 8</w:t>
            </w:r>
          </w:p>
        </w:tc>
      </w:tr>
      <w:tr w:rsidR="00EC0C81" w14:paraId="243C7303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6E4D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73E3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A54F" w14:textId="02D8671D" w:rsidR="00EC0C81" w:rsidRDefault="00EC0C81" w:rsidP="008F2BC6">
            <w:pPr>
              <w:widowControl w:val="0"/>
              <w:spacing w:after="0" w:line="240" w:lineRule="auto"/>
            </w:pPr>
            <w:r>
              <w:t>Value of Temperature in Celsius</w:t>
            </w:r>
          </w:p>
        </w:tc>
      </w:tr>
      <w:tr w:rsidR="00EC0C81" w14:paraId="6CE84637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ED1E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10:4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6620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A562" w14:textId="42F862DB" w:rsidR="00EC0C81" w:rsidRDefault="00EC0C81" w:rsidP="008F2BC6">
            <w:pPr>
              <w:widowControl w:val="0"/>
              <w:spacing w:after="0" w:line="240" w:lineRule="auto"/>
            </w:pPr>
            <w:r>
              <w:t>Value of Humidity in %</w:t>
            </w:r>
          </w:p>
        </w:tc>
      </w:tr>
      <w:tr w:rsidR="00EC0C81" w14:paraId="0A6E8AE0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C03F" w14:textId="6D5D4B12" w:rsidR="00EC0C81" w:rsidRDefault="009C67F0" w:rsidP="008F2BC6">
            <w:pPr>
              <w:widowControl w:val="0"/>
              <w:spacing w:after="0" w:line="240" w:lineRule="auto"/>
              <w:jc w:val="center"/>
            </w:pPr>
            <w:r>
              <w:t>1</w:t>
            </w:r>
            <w:r w:rsidR="00EC0C81">
              <w:t>4:1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1717" w14:textId="77777777" w:rsidR="00EC0C81" w:rsidRDefault="00EC0C81" w:rsidP="008F2BC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9DE7" w14:textId="77777777" w:rsidR="00EC0C81" w:rsidRDefault="00EC0C81" w:rsidP="008F2BC6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4DD272B0" w14:textId="252E74EE" w:rsidR="00EC0C81" w:rsidRDefault="00EC0C81" w:rsidP="00EC0C81"/>
    <w:p w14:paraId="024884CA" w14:textId="77777777" w:rsidR="004D6984" w:rsidRDefault="004D6984" w:rsidP="00EC0C81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EC0C81" w14:paraId="426B0DE5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B670" w14:textId="77777777" w:rsidR="00EC0C81" w:rsidRDefault="00EC0C81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9AC3" w14:textId="77777777" w:rsidR="00EC0C81" w:rsidRDefault="00EC0C81" w:rsidP="008F2BC6">
            <w:pPr>
              <w:widowControl w:val="0"/>
              <w:spacing w:after="0" w:line="240" w:lineRule="auto"/>
            </w:pPr>
            <w:r>
              <w:t>{Device Id}/CMD_RESP</w:t>
            </w:r>
          </w:p>
        </w:tc>
      </w:tr>
      <w:tr w:rsidR="00EC0C81" w14:paraId="3BE2974B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E8FA" w14:textId="77777777" w:rsidR="00EC0C81" w:rsidRDefault="00EC0C81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900B" w14:textId="77777777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5700CBF0" w14:textId="7F7095D6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“Command”: “</w:t>
            </w:r>
            <w:r w:rsidR="00BB7D56" w:rsidRPr="00EC0C81">
              <w:rPr>
                <w:rFonts w:ascii="Courier New" w:eastAsia="Courier New" w:hAnsi="Courier New" w:cs="Courier New"/>
                <w:sz w:val="20"/>
                <w:szCs w:val="20"/>
              </w:rPr>
              <w:t>Sensor2-TemperatureHumidityData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549C9D23" w14:textId="3196AFC7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“Seq”: &lt;integer that was received in the request message&gt;,</w:t>
            </w:r>
          </w:p>
          <w:p w14:paraId="17453796" w14:textId="1D312EAD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“Response”: {</w:t>
            </w:r>
          </w:p>
          <w:p w14:paraId="5572303C" w14:textId="67D6C59E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 w:rsidRPr="00FC650A">
              <w:t>Temperature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25.5</w:t>
            </w:r>
          </w:p>
          <w:p w14:paraId="2EF523F6" w14:textId="35683097" w:rsidR="00EC0C81" w:rsidRDefault="00EC0C81" w:rsidP="00546C4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“</w:t>
            </w:r>
            <w:r>
              <w:t>Humidity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55</w:t>
            </w:r>
          </w:p>
          <w:p w14:paraId="0D715C87" w14:textId="77777777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50F75772" w14:textId="77777777" w:rsidR="00EC0C81" w:rsidRDefault="00EC0C81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EC0C81" w14:paraId="444443EE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DAC7" w14:textId="77777777" w:rsidR="00EC0C81" w:rsidRDefault="00EC0C81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0FE2" w14:textId="77777777" w:rsidR="00EC0C81" w:rsidRDefault="00EC0C81" w:rsidP="008F2BC6">
            <w:pPr>
              <w:widowControl w:val="0"/>
              <w:spacing w:after="0" w:line="240" w:lineRule="auto"/>
            </w:pPr>
            <w:r>
              <w:t xml:space="preserve">In the MQTT topic, </w:t>
            </w:r>
            <w:r>
              <w:rPr>
                <w:b/>
              </w:rPr>
              <w:t>{Device ID}</w:t>
            </w:r>
            <w:r>
              <w:t xml:space="preserve"> is set with the user-readable string as listed in CloudExt’s UI (for example: F1-R101-Lock), indicating that the JSON payload is coming from that lock controller.</w:t>
            </w:r>
          </w:p>
          <w:p w14:paraId="3B0E3A3A" w14:textId="77777777" w:rsidR="00EC0C81" w:rsidRDefault="00EC0C81" w:rsidP="008F2BC6">
            <w:pPr>
              <w:widowControl w:val="0"/>
              <w:spacing w:line="240" w:lineRule="auto"/>
            </w:pPr>
            <w:r>
              <w:t xml:space="preserve">The JSON payload contains three fields: command, seq, and response. </w:t>
            </w:r>
          </w:p>
          <w:p w14:paraId="2BDC96EB" w14:textId="77777777" w:rsidR="00EC0C81" w:rsidRDefault="00EC0C81" w:rsidP="008F2BC6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489672AA" w14:textId="77777777" w:rsidR="00EC0C81" w:rsidRDefault="00EC0C81" w:rsidP="008F2BC6">
            <w:pPr>
              <w:widowControl w:val="0"/>
              <w:spacing w:line="240" w:lineRule="auto"/>
            </w:pPr>
            <w:r>
              <w:t>The seq (sequence) field contains the integer that was received in the corresponding command request’s seq field.</w:t>
            </w:r>
          </w:p>
          <w:p w14:paraId="4EB9AD90" w14:textId="61E50C35" w:rsidR="00EC0C81" w:rsidRDefault="00EC0C81" w:rsidP="008F2BC6">
            <w:pPr>
              <w:widowControl w:val="0"/>
              <w:spacing w:line="240" w:lineRule="auto"/>
            </w:pPr>
            <w:r>
              <w:t xml:space="preserve">The response will send current values of temperature, humidity </w:t>
            </w:r>
          </w:p>
        </w:tc>
      </w:tr>
    </w:tbl>
    <w:p w14:paraId="1501E93E" w14:textId="77777777" w:rsidR="00EC0C81" w:rsidRDefault="00EC0C81"/>
    <w:p w14:paraId="02C7D68C" w14:textId="77777777" w:rsidR="004D6984" w:rsidRDefault="004D6984"/>
    <w:p w14:paraId="00000079" w14:textId="0002D6FC" w:rsidR="008E04F8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Alarm:</w:t>
      </w:r>
    </w:p>
    <w:p w14:paraId="0FB63719" w14:textId="77777777" w:rsidR="00B658EB" w:rsidRDefault="00B658EB" w:rsidP="00B658EB">
      <w:pPr>
        <w:rPr>
          <w:sz w:val="28"/>
          <w:szCs w:val="28"/>
        </w:rPr>
      </w:pPr>
      <w:r>
        <w:rPr>
          <w:sz w:val="28"/>
          <w:szCs w:val="28"/>
        </w:rPr>
        <w:t>Sensor1-AirQualityData</w:t>
      </w:r>
    </w:p>
    <w:p w14:paraId="0000007A" w14:textId="34789C35" w:rsidR="008E04F8" w:rsidRDefault="00000000">
      <w:r>
        <w:rPr>
          <w:sz w:val="28"/>
          <w:szCs w:val="28"/>
        </w:rPr>
        <w:t>Temperature</w:t>
      </w:r>
      <w:r w:rsidR="00FD6A5E">
        <w:rPr>
          <w:sz w:val="28"/>
          <w:szCs w:val="28"/>
        </w:rPr>
        <w:t>-IAQ</w:t>
      </w:r>
      <w:r>
        <w:rPr>
          <w:sz w:val="28"/>
          <w:szCs w:val="28"/>
        </w:rPr>
        <w:t xml:space="preserve"> Alarm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8E04F8" w14:paraId="796BE06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8E04F8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E04F8" w14:paraId="3A8DEEF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8E04F8" w:rsidRDefault="00000000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8E04F8" w14:paraId="208C1B0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0B036A99" w:rsidR="008E04F8" w:rsidRDefault="00000000">
            <w:pPr>
              <w:widowControl w:val="0"/>
              <w:spacing w:after="0" w:line="240" w:lineRule="auto"/>
              <w:jc w:val="center"/>
            </w:pPr>
            <w:r>
              <w:t>0x1</w:t>
            </w:r>
            <w:r w:rsidR="004D6984">
              <w:t>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37F4BD5A" w:rsidR="008E04F8" w:rsidRDefault="00000000">
            <w:pPr>
              <w:widowControl w:val="0"/>
              <w:spacing w:after="0" w:line="240" w:lineRule="auto"/>
            </w:pPr>
            <w:r>
              <w:t>Key = temperature</w:t>
            </w:r>
            <w:r w:rsidR="00B658EB">
              <w:t>-IAQ</w:t>
            </w:r>
            <w:r>
              <w:t xml:space="preserve">_alert, Length = </w:t>
            </w:r>
            <w:r w:rsidR="004D6984">
              <w:t>5</w:t>
            </w:r>
          </w:p>
        </w:tc>
      </w:tr>
      <w:tr w:rsidR="008E04F8" w14:paraId="39F5C67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8E04F8" w:rsidRDefault="008E04F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43A78BC8" w:rsidR="008E04F8" w:rsidRDefault="00000000">
            <w:pPr>
              <w:widowControl w:val="0"/>
              <w:spacing w:after="0" w:line="240" w:lineRule="auto"/>
            </w:pPr>
            <w:r>
              <w:t>Value of Temperature</w:t>
            </w:r>
            <w:r w:rsidR="00FA195F">
              <w:t>-IAQ</w:t>
            </w:r>
            <w:r>
              <w:t xml:space="preserve"> in Celsius</w:t>
            </w:r>
          </w:p>
        </w:tc>
      </w:tr>
      <w:tr w:rsidR="008E04F8" w14:paraId="24CBA4C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E04F8" w:rsidRDefault="008E04F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8E04F8" w:rsidRDefault="00000000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8E04F8" w14:paraId="337D9FE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8E04F8" w:rsidRDefault="00000000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0000008D" w14:textId="77777777" w:rsidR="008E04F8" w:rsidRDefault="008E04F8"/>
    <w:p w14:paraId="0000008E" w14:textId="77777777" w:rsidR="008E04F8" w:rsidRDefault="008E04F8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8E04F8" w14:paraId="756BC4B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8E04F8" w:rsidRDefault="00000000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8E04F8" w14:paraId="4267A1D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0000093" w14:textId="51F374A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r>
              <w:t>temperature</w:t>
            </w:r>
            <w:r w:rsidR="00B658EB">
              <w:t>-IAQ</w:t>
            </w:r>
            <w:r>
              <w:t>_alert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{</w:t>
            </w:r>
          </w:p>
          <w:p w14:paraId="00000094" w14:textId="0FE3744F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>
              <w:t>temperature</w:t>
            </w:r>
            <w:r w:rsidR="00FA195F">
              <w:t>-IAQ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”: &lt;float&gt;, </w:t>
            </w:r>
          </w:p>
          <w:p w14:paraId="00000095" w14:textId="1CD06D58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“range”: “Below” | “Above”</w:t>
            </w:r>
          </w:p>
          <w:p w14:paraId="00000096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00000097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8E04F8" w14:paraId="1CB86F7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8E04F8" w:rsidRDefault="0000000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F1-R101-Lock), indicating that the alarm corresponds to that lock. </w:t>
            </w:r>
          </w:p>
          <w:p w14:paraId="0000009A" w14:textId="77777777" w:rsidR="008E04F8" w:rsidRDefault="008E04F8">
            <w:pPr>
              <w:widowControl w:val="0"/>
              <w:spacing w:after="0" w:line="240" w:lineRule="auto"/>
            </w:pPr>
          </w:p>
          <w:p w14:paraId="0000009B" w14:textId="77777777" w:rsidR="008E04F8" w:rsidRDefault="00000000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0000009C" w14:textId="58EF4807" w:rsidR="008E04F8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Current Temperature</w:t>
            </w:r>
            <w:r w:rsidR="00FA195F">
              <w:t>-IAQ</w:t>
            </w:r>
            <w:r>
              <w:t xml:space="preserve"> value</w:t>
            </w:r>
          </w:p>
          <w:p w14:paraId="0000009D" w14:textId="7E73C1F6" w:rsidR="008E04F8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Is the temperature</w:t>
            </w:r>
            <w:r w:rsidR="00FA195F">
              <w:t>-IAQ</w:t>
            </w:r>
            <w:r>
              <w:t xml:space="preserve"> below normal range or above normal range</w:t>
            </w:r>
          </w:p>
        </w:tc>
      </w:tr>
    </w:tbl>
    <w:p w14:paraId="0000009E" w14:textId="77777777" w:rsidR="008E04F8" w:rsidRDefault="008E04F8"/>
    <w:p w14:paraId="0000009F" w14:textId="77777777" w:rsidR="008E04F8" w:rsidRDefault="008E04F8"/>
    <w:p w14:paraId="000000A0" w14:textId="77777777" w:rsidR="008E04F8" w:rsidRDefault="008E04F8"/>
    <w:p w14:paraId="000000C7" w14:textId="7C62A758" w:rsidR="008E04F8" w:rsidRDefault="00000000">
      <w:r>
        <w:rPr>
          <w:sz w:val="28"/>
          <w:szCs w:val="28"/>
        </w:rPr>
        <w:t>Humidity</w:t>
      </w:r>
      <w:r w:rsidR="00FD6A5E">
        <w:rPr>
          <w:sz w:val="28"/>
          <w:szCs w:val="28"/>
        </w:rPr>
        <w:t>-IAQ</w:t>
      </w:r>
      <w:r>
        <w:rPr>
          <w:sz w:val="28"/>
          <w:szCs w:val="28"/>
        </w:rPr>
        <w:t xml:space="preserve"> Alarm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8E04F8" w14:paraId="2B06321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8E04F8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8E04F8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E04F8" w14:paraId="27BBCEB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8E04F8" w:rsidRDefault="00000000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8E04F8" w14:paraId="3D2F10D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lastRenderedPageBreak/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6764A0CF" w:rsidR="008E04F8" w:rsidRDefault="00000000">
            <w:pPr>
              <w:widowControl w:val="0"/>
              <w:spacing w:after="0" w:line="240" w:lineRule="auto"/>
              <w:jc w:val="center"/>
            </w:pPr>
            <w:r>
              <w:t>0x</w:t>
            </w:r>
            <w:r w:rsidR="004D6984">
              <w:t>25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1AD76CAB" w:rsidR="008E04F8" w:rsidRDefault="00000000">
            <w:pPr>
              <w:widowControl w:val="0"/>
              <w:spacing w:after="0" w:line="240" w:lineRule="auto"/>
            </w:pPr>
            <w:r>
              <w:t>Key = humidity</w:t>
            </w:r>
            <w:r w:rsidR="00B658EB">
              <w:t>-IAQ</w:t>
            </w:r>
            <w:r>
              <w:t xml:space="preserve">_alert, Length = </w:t>
            </w:r>
            <w:r w:rsidR="004D6984">
              <w:t>5</w:t>
            </w:r>
          </w:p>
        </w:tc>
      </w:tr>
      <w:tr w:rsidR="008E04F8" w14:paraId="51A6848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8E04F8" w:rsidRDefault="008E04F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084CD994" w:rsidR="008E04F8" w:rsidRDefault="00000000">
            <w:pPr>
              <w:widowControl w:val="0"/>
              <w:spacing w:after="0" w:line="240" w:lineRule="auto"/>
            </w:pPr>
            <w:r>
              <w:t>Value of Humidity</w:t>
            </w:r>
            <w:r w:rsidR="00FA195F">
              <w:t>-IAQ</w:t>
            </w:r>
            <w:r>
              <w:t xml:space="preserve"> in %</w:t>
            </w:r>
          </w:p>
        </w:tc>
      </w:tr>
      <w:tr w:rsidR="008E04F8" w14:paraId="7C3779F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8E04F8" w:rsidRDefault="008E04F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8E04F8" w:rsidRDefault="00000000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8E04F8" w14:paraId="774E349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8E04F8" w:rsidRDefault="00000000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8E04F8" w:rsidRDefault="00000000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000000DA" w14:textId="77777777" w:rsidR="008E04F8" w:rsidRDefault="008E04F8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8E04F8" w14:paraId="0E458D6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8E04F8" w:rsidRDefault="00000000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8E04F8" w14:paraId="1D4E99F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00000DF" w14:textId="67895992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r>
              <w:t>humidity</w:t>
            </w:r>
            <w:r w:rsidR="00B658EB">
              <w:t>-IAQ</w:t>
            </w:r>
            <w:r>
              <w:t>_alert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{</w:t>
            </w:r>
          </w:p>
          <w:p w14:paraId="000000E0" w14:textId="33467729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>
              <w:t>humidity</w:t>
            </w:r>
            <w:r w:rsidR="00FA195F">
              <w:t>-IAQ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”: &lt;float&gt;, </w:t>
            </w:r>
          </w:p>
          <w:p w14:paraId="000000E1" w14:textId="743EF159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“range”: “Below” | “Above”</w:t>
            </w:r>
          </w:p>
          <w:p w14:paraId="000000E2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000000E3" w14:textId="77777777" w:rsidR="008E04F8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8E04F8" w14:paraId="6B7446C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8E04F8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8E04F8" w:rsidRDefault="0000000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F1-R101-Lock), indicating that the alarm corresponds to that lock. </w:t>
            </w:r>
          </w:p>
          <w:p w14:paraId="000000E6" w14:textId="77777777" w:rsidR="008E04F8" w:rsidRDefault="008E04F8">
            <w:pPr>
              <w:widowControl w:val="0"/>
              <w:spacing w:after="0" w:line="240" w:lineRule="auto"/>
            </w:pPr>
          </w:p>
          <w:p w14:paraId="000000E7" w14:textId="77777777" w:rsidR="008E04F8" w:rsidRDefault="00000000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000000E8" w14:textId="65619AF6" w:rsidR="008E04F8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Current humidity</w:t>
            </w:r>
            <w:r w:rsidR="00FA195F">
              <w:t>-IAQ</w:t>
            </w:r>
            <w:r>
              <w:t xml:space="preserve"> value</w:t>
            </w:r>
          </w:p>
          <w:p w14:paraId="000000E9" w14:textId="6848EF9B" w:rsidR="008E04F8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Is the humidity</w:t>
            </w:r>
            <w:r w:rsidR="00FA195F">
              <w:t>-IAQ</w:t>
            </w:r>
            <w:r>
              <w:t xml:space="preserve"> below normal range or above normal range</w:t>
            </w:r>
          </w:p>
        </w:tc>
      </w:tr>
    </w:tbl>
    <w:p w14:paraId="000000EA" w14:textId="317ECA35" w:rsidR="008E04F8" w:rsidRDefault="008E04F8"/>
    <w:p w14:paraId="68202EBD" w14:textId="0073F80F" w:rsidR="00B658EB" w:rsidRDefault="00B658EB"/>
    <w:p w14:paraId="2688109A" w14:textId="6F310619" w:rsidR="00FD6A5E" w:rsidRDefault="00FD6A5E" w:rsidP="00FD6A5E">
      <w:r>
        <w:rPr>
          <w:sz w:val="28"/>
          <w:szCs w:val="28"/>
        </w:rPr>
        <w:t>IAQ</w:t>
      </w:r>
      <w:r>
        <w:rPr>
          <w:sz w:val="28"/>
          <w:szCs w:val="28"/>
        </w:rPr>
        <w:t xml:space="preserve"> Alarm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FD6A5E" w14:paraId="7AB82FAD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BA7D" w14:textId="77777777" w:rsidR="00FD6A5E" w:rsidRDefault="00FD6A5E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1F61" w14:textId="77777777" w:rsidR="00FD6A5E" w:rsidRDefault="00FD6A5E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C180" w14:textId="77777777" w:rsidR="00FD6A5E" w:rsidRDefault="00FD6A5E" w:rsidP="008F2BC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6A5E" w14:paraId="78C4E4A5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FA6F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2E19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2A48" w14:textId="77777777" w:rsidR="00FD6A5E" w:rsidRDefault="00FD6A5E" w:rsidP="008F2BC6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FD6A5E" w14:paraId="21AE883E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7BA3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F30E" w14:textId="60CFB0C0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0x</w:t>
            </w:r>
            <w:r>
              <w:t>3</w:t>
            </w:r>
            <w:r>
              <w:t>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4DEE" w14:textId="61BA7977" w:rsidR="00FD6A5E" w:rsidRDefault="00FD6A5E" w:rsidP="008F2BC6">
            <w:pPr>
              <w:widowControl w:val="0"/>
              <w:spacing w:after="0" w:line="240" w:lineRule="auto"/>
            </w:pPr>
            <w:r>
              <w:t xml:space="preserve">Key = IAQ_alert, Length = </w:t>
            </w:r>
            <w:r w:rsidR="00FA195F">
              <w:t>3</w:t>
            </w:r>
          </w:p>
        </w:tc>
      </w:tr>
      <w:tr w:rsidR="00FD6A5E" w14:paraId="240D6996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1C3" w14:textId="359042CD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6:</w:t>
            </w:r>
            <w:r w:rsidR="00FA195F"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2B5D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93B6" w14:textId="221BAE56" w:rsidR="00FD6A5E" w:rsidRDefault="00FD6A5E" w:rsidP="008F2BC6">
            <w:pPr>
              <w:widowControl w:val="0"/>
              <w:spacing w:after="0" w:line="240" w:lineRule="auto"/>
            </w:pPr>
            <w:r>
              <w:t xml:space="preserve">Value of </w:t>
            </w:r>
            <w:r w:rsidR="00FA195F">
              <w:t>IAQ</w:t>
            </w:r>
            <w:r>
              <w:t xml:space="preserve"> in </w:t>
            </w:r>
            <w:r w:rsidR="00FA195F">
              <w:t>range 0-500</w:t>
            </w:r>
          </w:p>
        </w:tc>
      </w:tr>
      <w:tr w:rsidR="00FD6A5E" w14:paraId="2B824713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695F" w14:textId="120AF2DE" w:rsidR="00FD6A5E" w:rsidRDefault="00FA195F" w:rsidP="008F2BC6">
            <w:pPr>
              <w:widowControl w:val="0"/>
              <w:spacing w:after="0" w:line="240" w:lineRule="auto"/>
              <w:jc w:val="center"/>
            </w:pPr>
            <w:r>
              <w:t>8</w:t>
            </w:r>
            <w:r w:rsidR="00FD6A5E">
              <w:t>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3F19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76E7" w14:textId="77777777" w:rsidR="00FD6A5E" w:rsidRDefault="00FD6A5E" w:rsidP="008F2BC6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FD6A5E" w14:paraId="4C587BC2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5E7F" w14:textId="6F6F7A53" w:rsidR="00FD6A5E" w:rsidRDefault="00FA195F" w:rsidP="008F2BC6">
            <w:pPr>
              <w:widowControl w:val="0"/>
              <w:spacing w:after="0" w:line="240" w:lineRule="auto"/>
              <w:jc w:val="center"/>
            </w:pPr>
            <w:r>
              <w:t>9</w:t>
            </w:r>
            <w:r w:rsidR="00FD6A5E">
              <w:t>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09A1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10A6" w14:textId="77777777" w:rsidR="00FD6A5E" w:rsidRDefault="00FD6A5E" w:rsidP="008F2BC6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799097F1" w14:textId="77777777" w:rsidR="00FD6A5E" w:rsidRDefault="00FD6A5E" w:rsidP="00FD6A5E"/>
    <w:p w14:paraId="3B21E9EB" w14:textId="77777777" w:rsidR="00FD6A5E" w:rsidRDefault="00FD6A5E" w:rsidP="00FD6A5E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FD6A5E" w14:paraId="7C81411C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AF78" w14:textId="77777777" w:rsidR="00FD6A5E" w:rsidRDefault="00FD6A5E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ED" w14:textId="77777777" w:rsidR="00FD6A5E" w:rsidRDefault="00FD6A5E" w:rsidP="008F2BC6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FD6A5E" w14:paraId="177E7EBE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C869" w14:textId="77777777" w:rsidR="00FD6A5E" w:rsidRDefault="00FD6A5E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13BA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2AE58729" w14:textId="52FC5610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“</w:t>
            </w:r>
            <w:r>
              <w:t>IAQ_alert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{</w:t>
            </w:r>
          </w:p>
          <w:p w14:paraId="427EF966" w14:textId="4BA8EABE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 w:rsidR="00FA195F">
              <w:t>IAQ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&lt;</w:t>
            </w:r>
            <w:r w:rsidR="00FA195F">
              <w:rPr>
                <w:rFonts w:ascii="Courier New" w:eastAsia="Courier New" w:hAnsi="Courier New" w:cs="Courier New"/>
                <w:sz w:val="20"/>
                <w:szCs w:val="20"/>
              </w:rPr>
              <w:t>short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&gt;, </w:t>
            </w:r>
          </w:p>
          <w:p w14:paraId="1C329F2A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“range”: “Below” | “Above”</w:t>
            </w:r>
          </w:p>
          <w:p w14:paraId="5D10D151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693B0011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FD6A5E" w14:paraId="3AEBD7EE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0E72" w14:textId="77777777" w:rsidR="00FD6A5E" w:rsidRDefault="00FD6A5E" w:rsidP="008F2BC6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19EE" w14:textId="77777777" w:rsidR="00FD6A5E" w:rsidRDefault="00FD6A5E" w:rsidP="008F2BC6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F1-R101-Lock), indicating that the alarm corresponds to that lock. </w:t>
            </w:r>
          </w:p>
          <w:p w14:paraId="1103BCAB" w14:textId="77777777" w:rsidR="00FD6A5E" w:rsidRDefault="00FD6A5E" w:rsidP="008F2BC6">
            <w:pPr>
              <w:widowControl w:val="0"/>
              <w:spacing w:after="0" w:line="240" w:lineRule="auto"/>
            </w:pPr>
          </w:p>
          <w:p w14:paraId="5769B3AD" w14:textId="77777777" w:rsidR="00FD6A5E" w:rsidRDefault="00FD6A5E" w:rsidP="008F2BC6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0D1EDF99" w14:textId="250DC1C3" w:rsidR="00FD6A5E" w:rsidRDefault="00FD6A5E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Current </w:t>
            </w:r>
            <w:r w:rsidR="00FA195F">
              <w:t>IAQ</w:t>
            </w:r>
            <w:r>
              <w:t xml:space="preserve"> value</w:t>
            </w:r>
          </w:p>
          <w:p w14:paraId="7474ABB3" w14:textId="6A5A8AF2" w:rsidR="00FD6A5E" w:rsidRDefault="00FD6A5E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Is the </w:t>
            </w:r>
            <w:r w:rsidR="00FA195F">
              <w:t>IAQ</w:t>
            </w:r>
            <w:r>
              <w:t xml:space="preserve"> below normal range or above normal range</w:t>
            </w:r>
          </w:p>
        </w:tc>
      </w:tr>
    </w:tbl>
    <w:p w14:paraId="04C7A081" w14:textId="77777777" w:rsidR="00FD6A5E" w:rsidRDefault="00FD6A5E" w:rsidP="00FD6A5E"/>
    <w:p w14:paraId="79651C92" w14:textId="77777777" w:rsidR="00FD6A5E" w:rsidRDefault="00FD6A5E" w:rsidP="00FD6A5E"/>
    <w:p w14:paraId="37061795" w14:textId="77777777" w:rsidR="00FD6A5E" w:rsidRDefault="00FD6A5E" w:rsidP="00FD6A5E"/>
    <w:p w14:paraId="7FC3836B" w14:textId="519BB276" w:rsidR="00FD6A5E" w:rsidRDefault="00FD6A5E" w:rsidP="00FD6A5E">
      <w:r>
        <w:rPr>
          <w:sz w:val="28"/>
          <w:szCs w:val="28"/>
        </w:rPr>
        <w:t>CO2</w:t>
      </w:r>
      <w:r>
        <w:rPr>
          <w:sz w:val="28"/>
          <w:szCs w:val="28"/>
        </w:rPr>
        <w:t xml:space="preserve"> Alarm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FD6A5E" w14:paraId="0B94A7DD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AD57" w14:textId="77777777" w:rsidR="00FD6A5E" w:rsidRDefault="00FD6A5E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93AF" w14:textId="77777777" w:rsidR="00FD6A5E" w:rsidRDefault="00FD6A5E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7971" w14:textId="77777777" w:rsidR="00FD6A5E" w:rsidRDefault="00FD6A5E" w:rsidP="008F2BC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6A5E" w14:paraId="5EF2BB5A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8B85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5D09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F571" w14:textId="77777777" w:rsidR="00FD6A5E" w:rsidRDefault="00FD6A5E" w:rsidP="008F2BC6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FD6A5E" w14:paraId="5C62A840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5A97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261A" w14:textId="6973273B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0x</w:t>
            </w:r>
            <w:r>
              <w:t>4</w:t>
            </w:r>
            <w:r>
              <w:t>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85B7" w14:textId="15493BE3" w:rsidR="00FD6A5E" w:rsidRDefault="00FD6A5E" w:rsidP="008F2BC6">
            <w:pPr>
              <w:widowControl w:val="0"/>
              <w:spacing w:after="0" w:line="240" w:lineRule="auto"/>
            </w:pPr>
            <w:r>
              <w:t xml:space="preserve">Key = </w:t>
            </w:r>
            <w:r>
              <w:t>CO2</w:t>
            </w:r>
            <w:r>
              <w:t>_alert, Length = 5</w:t>
            </w:r>
          </w:p>
        </w:tc>
      </w:tr>
      <w:tr w:rsidR="00FD6A5E" w14:paraId="583E483D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994F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416C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77EC" w14:textId="67BEB019" w:rsidR="00FD6A5E" w:rsidRDefault="00FD6A5E" w:rsidP="008F2BC6">
            <w:pPr>
              <w:widowControl w:val="0"/>
              <w:spacing w:after="0" w:line="240" w:lineRule="auto"/>
            </w:pPr>
            <w:r>
              <w:t xml:space="preserve">Value of </w:t>
            </w:r>
            <w:r w:rsidR="00FA195F">
              <w:t>CO2</w:t>
            </w:r>
            <w:r>
              <w:t xml:space="preserve"> in </w:t>
            </w:r>
            <w:r w:rsidR="00FA195F">
              <w:t>ppm</w:t>
            </w:r>
          </w:p>
        </w:tc>
      </w:tr>
      <w:tr w:rsidR="00FD6A5E" w14:paraId="02D1D87B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4325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CD5D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4A58" w14:textId="77777777" w:rsidR="00FD6A5E" w:rsidRDefault="00FD6A5E" w:rsidP="008F2BC6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FD6A5E" w14:paraId="024F86CB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973D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CD9C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D156" w14:textId="77777777" w:rsidR="00FD6A5E" w:rsidRDefault="00FD6A5E" w:rsidP="008F2BC6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3FF2D637" w14:textId="77777777" w:rsidR="00FD6A5E" w:rsidRDefault="00FD6A5E" w:rsidP="00FD6A5E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FD6A5E" w14:paraId="2772D658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C5DC" w14:textId="77777777" w:rsidR="00FD6A5E" w:rsidRDefault="00FD6A5E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7D83" w14:textId="77777777" w:rsidR="00FD6A5E" w:rsidRDefault="00FD6A5E" w:rsidP="008F2BC6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FD6A5E" w14:paraId="4E74BE85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B9F1" w14:textId="77777777" w:rsidR="00FD6A5E" w:rsidRDefault="00FD6A5E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59CC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6080BBB4" w14:textId="77C74E61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r>
              <w:t>CO2</w:t>
            </w:r>
            <w:r>
              <w:t>_alert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{</w:t>
            </w:r>
          </w:p>
          <w:p w14:paraId="45ADC501" w14:textId="1497BEF6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 w:rsidR="00FA195F">
              <w:t>CO2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”: &lt;float&gt;, </w:t>
            </w:r>
          </w:p>
          <w:p w14:paraId="366B7E52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“range”: “Below” | “Above”</w:t>
            </w:r>
          </w:p>
          <w:p w14:paraId="54D9EA27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46F8B641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FD6A5E" w14:paraId="232C465B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C529" w14:textId="77777777" w:rsidR="00FD6A5E" w:rsidRDefault="00FD6A5E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B5B8" w14:textId="77777777" w:rsidR="00FD6A5E" w:rsidRDefault="00FD6A5E" w:rsidP="008F2BC6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F1-R101-Lock), indicating that the alarm corresponds to that lock. </w:t>
            </w:r>
          </w:p>
          <w:p w14:paraId="19E54F8E" w14:textId="77777777" w:rsidR="00FD6A5E" w:rsidRDefault="00FD6A5E" w:rsidP="008F2BC6">
            <w:pPr>
              <w:widowControl w:val="0"/>
              <w:spacing w:after="0" w:line="240" w:lineRule="auto"/>
            </w:pPr>
          </w:p>
          <w:p w14:paraId="0D29A9CB" w14:textId="77777777" w:rsidR="00FD6A5E" w:rsidRDefault="00FD6A5E" w:rsidP="008F2BC6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126394DC" w14:textId="227BDC86" w:rsidR="00FD6A5E" w:rsidRDefault="00FD6A5E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Current </w:t>
            </w:r>
            <w:r w:rsidR="00FA195F">
              <w:t>CO2</w:t>
            </w:r>
            <w:r>
              <w:t xml:space="preserve"> value</w:t>
            </w:r>
          </w:p>
          <w:p w14:paraId="115273AC" w14:textId="10FB59B9" w:rsidR="00FD6A5E" w:rsidRDefault="00FD6A5E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Is the </w:t>
            </w:r>
            <w:r w:rsidR="00FA195F">
              <w:t>CO2</w:t>
            </w:r>
            <w:r w:rsidR="00FA195F">
              <w:t xml:space="preserve"> </w:t>
            </w:r>
            <w:r>
              <w:t>below normal range or above normal range</w:t>
            </w:r>
          </w:p>
        </w:tc>
      </w:tr>
    </w:tbl>
    <w:p w14:paraId="7493E5BA" w14:textId="308C3837" w:rsidR="00FD6A5E" w:rsidRDefault="008A2DA4" w:rsidP="00FD6A5E">
      <w:r>
        <w:rPr>
          <w:sz w:val="28"/>
          <w:szCs w:val="28"/>
        </w:rPr>
        <w:lastRenderedPageBreak/>
        <w:t>b-VOC</w:t>
      </w:r>
      <w:r w:rsidR="00FD6A5E">
        <w:rPr>
          <w:sz w:val="28"/>
          <w:szCs w:val="28"/>
        </w:rPr>
        <w:t xml:space="preserve"> Alarm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FD6A5E" w14:paraId="5545FBE6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F426" w14:textId="77777777" w:rsidR="00FD6A5E" w:rsidRDefault="00FD6A5E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3F15" w14:textId="77777777" w:rsidR="00FD6A5E" w:rsidRDefault="00FD6A5E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C3F9" w14:textId="77777777" w:rsidR="00FD6A5E" w:rsidRDefault="00FD6A5E" w:rsidP="008F2BC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6A5E" w14:paraId="7B473F0B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9B97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E56A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138F" w14:textId="77777777" w:rsidR="00FD6A5E" w:rsidRDefault="00FD6A5E" w:rsidP="008F2BC6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FD6A5E" w14:paraId="2424A073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90FD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2DD4" w14:textId="09CF8D5F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0x</w:t>
            </w:r>
            <w:r w:rsidR="008A2DA4">
              <w:t>5</w:t>
            </w:r>
            <w:r>
              <w:t>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D17E" w14:textId="5646FEB4" w:rsidR="00FD6A5E" w:rsidRDefault="00FD6A5E" w:rsidP="008F2BC6">
            <w:pPr>
              <w:widowControl w:val="0"/>
              <w:spacing w:after="0" w:line="240" w:lineRule="auto"/>
            </w:pPr>
            <w:r>
              <w:t xml:space="preserve">Key = </w:t>
            </w:r>
            <w:r w:rsidR="008A2DA4">
              <w:t>b-VOC</w:t>
            </w:r>
            <w:r>
              <w:t>_alert, Length = 5</w:t>
            </w:r>
          </w:p>
        </w:tc>
      </w:tr>
      <w:tr w:rsidR="00FD6A5E" w14:paraId="1E419CE8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25CF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3B5C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04FF" w14:textId="3A4A249C" w:rsidR="00FD6A5E" w:rsidRDefault="00FD6A5E" w:rsidP="008F2BC6">
            <w:pPr>
              <w:widowControl w:val="0"/>
              <w:spacing w:after="0" w:line="240" w:lineRule="auto"/>
            </w:pPr>
            <w:r>
              <w:t xml:space="preserve">Value of </w:t>
            </w:r>
            <w:r w:rsidR="00302830">
              <w:t>b-VOC</w:t>
            </w:r>
            <w:r>
              <w:t xml:space="preserve"> in </w:t>
            </w:r>
            <w:r w:rsidR="00302830">
              <w:t>ppm</w:t>
            </w:r>
          </w:p>
        </w:tc>
      </w:tr>
      <w:tr w:rsidR="00FD6A5E" w14:paraId="5D30CE97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23D5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7B06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416" w14:textId="77777777" w:rsidR="00FD6A5E" w:rsidRDefault="00FD6A5E" w:rsidP="008F2BC6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FD6A5E" w14:paraId="17BCA73F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6573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CA84" w14:textId="77777777" w:rsidR="00FD6A5E" w:rsidRDefault="00FD6A5E" w:rsidP="008F2BC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E658" w14:textId="77777777" w:rsidR="00FD6A5E" w:rsidRDefault="00FD6A5E" w:rsidP="008F2BC6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3B68D73B" w14:textId="77777777" w:rsidR="00FD6A5E" w:rsidRDefault="00FD6A5E" w:rsidP="00FD6A5E"/>
    <w:p w14:paraId="4015C6E1" w14:textId="77777777" w:rsidR="00FD6A5E" w:rsidRDefault="00FD6A5E" w:rsidP="00FD6A5E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FD6A5E" w14:paraId="566C5A5E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746A" w14:textId="77777777" w:rsidR="00FD6A5E" w:rsidRDefault="00FD6A5E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D5B6" w14:textId="77777777" w:rsidR="00FD6A5E" w:rsidRDefault="00FD6A5E" w:rsidP="008F2BC6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FD6A5E" w14:paraId="609C8D16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AB48" w14:textId="77777777" w:rsidR="00FD6A5E" w:rsidRDefault="00FD6A5E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B402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702C9C2C" w14:textId="533E1F8A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r w:rsidR="008A2DA4">
              <w:t>b-VOC</w:t>
            </w:r>
            <w:r>
              <w:t>_alert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{</w:t>
            </w:r>
          </w:p>
          <w:p w14:paraId="7A70301A" w14:textId="232EE1EB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 w:rsidR="00066B0C">
              <w:t>b-VOC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”: &lt;float&gt;, </w:t>
            </w:r>
          </w:p>
          <w:p w14:paraId="3CF259D8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“range”: “Below” | “Above”</w:t>
            </w:r>
          </w:p>
          <w:p w14:paraId="386D8BCF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5D9963F5" w14:textId="77777777" w:rsidR="00FD6A5E" w:rsidRDefault="00FD6A5E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FD6A5E" w14:paraId="2AA41666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7216" w14:textId="77777777" w:rsidR="00FD6A5E" w:rsidRDefault="00FD6A5E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A1D0" w14:textId="77777777" w:rsidR="00FD6A5E" w:rsidRDefault="00FD6A5E" w:rsidP="008F2BC6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F1-R101-Lock), indicating that the alarm corresponds to that lock. </w:t>
            </w:r>
          </w:p>
          <w:p w14:paraId="01429117" w14:textId="77777777" w:rsidR="00FD6A5E" w:rsidRDefault="00FD6A5E" w:rsidP="008F2BC6">
            <w:pPr>
              <w:widowControl w:val="0"/>
              <w:spacing w:after="0" w:line="240" w:lineRule="auto"/>
            </w:pPr>
          </w:p>
          <w:p w14:paraId="71C4E1D0" w14:textId="77777777" w:rsidR="00FD6A5E" w:rsidRDefault="00FD6A5E" w:rsidP="008F2BC6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2917ED30" w14:textId="6C0312C0" w:rsidR="00FD6A5E" w:rsidRDefault="00FD6A5E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Current </w:t>
            </w:r>
            <w:r w:rsidR="00302830">
              <w:t>b-VOC</w:t>
            </w:r>
            <w:r>
              <w:t xml:space="preserve"> value</w:t>
            </w:r>
          </w:p>
          <w:p w14:paraId="15F31CC9" w14:textId="6D92C7E6" w:rsidR="00FD6A5E" w:rsidRDefault="00FD6A5E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Is the </w:t>
            </w:r>
            <w:r w:rsidR="00FA195F">
              <w:t>b-VOC</w:t>
            </w:r>
            <w:r>
              <w:t xml:space="preserve"> below normal range or above normal range</w:t>
            </w:r>
          </w:p>
        </w:tc>
      </w:tr>
    </w:tbl>
    <w:p w14:paraId="7BFFFC89" w14:textId="2EA0FC30" w:rsidR="00FD6A5E" w:rsidRDefault="00FD6A5E"/>
    <w:p w14:paraId="70F777BB" w14:textId="77777777" w:rsidR="00FD6A5E" w:rsidRDefault="00FD6A5E"/>
    <w:p w14:paraId="39B65CE0" w14:textId="77777777" w:rsidR="00B658EB" w:rsidRDefault="00B658EB" w:rsidP="00B658EB">
      <w:pPr>
        <w:rPr>
          <w:sz w:val="28"/>
          <w:szCs w:val="28"/>
        </w:rPr>
      </w:pPr>
      <w:r>
        <w:rPr>
          <w:sz w:val="28"/>
          <w:szCs w:val="28"/>
        </w:rPr>
        <w:t>Sensor2-TemperatureHumidityData</w:t>
      </w:r>
    </w:p>
    <w:p w14:paraId="796846C4" w14:textId="77777777" w:rsidR="00B658EB" w:rsidRDefault="00B658EB" w:rsidP="00B658EB">
      <w:r>
        <w:rPr>
          <w:sz w:val="28"/>
          <w:szCs w:val="28"/>
        </w:rPr>
        <w:t>Temperature Alarm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B658EB" w14:paraId="5F76B81F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C517" w14:textId="77777777" w:rsidR="00B658EB" w:rsidRDefault="00B658EB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CECF" w14:textId="77777777" w:rsidR="00B658EB" w:rsidRDefault="00B658EB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B1AA" w14:textId="77777777" w:rsidR="00B658EB" w:rsidRDefault="00B658EB" w:rsidP="008F2BC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58EB" w14:paraId="23B324A0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76A5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7BAB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4641" w14:textId="77777777" w:rsidR="00B658EB" w:rsidRDefault="00B658EB" w:rsidP="008F2BC6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B658EB" w14:paraId="5DD7B81B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F17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6B57" w14:textId="38BD07D9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0x</w:t>
            </w:r>
            <w:r>
              <w:t>6</w:t>
            </w:r>
            <w:r>
              <w:t>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B51C" w14:textId="77777777" w:rsidR="00B658EB" w:rsidRDefault="00B658EB" w:rsidP="008F2BC6">
            <w:pPr>
              <w:widowControl w:val="0"/>
              <w:spacing w:after="0" w:line="240" w:lineRule="auto"/>
            </w:pPr>
            <w:r>
              <w:t>Key = temperature_alert, Length = 5</w:t>
            </w:r>
          </w:p>
        </w:tc>
      </w:tr>
      <w:tr w:rsidR="00B658EB" w14:paraId="41942B33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C1D8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53BC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2C16" w14:textId="77777777" w:rsidR="00B658EB" w:rsidRDefault="00B658EB" w:rsidP="008F2BC6">
            <w:pPr>
              <w:widowControl w:val="0"/>
              <w:spacing w:after="0" w:line="240" w:lineRule="auto"/>
            </w:pPr>
            <w:r>
              <w:t>Value of Temperature in Celsius</w:t>
            </w:r>
          </w:p>
        </w:tc>
      </w:tr>
      <w:tr w:rsidR="00B658EB" w14:paraId="1D8F8989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09E2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lastRenderedPageBreak/>
              <w:t>10:1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271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7641" w14:textId="77777777" w:rsidR="00B658EB" w:rsidRDefault="00B658EB" w:rsidP="008F2BC6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B658EB" w14:paraId="3396554B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1228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43A6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1D35" w14:textId="77777777" w:rsidR="00B658EB" w:rsidRDefault="00B658EB" w:rsidP="008F2BC6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2952EC53" w14:textId="77777777" w:rsidR="00B658EB" w:rsidRDefault="00B658EB" w:rsidP="00B658EB"/>
    <w:p w14:paraId="6D40E9F7" w14:textId="77777777" w:rsidR="00B658EB" w:rsidRDefault="00B658EB" w:rsidP="00B658EB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B658EB" w14:paraId="4BFD9DCD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A350" w14:textId="77777777" w:rsidR="00B658EB" w:rsidRDefault="00B658EB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1431" w14:textId="77777777" w:rsidR="00B658EB" w:rsidRDefault="00B658EB" w:rsidP="008F2BC6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B658EB" w14:paraId="29E9C87F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A101" w14:textId="77777777" w:rsidR="00B658EB" w:rsidRDefault="00B658EB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93E7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5242FE60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r>
              <w:t>temperature_alert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{</w:t>
            </w:r>
          </w:p>
          <w:p w14:paraId="6F2593A5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>
              <w:t>temperature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”: &lt;float&gt;, </w:t>
            </w:r>
          </w:p>
          <w:p w14:paraId="0F9E1AEE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“range”: “Below” | “Above”</w:t>
            </w:r>
          </w:p>
          <w:p w14:paraId="3F7BC4D9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0A3B8F01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B658EB" w14:paraId="378D9065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6D48" w14:textId="77777777" w:rsidR="00B658EB" w:rsidRDefault="00B658EB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1F06" w14:textId="77777777" w:rsidR="00B658EB" w:rsidRDefault="00B658EB" w:rsidP="008F2BC6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F1-R101-Lock), indicating that the alarm corresponds to that lock. </w:t>
            </w:r>
          </w:p>
          <w:p w14:paraId="79B10809" w14:textId="77777777" w:rsidR="00B658EB" w:rsidRDefault="00B658EB" w:rsidP="008F2BC6">
            <w:pPr>
              <w:widowControl w:val="0"/>
              <w:spacing w:after="0" w:line="240" w:lineRule="auto"/>
            </w:pPr>
          </w:p>
          <w:p w14:paraId="178E3FD4" w14:textId="77777777" w:rsidR="00B658EB" w:rsidRDefault="00B658EB" w:rsidP="008F2BC6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4733538D" w14:textId="77777777" w:rsidR="00B658EB" w:rsidRDefault="00B658EB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Current Temperature value</w:t>
            </w:r>
          </w:p>
          <w:p w14:paraId="17191028" w14:textId="77777777" w:rsidR="00B658EB" w:rsidRDefault="00B658EB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Is the temperature below normal range or above normal range</w:t>
            </w:r>
          </w:p>
        </w:tc>
      </w:tr>
    </w:tbl>
    <w:p w14:paraId="4CE93F91" w14:textId="77777777" w:rsidR="00B658EB" w:rsidRDefault="00B658EB" w:rsidP="00B658EB"/>
    <w:p w14:paraId="2B388574" w14:textId="77777777" w:rsidR="00B658EB" w:rsidRDefault="00B658EB" w:rsidP="00B658EB"/>
    <w:p w14:paraId="32647C92" w14:textId="77777777" w:rsidR="00B658EB" w:rsidRDefault="00B658EB" w:rsidP="00B658EB"/>
    <w:p w14:paraId="540BC72D" w14:textId="77777777" w:rsidR="00B658EB" w:rsidRDefault="00B658EB" w:rsidP="00B658EB">
      <w:r>
        <w:rPr>
          <w:sz w:val="28"/>
          <w:szCs w:val="28"/>
        </w:rPr>
        <w:t>Humidity Alarm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B658EB" w14:paraId="7A1990DD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F6E4" w14:textId="77777777" w:rsidR="00B658EB" w:rsidRDefault="00B658EB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781A" w14:textId="77777777" w:rsidR="00B658EB" w:rsidRDefault="00B658EB" w:rsidP="008F2BC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26CF" w14:textId="77777777" w:rsidR="00B658EB" w:rsidRDefault="00B658EB" w:rsidP="008F2BC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58EB" w14:paraId="5A7A1B0D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5AEE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44FC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604D" w14:textId="77777777" w:rsidR="00B658EB" w:rsidRDefault="00B658EB" w:rsidP="008F2BC6">
            <w:pPr>
              <w:widowControl w:val="0"/>
              <w:spacing w:after="0" w:line="240" w:lineRule="auto"/>
            </w:pPr>
            <w:r>
              <w:t>Request ID. For alarm messages, the request must be set to -1.</w:t>
            </w:r>
          </w:p>
        </w:tc>
      </w:tr>
      <w:tr w:rsidR="00B658EB" w14:paraId="7BA4B2C6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9A97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56AA" w14:textId="09A4233D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0x</w:t>
            </w:r>
            <w:r>
              <w:t>7</w:t>
            </w:r>
            <w:r>
              <w:t>5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A05C" w14:textId="77777777" w:rsidR="00B658EB" w:rsidRDefault="00B658EB" w:rsidP="008F2BC6">
            <w:pPr>
              <w:widowControl w:val="0"/>
              <w:spacing w:after="0" w:line="240" w:lineRule="auto"/>
            </w:pPr>
            <w:r>
              <w:t>Key = humidity_alert, Length = 5</w:t>
            </w:r>
          </w:p>
        </w:tc>
      </w:tr>
      <w:tr w:rsidR="00B658EB" w14:paraId="589E4BDE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4F76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6:4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53AF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371E" w14:textId="77777777" w:rsidR="00B658EB" w:rsidRDefault="00B658EB" w:rsidP="008F2BC6">
            <w:pPr>
              <w:widowControl w:val="0"/>
              <w:spacing w:after="0" w:line="240" w:lineRule="auto"/>
            </w:pPr>
            <w:r>
              <w:t>Value of Humidity in %</w:t>
            </w:r>
          </w:p>
        </w:tc>
      </w:tr>
      <w:tr w:rsidR="00B658EB" w14:paraId="036F6142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78E9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66C0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A100" w14:textId="77777777" w:rsidR="00B658EB" w:rsidRDefault="00B658EB" w:rsidP="008F2BC6">
            <w:pPr>
              <w:widowControl w:val="0"/>
              <w:spacing w:after="0" w:line="240" w:lineRule="auto"/>
            </w:pPr>
            <w:r>
              <w:t>0x01 if below the normal range and 0x02 for above the normal range</w:t>
            </w:r>
          </w:p>
        </w:tc>
      </w:tr>
      <w:tr w:rsidR="00B658EB" w14:paraId="41DFA584" w14:textId="77777777" w:rsidTr="008F2BC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D5CD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F57D" w14:textId="77777777" w:rsidR="00B658EB" w:rsidRDefault="00B658EB" w:rsidP="008F2BC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1FC" w14:textId="77777777" w:rsidR="00B658EB" w:rsidRDefault="00B658EB" w:rsidP="008F2BC6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3BDD920B" w14:textId="77777777" w:rsidR="00B658EB" w:rsidRDefault="00B658EB" w:rsidP="00B658EB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B658EB" w14:paraId="7C858F89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88B6" w14:textId="77777777" w:rsidR="00B658EB" w:rsidRDefault="00B658EB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8A5B" w14:textId="77777777" w:rsidR="00B658EB" w:rsidRDefault="00B658EB" w:rsidP="008F2BC6">
            <w:pPr>
              <w:widowControl w:val="0"/>
              <w:spacing w:after="0" w:line="240" w:lineRule="auto"/>
            </w:pPr>
            <w:r>
              <w:t>{Device Id}/ALARM</w:t>
            </w:r>
          </w:p>
        </w:tc>
      </w:tr>
      <w:tr w:rsidR="00B658EB" w14:paraId="0CCC7EAD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69BD" w14:textId="77777777" w:rsidR="00B658EB" w:rsidRDefault="00B658EB" w:rsidP="008F2BC6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51F2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4465AC65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r>
              <w:t>humidity_alert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”: {</w:t>
            </w:r>
          </w:p>
          <w:p w14:paraId="0B9385B9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>
              <w:t>humidity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”: &lt;float&gt;, </w:t>
            </w:r>
          </w:p>
          <w:p w14:paraId="357DB451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“range”: “Below” | “Above”</w:t>
            </w:r>
          </w:p>
          <w:p w14:paraId="327B646A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42C7F9F2" w14:textId="77777777" w:rsidR="00B658EB" w:rsidRDefault="00B658EB" w:rsidP="008F2BC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B658EB" w14:paraId="2B5F28BD" w14:textId="77777777" w:rsidTr="008F2BC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6A72" w14:textId="77777777" w:rsidR="00B658EB" w:rsidRDefault="00B658EB" w:rsidP="008F2BC6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68B6" w14:textId="77777777" w:rsidR="00B658EB" w:rsidRDefault="00B658EB" w:rsidP="008F2BC6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F1-R101-Lock), indicating that the alarm corresponds to that lock. </w:t>
            </w:r>
          </w:p>
          <w:p w14:paraId="7601EB06" w14:textId="77777777" w:rsidR="00B658EB" w:rsidRDefault="00B658EB" w:rsidP="008F2BC6">
            <w:pPr>
              <w:widowControl w:val="0"/>
              <w:spacing w:after="0" w:line="240" w:lineRule="auto"/>
            </w:pPr>
          </w:p>
          <w:p w14:paraId="42A24E60" w14:textId="77777777" w:rsidR="00B658EB" w:rsidRDefault="00B658EB" w:rsidP="008F2BC6">
            <w:pPr>
              <w:widowControl w:val="0"/>
              <w:spacing w:line="240" w:lineRule="auto"/>
            </w:pPr>
            <w:r>
              <w:t>In the JSON payload’s Notification field contains the following data:</w:t>
            </w:r>
          </w:p>
          <w:p w14:paraId="67A582D4" w14:textId="77777777" w:rsidR="00B658EB" w:rsidRDefault="00B658EB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Current humidity value</w:t>
            </w:r>
          </w:p>
          <w:p w14:paraId="5398E392" w14:textId="77777777" w:rsidR="00B658EB" w:rsidRDefault="00B658EB" w:rsidP="008F2BC6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Is the humidity below normal range or above normal range</w:t>
            </w:r>
          </w:p>
        </w:tc>
      </w:tr>
    </w:tbl>
    <w:p w14:paraId="15904990" w14:textId="77777777" w:rsidR="00B658EB" w:rsidRDefault="00B658EB"/>
    <w:sectPr w:rsidR="00B658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ajkta Mangulkar" w:date="2023-03-15T12:49:00Z" w:initials="PM">
    <w:p w14:paraId="6AEE03A2" w14:textId="77777777" w:rsidR="00FC650A" w:rsidRDefault="00FC650A" w:rsidP="00397BF1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If values are been taken from Gas sensor BME-688</w:t>
      </w:r>
    </w:p>
  </w:comment>
  <w:comment w:id="2" w:author="TNC Mouli" w:date="2023-03-02T12:40:00Z" w:initials="">
    <w:p w14:paraId="000000EF" w14:textId="26BE2660" w:rsidR="00D726A4" w:rsidRDefault="00D726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Wondering if the value contains decimal points? If not, the sensor firmware can convert the sensor output to an appropriate 2 byte short integer.</w:t>
      </w:r>
    </w:p>
  </w:comment>
  <w:comment w:id="1" w:author="Prajkta Mangulkar" w:date="2023-03-15T12:48:00Z" w:initials="PM">
    <w:p w14:paraId="04991EED" w14:textId="77777777" w:rsidR="00D15F29" w:rsidRDefault="00D15F29" w:rsidP="002911A6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Sensor data is giving both float or int (int32_t) value but both the values are 4 bytes</w:t>
      </w:r>
    </w:p>
  </w:comment>
  <w:comment w:id="3" w:author="Prajkta Mangulkar" w:date="2023-03-15T12:50:00Z" w:initials="PM">
    <w:p w14:paraId="6B55C20A" w14:textId="77777777" w:rsidR="00703E5E" w:rsidRDefault="00703E5E" w:rsidP="00703E5E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If different sensor use for reading temperature value</w:t>
      </w:r>
    </w:p>
  </w:comment>
  <w:comment w:id="4" w:author="TNC Mouli" w:date="2023-03-02T12:40:00Z" w:initials="">
    <w:p w14:paraId="7E8CD90B" w14:textId="77777777" w:rsidR="00703E5E" w:rsidRDefault="00703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Wondering if the value contains decimal points? If not, the sensor firmware can convert the sensor output to an appropriate 2 byte short integer.</w:t>
      </w:r>
    </w:p>
  </w:comment>
  <w:comment w:id="5" w:author="Prajkta Mangulkar" w:date="2023-03-15T12:48:00Z" w:initials="PM">
    <w:p w14:paraId="7C6F694A" w14:textId="77777777" w:rsidR="00703E5E" w:rsidRDefault="00703E5E" w:rsidP="002911A6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Sensor data is giving both float or int (int32_t) value but both the values are 4 bytes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EE03A2" w15:done="0"/>
  <w15:commentEx w15:paraId="000000EF" w15:done="0"/>
  <w15:commentEx w15:paraId="04991EED" w15:paraIdParent="000000EF" w15:done="0"/>
  <w15:commentEx w15:paraId="6B55C20A" w15:done="0"/>
  <w15:commentEx w15:paraId="7E8CD90B" w15:done="0"/>
  <w15:commentEx w15:paraId="7C6F694A" w15:paraIdParent="7E8CD9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C3D58" w16cex:dateUtc="2023-03-15T07:19:00Z"/>
  <w16cex:commentExtensible w16cex:durableId="27BC3D0D" w16cex:dateUtc="2023-03-15T07:18:00Z"/>
  <w16cex:commentExtensible w16cex:durableId="27BC3D89" w16cex:dateUtc="2023-03-15T07:20:00Z"/>
  <w16cex:commentExtensible w16cex:durableId="27BC3F19" w16cex:dateUtc="2023-03-15T0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EE03A2" w16cid:durableId="27BC3D58"/>
  <w16cid:commentId w16cid:paraId="000000EF" w16cid:durableId="27BC257E"/>
  <w16cid:commentId w16cid:paraId="04991EED" w16cid:durableId="27BC3D0D"/>
  <w16cid:commentId w16cid:paraId="6B55C20A" w16cid:durableId="27BC3D89"/>
  <w16cid:commentId w16cid:paraId="7E8CD90B" w16cid:durableId="27BC3F1A"/>
  <w16cid:commentId w16cid:paraId="7C6F694A" w16cid:durableId="27BC3F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359"/>
    <w:multiLevelType w:val="multilevel"/>
    <w:tmpl w:val="75C8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43D3E"/>
    <w:multiLevelType w:val="multilevel"/>
    <w:tmpl w:val="8BA486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 w16cid:durableId="1070350835">
    <w:abstractNumId w:val="1"/>
  </w:num>
  <w:num w:numId="2" w16cid:durableId="6530987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jkta Mangulkar">
    <w15:presenceInfo w15:providerId="Windows Live" w15:userId="f56301ca7230e1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F8"/>
    <w:rsid w:val="00022E34"/>
    <w:rsid w:val="00066B0C"/>
    <w:rsid w:val="000C0800"/>
    <w:rsid w:val="001651C6"/>
    <w:rsid w:val="00243188"/>
    <w:rsid w:val="002723E5"/>
    <w:rsid w:val="00302830"/>
    <w:rsid w:val="004B2A3E"/>
    <w:rsid w:val="004D6984"/>
    <w:rsid w:val="005126B7"/>
    <w:rsid w:val="00546C4D"/>
    <w:rsid w:val="0067520F"/>
    <w:rsid w:val="00703E5E"/>
    <w:rsid w:val="008071D0"/>
    <w:rsid w:val="00820CA0"/>
    <w:rsid w:val="008A2DA4"/>
    <w:rsid w:val="008E04F8"/>
    <w:rsid w:val="009C67F0"/>
    <w:rsid w:val="00B658EB"/>
    <w:rsid w:val="00BB7D56"/>
    <w:rsid w:val="00BE288C"/>
    <w:rsid w:val="00C122B3"/>
    <w:rsid w:val="00C977DA"/>
    <w:rsid w:val="00CB4511"/>
    <w:rsid w:val="00D15F29"/>
    <w:rsid w:val="00D726A4"/>
    <w:rsid w:val="00E72A06"/>
    <w:rsid w:val="00EA25AF"/>
    <w:rsid w:val="00EA7ADC"/>
    <w:rsid w:val="00EC0C81"/>
    <w:rsid w:val="00FA195F"/>
    <w:rsid w:val="00FC650A"/>
    <w:rsid w:val="00FD6A5E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A48F"/>
  <w15:docId w15:val="{6EFF68D6-4B3F-4D61-A70B-D70E0A4B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C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F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73p2csQUNLLF3VcRe2bK2PqicQ==">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Prajkta Mangulkar</dc:creator>
  <cp:lastModifiedBy>Prajkta Mangulkar</cp:lastModifiedBy>
  <cp:revision>27</cp:revision>
  <dcterms:created xsi:type="dcterms:W3CDTF">2023-03-01T08:52:00Z</dcterms:created>
  <dcterms:modified xsi:type="dcterms:W3CDTF">2023-03-15T08:15:00Z</dcterms:modified>
</cp:coreProperties>
</file>