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48E8" w:rsidRDefault="00000000">
      <w:r>
        <w:t xml:space="preserve">HVAC </w:t>
      </w:r>
    </w:p>
    <w:p w14:paraId="00000002" w14:textId="77777777" w:rsidR="002F48E8" w:rsidRDefault="00000000">
      <w:r>
        <w:t xml:space="preserve">Problem Statement:- </w:t>
      </w:r>
    </w:p>
    <w:p w14:paraId="00000003" w14:textId="77777777" w:rsidR="002F48E8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t xml:space="preserve">     </w:t>
      </w:r>
      <w:sdt>
        <w:sdtPr>
          <w:tag w:val="goog_rdk_0"/>
          <w:id w:val="-351106653"/>
        </w:sdtPr>
        <w:sdtContent>
          <w:commentRangeStart w:id="0"/>
        </w:sdtContent>
      </w:sdt>
      <w:sdt>
        <w:sdtPr>
          <w:tag w:val="goog_rdk_1"/>
          <w:id w:val="-2018067481"/>
        </w:sdtPr>
        <w:sdtContent>
          <w:commentRangeStart w:id="1"/>
        </w:sdtContent>
      </w:sdt>
      <w:r>
        <w:rPr>
          <w:rFonts w:ascii="Helvetica Neue" w:eastAsia="Helvetica Neue" w:hAnsi="Helvetica Neue" w:cs="Helvetica Neue"/>
          <w:color w:val="1D2228"/>
          <w:sz w:val="20"/>
          <w:szCs w:val="20"/>
        </w:rPr>
        <w:t>Mode= 0Off, 1=Cool, 2=Heat, 3=Auto</w:t>
      </w:r>
    </w:p>
    <w:p w14:paraId="00000004" w14:textId="77777777" w:rsidR="002F48E8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Fan= 0=Off, 1=On</w:t>
      </w:r>
      <w:commentRangeEnd w:id="0"/>
      <w:r>
        <w:commentReference w:id="0"/>
      </w:r>
      <w:commentRangeEnd w:id="1"/>
      <w:r>
        <w:commentReference w:id="1"/>
      </w:r>
    </w:p>
    <w:p w14:paraId="00000005" w14:textId="77777777" w:rsidR="002F48E8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color w:val="1D2228"/>
          <w:sz w:val="20"/>
          <w:szCs w:val="20"/>
        </w:rPr>
        <w:t>SetTemp</w:t>
      </w:r>
      <w:proofErr w:type="spellEnd"/>
      <w:r>
        <w:rPr>
          <w:rFonts w:ascii="Helvetica Neue" w:eastAsia="Helvetica Neue" w:hAnsi="Helvetica Neue" w:cs="Helvetica Neue"/>
          <w:color w:val="1D2228"/>
          <w:sz w:val="20"/>
          <w:szCs w:val="20"/>
        </w:rPr>
        <w:t>=60</w:t>
      </w:r>
    </w:p>
    <w:p w14:paraId="00000006" w14:textId="77777777" w:rsidR="002F48E8" w:rsidRDefault="002F48E8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</w:p>
    <w:p w14:paraId="00000007" w14:textId="77777777" w:rsidR="002F48E8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Single Command to update all settings together:-</w:t>
      </w:r>
    </w:p>
    <w:p w14:paraId="00000008" w14:textId="77777777" w:rsidR="002F48E8" w:rsidRDefault="002F48E8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</w:p>
    <w:p w14:paraId="00000009" w14:textId="77777777" w:rsidR="002F48E8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{</w:t>
      </w:r>
    </w:p>
    <w:p w14:paraId="0000000A" w14:textId="77777777" w:rsidR="002F48E8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"device=AC101",</w:t>
      </w:r>
    </w:p>
    <w:p w14:paraId="0000000B" w14:textId="77777777" w:rsidR="002F48E8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"mode":1,</w:t>
      </w:r>
    </w:p>
    <w:p w14:paraId="0000000C" w14:textId="77777777" w:rsidR="002F48E8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"fan":0,</w:t>
      </w:r>
    </w:p>
    <w:p w14:paraId="0000000D" w14:textId="77777777" w:rsidR="002F48E8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"settemp":60</w:t>
      </w:r>
    </w:p>
    <w:p w14:paraId="0000000E" w14:textId="77777777" w:rsidR="002F48E8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}</w:t>
      </w:r>
    </w:p>
    <w:p w14:paraId="0000000F" w14:textId="77777777" w:rsidR="002F48E8" w:rsidRDefault="002F48E8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</w:p>
    <w:p w14:paraId="00000010" w14:textId="77777777" w:rsidR="002F48E8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Whenever we want to update any settings there will be only one command. no individual command.</w:t>
      </w:r>
    </w:p>
    <w:p w14:paraId="00000011" w14:textId="77777777" w:rsidR="002F48E8" w:rsidRDefault="002F48E8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</w:p>
    <w:p w14:paraId="00000012" w14:textId="77777777" w:rsidR="002F48E8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HVAC STATUS and whenever any changes made device will send updated status in /Notification/{"mode"=1,"fan":1,"settemp":60,"room temp":64}</w:t>
      </w:r>
    </w:p>
    <w:p w14:paraId="00000013" w14:textId="77777777" w:rsidR="002F48E8" w:rsidRDefault="002F48E8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</w:p>
    <w:p w14:paraId="00000014" w14:textId="77777777" w:rsidR="002F48E8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Notes:</w:t>
      </w:r>
    </w:p>
    <w:p w14:paraId="00000015" w14:textId="77777777" w:rsidR="002F48E8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1. whenever Temp, or mode change thermostat will post current status</w:t>
      </w:r>
    </w:p>
    <w:p w14:paraId="00000016" w14:textId="77777777" w:rsidR="002F48E8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2. Every 30 minutes the thermostat will post the current status as a heartbeat</w:t>
      </w:r>
    </w:p>
    <w:p w14:paraId="00000017" w14:textId="77777777" w:rsidR="002F48E8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3. Whenever we send {Get Status} command it will post the current status</w:t>
      </w:r>
    </w:p>
    <w:p w14:paraId="00000018" w14:textId="77777777" w:rsidR="002F48E8" w:rsidRDefault="002F48E8"/>
    <w:p w14:paraId="00000019" w14:textId="77777777" w:rsidR="002F48E8" w:rsidRDefault="002F48E8"/>
    <w:p w14:paraId="0000001A" w14:textId="77777777" w:rsidR="002F48E8" w:rsidRDefault="002F48E8"/>
    <w:p w14:paraId="0000001B" w14:textId="77777777" w:rsidR="002F48E8" w:rsidRDefault="002F48E8"/>
    <w:p w14:paraId="0000001C" w14:textId="77777777" w:rsidR="002F48E8" w:rsidRDefault="002F48E8"/>
    <w:p w14:paraId="0000001D" w14:textId="77777777" w:rsidR="002F48E8" w:rsidRDefault="002F48E8"/>
    <w:p w14:paraId="0000001E" w14:textId="77777777" w:rsidR="002F48E8" w:rsidRDefault="002F48E8"/>
    <w:p w14:paraId="0000001F" w14:textId="77777777" w:rsidR="002F48E8" w:rsidRDefault="002F48E8"/>
    <w:p w14:paraId="00000020" w14:textId="77777777" w:rsidR="002F48E8" w:rsidRDefault="002F48E8"/>
    <w:p w14:paraId="00000021" w14:textId="77777777" w:rsidR="002F48E8" w:rsidRDefault="002F48E8"/>
    <w:p w14:paraId="00000022" w14:textId="77777777" w:rsidR="002F48E8" w:rsidRDefault="002F48E8"/>
    <w:p w14:paraId="00000023" w14:textId="77777777" w:rsidR="002F48E8" w:rsidRDefault="002F48E8"/>
    <w:p w14:paraId="00000024" w14:textId="77777777" w:rsidR="002F48E8" w:rsidRDefault="002F48E8"/>
    <w:p w14:paraId="00000025" w14:textId="77777777" w:rsidR="002F48E8" w:rsidRDefault="002F48E8"/>
    <w:p w14:paraId="00000026" w14:textId="77777777" w:rsidR="002F48E8" w:rsidRDefault="002F48E8"/>
    <w:p w14:paraId="00000027" w14:textId="77777777" w:rsidR="002F48E8" w:rsidRDefault="002F48E8"/>
    <w:p w14:paraId="00000028" w14:textId="77777777" w:rsidR="002F48E8" w:rsidRDefault="002F48E8"/>
    <w:p w14:paraId="00000029" w14:textId="77777777" w:rsidR="002F48E8" w:rsidRDefault="00000000">
      <w:r>
        <w:lastRenderedPageBreak/>
        <w:t>"HVAC" : {</w:t>
      </w:r>
    </w:p>
    <w:p w14:paraId="0000002A" w14:textId="77777777" w:rsidR="002F48E8" w:rsidRDefault="00000000">
      <w:r>
        <w:t xml:space="preserve">        "Attribute" : [</w:t>
      </w:r>
    </w:p>
    <w:p w14:paraId="0000002B" w14:textId="77777777" w:rsidR="002F48E8" w:rsidRDefault="00000000">
      <w:r>
        <w:t xml:space="preserve">            {</w:t>
      </w:r>
    </w:p>
    <w:p w14:paraId="0000002C" w14:textId="77777777" w:rsidR="002F48E8" w:rsidRDefault="00000000">
      <w:r>
        <w:t xml:space="preserve">                "name" : "Device ID",</w:t>
      </w:r>
    </w:p>
    <w:p w14:paraId="0000002D" w14:textId="77777777" w:rsidR="002F48E8" w:rsidRDefault="00000000">
      <w:r>
        <w:t xml:space="preserve">                "key" : "0x10",</w:t>
      </w:r>
    </w:p>
    <w:p w14:paraId="0000002E" w14:textId="77777777" w:rsidR="002F48E8" w:rsidRDefault="00000000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0000002F" w14:textId="77777777" w:rsidR="002F48E8" w:rsidRDefault="00000000">
      <w:r>
        <w:t xml:space="preserve">                "size" : 6,</w:t>
      </w:r>
    </w:p>
    <w:p w14:paraId="00000030" w14:textId="77777777" w:rsidR="002F48E8" w:rsidRDefault="00000000">
      <w:r>
        <w:t xml:space="preserve">                "type" : "</w:t>
      </w:r>
      <w:proofErr w:type="spellStart"/>
      <w:r>
        <w:t>macaddr</w:t>
      </w:r>
      <w:proofErr w:type="spellEnd"/>
      <w:r>
        <w:t>"</w:t>
      </w:r>
    </w:p>
    <w:p w14:paraId="00000031" w14:textId="77777777" w:rsidR="002F48E8" w:rsidRDefault="00000000">
      <w:r>
        <w:t xml:space="preserve">            },</w:t>
      </w:r>
    </w:p>
    <w:p w14:paraId="00000032" w14:textId="77777777" w:rsidR="002F48E8" w:rsidRDefault="00000000">
      <w:r>
        <w:t xml:space="preserve">            {</w:t>
      </w:r>
    </w:p>
    <w:p w14:paraId="00000033" w14:textId="77777777" w:rsidR="002F48E8" w:rsidRDefault="00000000">
      <w:r>
        <w:t xml:space="preserve">                "name" : "Firmware Version",</w:t>
      </w:r>
    </w:p>
    <w:p w14:paraId="00000034" w14:textId="77777777" w:rsidR="002F48E8" w:rsidRDefault="00000000">
      <w:r>
        <w:t xml:space="preserve">                "key" : "0x20",</w:t>
      </w:r>
    </w:p>
    <w:p w14:paraId="00000035" w14:textId="77777777" w:rsidR="002F48E8" w:rsidRDefault="00000000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00000036" w14:textId="77777777" w:rsidR="002F48E8" w:rsidRDefault="00000000">
      <w:r>
        <w:t xml:space="preserve">                "size" : 2,</w:t>
      </w:r>
    </w:p>
    <w:p w14:paraId="00000037" w14:textId="77777777" w:rsidR="002F48E8" w:rsidRDefault="00000000">
      <w:r>
        <w:t xml:space="preserve">                "type" : "</w:t>
      </w:r>
      <w:proofErr w:type="spellStart"/>
      <w:r>
        <w:t>verstr</w:t>
      </w:r>
      <w:proofErr w:type="spellEnd"/>
      <w:r>
        <w:t>"</w:t>
      </w:r>
    </w:p>
    <w:p w14:paraId="00000038" w14:textId="77777777" w:rsidR="002F48E8" w:rsidRDefault="00000000">
      <w:r>
        <w:t xml:space="preserve">            },</w:t>
      </w:r>
    </w:p>
    <w:p w14:paraId="00000039" w14:textId="77777777" w:rsidR="002F48E8" w:rsidRDefault="00000000">
      <w:r>
        <w:t xml:space="preserve">            {</w:t>
      </w:r>
    </w:p>
    <w:p w14:paraId="0000003A" w14:textId="77777777" w:rsidR="002F48E8" w:rsidRDefault="00000000">
      <w:r>
        <w:t xml:space="preserve">                "name" : "Location",</w:t>
      </w:r>
    </w:p>
    <w:p w14:paraId="0000003B" w14:textId="77777777" w:rsidR="002F48E8" w:rsidRDefault="00000000">
      <w:r>
        <w:t xml:space="preserve">                "key" : "0x30",</w:t>
      </w:r>
    </w:p>
    <w:p w14:paraId="0000003C" w14:textId="77777777" w:rsidR="002F48E8" w:rsidRDefault="00000000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000003D" w14:textId="77777777" w:rsidR="002F48E8" w:rsidRDefault="00000000">
      <w:r>
        <w:t xml:space="preserve">                "size" : 15,</w:t>
      </w:r>
    </w:p>
    <w:p w14:paraId="0000003E" w14:textId="77777777" w:rsidR="002F48E8" w:rsidRDefault="00000000">
      <w:r>
        <w:t xml:space="preserve">                "type" : "string"</w:t>
      </w:r>
    </w:p>
    <w:p w14:paraId="0000003F" w14:textId="77777777" w:rsidR="002F48E8" w:rsidRDefault="00000000">
      <w:r>
        <w:t xml:space="preserve">            },</w:t>
      </w:r>
    </w:p>
    <w:p w14:paraId="00000040" w14:textId="77777777" w:rsidR="002F48E8" w:rsidRDefault="00000000">
      <w:r>
        <w:t xml:space="preserve">            {</w:t>
      </w:r>
    </w:p>
    <w:p w14:paraId="00000041" w14:textId="77777777" w:rsidR="002F48E8" w:rsidRDefault="00000000">
      <w:r>
        <w:t xml:space="preserve">                "name" : "Telemetry Sampling Interval",</w:t>
      </w:r>
    </w:p>
    <w:p w14:paraId="00000042" w14:textId="77777777" w:rsidR="002F48E8" w:rsidRDefault="00000000">
      <w:r>
        <w:t xml:space="preserve">                "key" : "0x40",</w:t>
      </w:r>
    </w:p>
    <w:p w14:paraId="00000043" w14:textId="77777777" w:rsidR="002F48E8" w:rsidRDefault="00000000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0000044" w14:textId="77777777" w:rsidR="002F48E8" w:rsidRDefault="00000000">
      <w:r>
        <w:t xml:space="preserve">                "size" : 2,</w:t>
      </w:r>
    </w:p>
    <w:p w14:paraId="00000045" w14:textId="77777777" w:rsidR="002F48E8" w:rsidRDefault="00000000">
      <w:r>
        <w:t xml:space="preserve">                "type" : "</w:t>
      </w:r>
      <w:proofErr w:type="spellStart"/>
      <w:r>
        <w:t>u_short</w:t>
      </w:r>
      <w:proofErr w:type="spellEnd"/>
      <w:r>
        <w:t>"</w:t>
      </w:r>
    </w:p>
    <w:p w14:paraId="00000046" w14:textId="77777777" w:rsidR="002F48E8" w:rsidRDefault="00000000">
      <w:r>
        <w:t xml:space="preserve">            }</w:t>
      </w:r>
    </w:p>
    <w:p w14:paraId="00000047" w14:textId="77777777" w:rsidR="002F48E8" w:rsidRDefault="00000000">
      <w:r>
        <w:t xml:space="preserve">        ],</w:t>
      </w:r>
    </w:p>
    <w:p w14:paraId="00000048" w14:textId="77777777" w:rsidR="002F48E8" w:rsidRDefault="00000000">
      <w:r>
        <w:lastRenderedPageBreak/>
        <w:t xml:space="preserve">        "State" : [</w:t>
      </w:r>
    </w:p>
    <w:p w14:paraId="00000049" w14:textId="77777777" w:rsidR="002F48E8" w:rsidRDefault="00000000">
      <w:r>
        <w:t xml:space="preserve">            {</w:t>
      </w:r>
    </w:p>
    <w:p w14:paraId="0000004A" w14:textId="77777777" w:rsidR="002F48E8" w:rsidRDefault="00000000">
      <w:r>
        <w:t xml:space="preserve">                "name" : "mode",</w:t>
      </w:r>
    </w:p>
    <w:p w14:paraId="0000004B" w14:textId="77777777" w:rsidR="002F48E8" w:rsidRDefault="00000000">
      <w:r>
        <w:t xml:space="preserve">                "key" : "0x10",</w:t>
      </w:r>
    </w:p>
    <w:p w14:paraId="0000004C" w14:textId="77777777" w:rsidR="002F48E8" w:rsidRDefault="00000000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000004D" w14:textId="046A6D3F" w:rsidR="002F48E8" w:rsidRDefault="00000000">
      <w:r>
        <w:t xml:space="preserve">                "size" : </w:t>
      </w:r>
      <w:r w:rsidR="0008729B">
        <w:t>1</w:t>
      </w:r>
    </w:p>
    <w:p w14:paraId="0000004E" w14:textId="4FFD796C" w:rsidR="002F48E8" w:rsidRDefault="00000000">
      <w:r>
        <w:t xml:space="preserve">                "type" : "</w:t>
      </w:r>
      <w:r w:rsidR="0008729B">
        <w:t>char</w:t>
      </w:r>
      <w:r>
        <w:t>”</w:t>
      </w:r>
    </w:p>
    <w:p w14:paraId="0000004F" w14:textId="77777777" w:rsidR="002F48E8" w:rsidRDefault="00000000">
      <w:r>
        <w:t xml:space="preserve">            },</w:t>
      </w:r>
    </w:p>
    <w:p w14:paraId="00000050" w14:textId="77777777" w:rsidR="002F48E8" w:rsidRDefault="00000000">
      <w:r>
        <w:t xml:space="preserve">            {</w:t>
      </w:r>
    </w:p>
    <w:p w14:paraId="00000051" w14:textId="77777777" w:rsidR="002F48E8" w:rsidRDefault="00000000">
      <w:r>
        <w:t xml:space="preserve">                "name" : "temperature",</w:t>
      </w:r>
    </w:p>
    <w:p w14:paraId="00000052" w14:textId="77777777" w:rsidR="002F48E8" w:rsidRDefault="00000000">
      <w:r>
        <w:t xml:space="preserve">                "key" : "0x20",</w:t>
      </w:r>
    </w:p>
    <w:p w14:paraId="00000053" w14:textId="77777777" w:rsidR="002F48E8" w:rsidRDefault="00000000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0000054" w14:textId="77777777" w:rsidR="002F48E8" w:rsidRDefault="00000000">
      <w:r>
        <w:t xml:space="preserve">                "size" : 2,</w:t>
      </w:r>
    </w:p>
    <w:p w14:paraId="00000055" w14:textId="77777777" w:rsidR="002F48E8" w:rsidRDefault="00000000">
      <w:r>
        <w:t xml:space="preserve">                "type" : "short"</w:t>
      </w:r>
    </w:p>
    <w:p w14:paraId="00000056" w14:textId="77777777" w:rsidR="002F48E8" w:rsidRDefault="00000000">
      <w:r>
        <w:t xml:space="preserve">            },</w:t>
      </w:r>
    </w:p>
    <w:p w14:paraId="00000057" w14:textId="77777777" w:rsidR="002F48E8" w:rsidRDefault="00000000">
      <w:r>
        <w:t xml:space="preserve">            {</w:t>
      </w:r>
    </w:p>
    <w:p w14:paraId="00000058" w14:textId="77777777" w:rsidR="002F48E8" w:rsidRDefault="00000000">
      <w:r>
        <w:t xml:space="preserve">                "name" : "</w:t>
      </w:r>
      <w:proofErr w:type="spellStart"/>
      <w:r>
        <w:t>room_temperature</w:t>
      </w:r>
      <w:proofErr w:type="spellEnd"/>
      <w:r>
        <w:t>",</w:t>
      </w:r>
    </w:p>
    <w:p w14:paraId="00000059" w14:textId="77777777" w:rsidR="002F48E8" w:rsidRDefault="00000000">
      <w:r>
        <w:t xml:space="preserve">                "key" : "0x30",</w:t>
      </w:r>
    </w:p>
    <w:p w14:paraId="0000005A" w14:textId="77777777" w:rsidR="002F48E8" w:rsidRDefault="00000000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0000005B" w14:textId="77777777" w:rsidR="002F48E8" w:rsidRDefault="00000000">
      <w:r>
        <w:t xml:space="preserve">                "size" : 2,</w:t>
      </w:r>
    </w:p>
    <w:p w14:paraId="0000005C" w14:textId="77777777" w:rsidR="002F48E8" w:rsidRDefault="00000000">
      <w:r>
        <w:t xml:space="preserve">                "type" : "short"</w:t>
      </w:r>
    </w:p>
    <w:p w14:paraId="0000005D" w14:textId="77777777" w:rsidR="002F48E8" w:rsidRDefault="00000000">
      <w:r>
        <w:t xml:space="preserve">            },</w:t>
      </w:r>
    </w:p>
    <w:p w14:paraId="0000005E" w14:textId="77777777" w:rsidR="002F48E8" w:rsidRDefault="00000000">
      <w:r>
        <w:t xml:space="preserve">            {</w:t>
      </w:r>
    </w:p>
    <w:p w14:paraId="0000005F" w14:textId="77777777" w:rsidR="002F48E8" w:rsidRDefault="00000000">
      <w:r>
        <w:t xml:space="preserve">                "name" : "fan",</w:t>
      </w:r>
    </w:p>
    <w:p w14:paraId="00000060" w14:textId="77777777" w:rsidR="002F48E8" w:rsidRDefault="00000000">
      <w:r>
        <w:t xml:space="preserve">                "key" : "0x40",</w:t>
      </w:r>
    </w:p>
    <w:p w14:paraId="00000061" w14:textId="77777777" w:rsidR="002F48E8" w:rsidRDefault="00000000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0000062" w14:textId="77777777" w:rsidR="002F48E8" w:rsidRDefault="00000000">
      <w:r>
        <w:t xml:space="preserve">                "size" : 1,</w:t>
      </w:r>
    </w:p>
    <w:p w14:paraId="00000063" w14:textId="77777777" w:rsidR="002F48E8" w:rsidRDefault="00000000">
      <w:r>
        <w:t xml:space="preserve">                "type" : "bool"</w:t>
      </w:r>
    </w:p>
    <w:p w14:paraId="00000064" w14:textId="77777777" w:rsidR="002F48E8" w:rsidRDefault="00000000">
      <w:r>
        <w:t xml:space="preserve">            }</w:t>
      </w:r>
    </w:p>
    <w:p w14:paraId="00000065" w14:textId="77777777" w:rsidR="002F48E8" w:rsidRDefault="00000000">
      <w:r>
        <w:t xml:space="preserve">        ],</w:t>
      </w:r>
    </w:p>
    <w:p w14:paraId="00000066" w14:textId="77777777" w:rsidR="002F48E8" w:rsidRDefault="00000000">
      <w:r>
        <w:t xml:space="preserve">        "Alarm" : [],</w:t>
      </w:r>
    </w:p>
    <w:p w14:paraId="00000067" w14:textId="77777777" w:rsidR="002F48E8" w:rsidRDefault="00000000">
      <w:r>
        <w:lastRenderedPageBreak/>
        <w:t xml:space="preserve">        "Telemetry" : [</w:t>
      </w:r>
    </w:p>
    <w:p w14:paraId="00000068" w14:textId="77777777" w:rsidR="002F48E8" w:rsidRDefault="00000000">
      <w:r>
        <w:t xml:space="preserve">            {</w:t>
      </w:r>
    </w:p>
    <w:p w14:paraId="00000069" w14:textId="77777777" w:rsidR="002F48E8" w:rsidRDefault="00000000">
      <w:r>
        <w:t xml:space="preserve">                "name" : "mode",</w:t>
      </w:r>
    </w:p>
    <w:p w14:paraId="0000006A" w14:textId="77777777" w:rsidR="002F48E8" w:rsidRDefault="00000000">
      <w:r>
        <w:t xml:space="preserve">                "key" : "0x10",</w:t>
      </w:r>
    </w:p>
    <w:p w14:paraId="0000006B" w14:textId="77777777" w:rsidR="002F48E8" w:rsidRDefault="00000000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0000006C" w14:textId="7E5F3C25" w:rsidR="002F48E8" w:rsidRDefault="00000000">
      <w:r>
        <w:t xml:space="preserve">                "size" :</w:t>
      </w:r>
      <w:r w:rsidR="003D2BA0">
        <w:t>1</w:t>
      </w:r>
      <w:r>
        <w:t>,</w:t>
      </w:r>
    </w:p>
    <w:p w14:paraId="0000006D" w14:textId="4D645F52" w:rsidR="002F48E8" w:rsidRDefault="00000000">
      <w:r>
        <w:t xml:space="preserve">                "type" : "</w:t>
      </w:r>
      <w:r w:rsidR="003D2BA0">
        <w:t>char</w:t>
      </w:r>
      <w:r>
        <w:t>”</w:t>
      </w:r>
    </w:p>
    <w:p w14:paraId="0000006E" w14:textId="77777777" w:rsidR="002F48E8" w:rsidRDefault="00000000">
      <w:r>
        <w:t xml:space="preserve">            },</w:t>
      </w:r>
    </w:p>
    <w:p w14:paraId="0000006F" w14:textId="77777777" w:rsidR="002F48E8" w:rsidRDefault="00000000">
      <w:r>
        <w:t xml:space="preserve">            {</w:t>
      </w:r>
    </w:p>
    <w:p w14:paraId="00000070" w14:textId="77777777" w:rsidR="002F48E8" w:rsidRDefault="00000000">
      <w:r>
        <w:t xml:space="preserve">                "name" : "temperature",</w:t>
      </w:r>
    </w:p>
    <w:p w14:paraId="00000071" w14:textId="77777777" w:rsidR="002F48E8" w:rsidRDefault="00000000">
      <w:r>
        <w:t xml:space="preserve">                "key" : "0x20",</w:t>
      </w:r>
    </w:p>
    <w:p w14:paraId="00000072" w14:textId="77777777" w:rsidR="002F48E8" w:rsidRDefault="00000000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00000073" w14:textId="77777777" w:rsidR="002F48E8" w:rsidRDefault="00000000">
      <w:r>
        <w:t xml:space="preserve">                "size" : 2,</w:t>
      </w:r>
    </w:p>
    <w:p w14:paraId="00000074" w14:textId="77777777" w:rsidR="002F48E8" w:rsidRDefault="00000000">
      <w:r>
        <w:t xml:space="preserve">                "type" : "short"</w:t>
      </w:r>
    </w:p>
    <w:p w14:paraId="00000075" w14:textId="77777777" w:rsidR="002F48E8" w:rsidRDefault="00000000">
      <w:r>
        <w:t xml:space="preserve">            },</w:t>
      </w:r>
    </w:p>
    <w:p w14:paraId="00000076" w14:textId="77777777" w:rsidR="002F48E8" w:rsidRDefault="00000000">
      <w:r>
        <w:t xml:space="preserve">            {</w:t>
      </w:r>
    </w:p>
    <w:p w14:paraId="00000077" w14:textId="77777777" w:rsidR="002F48E8" w:rsidRDefault="00000000">
      <w:r>
        <w:t xml:space="preserve">                "name" : "</w:t>
      </w:r>
      <w:proofErr w:type="spellStart"/>
      <w:r>
        <w:t>room_temperature</w:t>
      </w:r>
      <w:proofErr w:type="spellEnd"/>
      <w:r>
        <w:t>",</w:t>
      </w:r>
    </w:p>
    <w:p w14:paraId="00000078" w14:textId="77777777" w:rsidR="002F48E8" w:rsidRDefault="00000000">
      <w:r>
        <w:t xml:space="preserve">                "key" : "0x30",</w:t>
      </w:r>
    </w:p>
    <w:p w14:paraId="00000079" w14:textId="77777777" w:rsidR="002F48E8" w:rsidRDefault="00000000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0000007A" w14:textId="77777777" w:rsidR="002F48E8" w:rsidRDefault="00000000">
      <w:r>
        <w:t xml:space="preserve">                "size" : 2,</w:t>
      </w:r>
    </w:p>
    <w:p w14:paraId="0000007B" w14:textId="77777777" w:rsidR="002F48E8" w:rsidRDefault="00000000">
      <w:r>
        <w:t xml:space="preserve">                "type" : "short"</w:t>
      </w:r>
    </w:p>
    <w:p w14:paraId="0000007C" w14:textId="77777777" w:rsidR="002F48E8" w:rsidRDefault="00000000">
      <w:r>
        <w:t xml:space="preserve">            },</w:t>
      </w:r>
    </w:p>
    <w:p w14:paraId="0000007D" w14:textId="77777777" w:rsidR="002F48E8" w:rsidRDefault="00000000">
      <w:r>
        <w:t xml:space="preserve">            {</w:t>
      </w:r>
    </w:p>
    <w:p w14:paraId="0000007E" w14:textId="77777777" w:rsidR="002F48E8" w:rsidRDefault="00000000">
      <w:r>
        <w:t xml:space="preserve">                "name" : "fan",</w:t>
      </w:r>
    </w:p>
    <w:p w14:paraId="0000007F" w14:textId="77777777" w:rsidR="002F48E8" w:rsidRDefault="00000000">
      <w:r>
        <w:t xml:space="preserve">                "key" : "0x40",</w:t>
      </w:r>
    </w:p>
    <w:p w14:paraId="00000080" w14:textId="77777777" w:rsidR="002F48E8" w:rsidRDefault="00000000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0000081" w14:textId="77777777" w:rsidR="002F48E8" w:rsidRDefault="00000000">
      <w:r>
        <w:t xml:space="preserve">                "size" : 1,</w:t>
      </w:r>
    </w:p>
    <w:p w14:paraId="00000082" w14:textId="77777777" w:rsidR="002F48E8" w:rsidRDefault="00000000">
      <w:r>
        <w:t xml:space="preserve">                "type" : "bool"</w:t>
      </w:r>
    </w:p>
    <w:p w14:paraId="00000083" w14:textId="77777777" w:rsidR="002F48E8" w:rsidRDefault="00000000">
      <w:r>
        <w:t xml:space="preserve">            }</w:t>
      </w:r>
    </w:p>
    <w:p w14:paraId="00000084" w14:textId="77777777" w:rsidR="002F48E8" w:rsidRDefault="00000000">
      <w:r>
        <w:t xml:space="preserve">        ]</w:t>
      </w:r>
    </w:p>
    <w:p w14:paraId="00000085" w14:textId="77777777" w:rsidR="002F48E8" w:rsidRDefault="00000000">
      <w:r>
        <w:t xml:space="preserve">    }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2F48E8" w14:paraId="1F47AE82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2F48E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MQTT Topic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2F48E8" w:rsidRDefault="00000000">
            <w:pPr>
              <w:widowControl w:val="0"/>
              <w:spacing w:after="0" w:line="240" w:lineRule="auto"/>
            </w:pPr>
            <w:r>
              <w:t>{Device Id}/CMD</w:t>
            </w:r>
          </w:p>
        </w:tc>
      </w:tr>
      <w:tr w:rsidR="002F48E8" w14:paraId="1D4261A2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2F48E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0000008A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“Command” : “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set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”,</w:t>
            </w:r>
          </w:p>
          <w:p w14:paraId="0000008B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Seq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 : &lt;integer&gt;,</w:t>
            </w:r>
          </w:p>
          <w:p w14:paraId="0000008C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“Params” :  {</w:t>
            </w:r>
          </w:p>
          <w:p w14:paraId="2F1D0DCE" w14:textId="77777777" w:rsidR="00071867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"mode" : &lt;</w:t>
            </w:r>
            <w:r w:rsidR="003D2BA0">
              <w:rPr>
                <w:rFonts w:ascii="Courier New" w:eastAsia="Courier New" w:hAnsi="Courier New" w:cs="Courier New"/>
                <w:sz w:val="20"/>
                <w:szCs w:val="20"/>
              </w:rPr>
              <w:t>unsigned int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&gt; 0-off, 1-cool, 2-Heat</w:t>
            </w:r>
          </w:p>
          <w:p w14:paraId="0000008E" w14:textId="0E76DFC8" w:rsidR="002F48E8" w:rsidRDefault="0007186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 w:rsidR="00000000">
              <w:rPr>
                <w:rFonts w:ascii="Courier New" w:eastAsia="Courier New" w:hAnsi="Courier New" w:cs="Courier New"/>
                <w:sz w:val="20"/>
                <w:szCs w:val="20"/>
              </w:rPr>
              <w:t>"temperature” : &lt;unsigned int&gt;,</w:t>
            </w:r>
          </w:p>
          <w:p w14:paraId="0000008F" w14:textId="722A34E0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“fan”:  </w:t>
            </w:r>
            <w:r w:rsidR="003D2BA0">
              <w:rPr>
                <w:rFonts w:ascii="Courier New" w:eastAsia="Courier New" w:hAnsi="Courier New" w:cs="Courier New"/>
                <w:sz w:val="20"/>
                <w:szCs w:val="20"/>
              </w:rPr>
              <w:t>&lt;unsigned int&gt;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0-Off 1-On</w:t>
            </w:r>
          </w:p>
          <w:p w14:paraId="00000090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2F48E8" w14:paraId="5359773F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2F48E8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2F48E8" w:rsidRDefault="00000000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</w:t>
            </w:r>
            <w:proofErr w:type="spellStart"/>
            <w:r>
              <w:t>CloudExt’s</w:t>
            </w:r>
            <w:proofErr w:type="spellEnd"/>
            <w:r>
              <w:t xml:space="preserve"> UI (for example: F1-R101-HVAC), indicating that the response corresponds to that HVAC controller. </w:t>
            </w:r>
          </w:p>
          <w:p w14:paraId="00000093" w14:textId="77777777" w:rsidR="002F48E8" w:rsidRDefault="002F48E8">
            <w:pPr>
              <w:widowControl w:val="0"/>
              <w:spacing w:after="0" w:line="240" w:lineRule="auto"/>
            </w:pPr>
          </w:p>
          <w:p w14:paraId="00000094" w14:textId="77777777" w:rsidR="002F48E8" w:rsidRDefault="00000000">
            <w:pPr>
              <w:widowControl w:val="0"/>
              <w:spacing w:line="240" w:lineRule="auto"/>
            </w:pPr>
            <w:r>
              <w:t xml:space="preserve">The JSON payload contains three fields: command, </w:t>
            </w:r>
            <w:proofErr w:type="spellStart"/>
            <w:r>
              <w:t>seq</w:t>
            </w:r>
            <w:proofErr w:type="spellEnd"/>
            <w:r>
              <w:t xml:space="preserve">, and params. </w:t>
            </w:r>
          </w:p>
          <w:p w14:paraId="00000095" w14:textId="77777777" w:rsidR="002F48E8" w:rsidRDefault="00000000">
            <w:pPr>
              <w:widowControl w:val="0"/>
              <w:spacing w:line="240" w:lineRule="auto"/>
            </w:pPr>
            <w:r>
              <w:t>The command field contains the name of the command for which the response is associated.</w:t>
            </w:r>
          </w:p>
          <w:p w14:paraId="00000096" w14:textId="77777777" w:rsidR="002F48E8" w:rsidRDefault="00000000">
            <w:pPr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Seq</w:t>
            </w:r>
            <w:proofErr w:type="spellEnd"/>
            <w:r>
              <w:t xml:space="preserve"> field contains an integer that should be returned back as is in the response payload.</w:t>
            </w:r>
          </w:p>
          <w:p w14:paraId="00000097" w14:textId="77777777" w:rsidR="002F48E8" w:rsidRDefault="00000000">
            <w:pPr>
              <w:widowControl w:val="0"/>
              <w:spacing w:line="240" w:lineRule="auto"/>
            </w:pPr>
            <w:r>
              <w:t>The params object contains multiple fields:</w:t>
            </w:r>
          </w:p>
          <w:p w14:paraId="00000098" w14:textId="77B6114B" w:rsidR="002F48E8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rPr>
                <w:i/>
              </w:rPr>
              <w:t>mode</w:t>
            </w:r>
            <w:r>
              <w:t xml:space="preserve"> - </w:t>
            </w:r>
            <w:r w:rsidR="00AC3468" w:rsidRPr="00AC3468">
              <w:t>unsigned int in the range 0 to 2. 0 - off, 1 - cool, 2 - hea</w:t>
            </w:r>
            <w:r w:rsidR="00AC3468">
              <w:t>t</w:t>
            </w:r>
          </w:p>
          <w:p w14:paraId="00000099" w14:textId="77777777" w:rsidR="002F48E8" w:rsidRDefault="00000000">
            <w:pPr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rPr>
                <w:i/>
              </w:rPr>
              <w:t>temperature</w:t>
            </w:r>
            <w:r>
              <w:t xml:space="preserve"> - unsigned integer.</w:t>
            </w:r>
          </w:p>
          <w:p w14:paraId="0000009A" w14:textId="2947E03D" w:rsidR="002F48E8" w:rsidRDefault="00000000">
            <w:pPr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rPr>
                <w:i/>
              </w:rPr>
              <w:t xml:space="preserve">Fan </w:t>
            </w:r>
            <w:r>
              <w:t xml:space="preserve">– </w:t>
            </w:r>
            <w:r w:rsidR="00AC3468" w:rsidRPr="00AC3468">
              <w:t>unsigned int. 0 - off, 1 - on</w:t>
            </w:r>
          </w:p>
        </w:tc>
      </w:tr>
    </w:tbl>
    <w:p w14:paraId="0000009B" w14:textId="77777777" w:rsidR="002F48E8" w:rsidRDefault="002F48E8"/>
    <w:p w14:paraId="0000009C" w14:textId="77777777" w:rsidR="002F48E8" w:rsidRDefault="002F48E8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2F48E8" w14:paraId="2A408D12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2F48E8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Byte:Length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2F48E8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2F48E8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F48E8" w14:paraId="0970B592" w14:textId="77777777">
        <w:trPr>
          <w:trHeight w:val="7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&lt;</w:t>
            </w:r>
            <w:proofErr w:type="spellStart"/>
            <w:r>
              <w:t>Req</w:t>
            </w:r>
            <w:proofErr w:type="spellEnd"/>
            <w:r>
              <w:t xml:space="preserve"> Id&gt;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2F48E8" w:rsidRDefault="00000000">
            <w:pPr>
              <w:widowControl w:val="0"/>
              <w:spacing w:after="0" w:line="240" w:lineRule="auto"/>
            </w:pPr>
            <w:r>
              <w:t xml:space="preserve">Request ID. Signed int (4 bytes). This request id must be the request id that was sent in the </w:t>
            </w:r>
            <w:r>
              <w:rPr>
                <w:i/>
              </w:rPr>
              <w:t>Get Status</w:t>
            </w:r>
            <w:r>
              <w:t xml:space="preserve"> request message. </w:t>
            </w:r>
          </w:p>
        </w:tc>
      </w:tr>
      <w:tr w:rsidR="002F48E8" w14:paraId="43F26733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0x11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2F48E8" w:rsidRDefault="00000000">
            <w:pPr>
              <w:widowControl w:val="0"/>
              <w:spacing w:after="0" w:line="240" w:lineRule="auto"/>
            </w:pPr>
            <w:r>
              <w:t>Key = mode, Length = 1</w:t>
            </w:r>
          </w:p>
        </w:tc>
      </w:tr>
      <w:tr w:rsidR="002F48E8" w14:paraId="654B25F3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6:1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1C802FFD" w:rsidR="002F48E8" w:rsidRDefault="00000000">
            <w:pPr>
              <w:widowControl w:val="0"/>
              <w:spacing w:after="0" w:line="240" w:lineRule="auto"/>
              <w:jc w:val="center"/>
            </w:pPr>
            <w:sdt>
              <w:sdtPr>
                <w:tag w:val="goog_rdk_22"/>
                <w:id w:val="-1965341373"/>
              </w:sdtPr>
              <w:sdtContent>
                <w:r w:rsidR="00890122" w:rsidRPr="00890122">
                  <w:t>0x0 or</w:t>
                </w:r>
              </w:sdtContent>
            </w:sdt>
            <w:r>
              <w:t xml:space="preserve">0x01 or 0x02 </w:t>
            </w:r>
            <w:sdt>
              <w:sdtPr>
                <w:tag w:val="goog_rdk_23"/>
                <w:id w:val="1706758325"/>
                <w:showingPlcHdr/>
              </w:sdtPr>
              <w:sdtContent>
                <w:r w:rsidR="00890122">
                  <w:t xml:space="preserve">     </w:t>
                </w:r>
              </w:sdtContent>
            </w:sdt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612160E2" w:rsidR="002F48E8" w:rsidRDefault="00000000">
            <w:pPr>
              <w:widowControl w:val="0"/>
              <w:spacing w:after="0" w:line="240" w:lineRule="auto"/>
            </w:pPr>
            <w:r>
              <w:t xml:space="preserve">Configure mode of operation. </w:t>
            </w:r>
            <w:sdt>
              <w:sdtPr>
                <w:tag w:val="goog_rdk_24"/>
                <w:id w:val="989827418"/>
              </w:sdtPr>
              <w:sdtContent>
                <w:r w:rsidR="00890122" w:rsidRPr="00890122">
                  <w:t>0x0 off</w:t>
                </w:r>
                <w:r w:rsidR="00890122">
                  <w:t xml:space="preserve">, </w:t>
                </w:r>
              </w:sdtContent>
            </w:sdt>
            <w:r>
              <w:t>0x01 means</w:t>
            </w:r>
            <w:r w:rsidR="00890122">
              <w:t xml:space="preserve"> cool</w:t>
            </w:r>
            <w:r>
              <w:t xml:space="preserve">, 0x02 - </w:t>
            </w:r>
            <w:r w:rsidR="00890122">
              <w:t>heat</w:t>
            </w:r>
          </w:p>
        </w:tc>
      </w:tr>
      <w:tr w:rsidR="002F48E8" w14:paraId="0EFBBB1D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7:1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0x21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2F48E8" w:rsidRDefault="00000000">
            <w:pPr>
              <w:widowControl w:val="0"/>
              <w:spacing w:after="0" w:line="240" w:lineRule="auto"/>
            </w:pPr>
            <w:r>
              <w:t>Key = temperature, Length = 1</w:t>
            </w:r>
          </w:p>
        </w:tc>
      </w:tr>
      <w:tr w:rsidR="002F48E8" w14:paraId="6A460739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8:1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2F48E8" w:rsidRDefault="002F48E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2F48E8" w:rsidRDefault="00000000">
            <w:pPr>
              <w:widowControl w:val="0"/>
              <w:spacing w:after="0" w:line="240" w:lineRule="auto"/>
            </w:pPr>
            <w:r>
              <w:t>Byte. Represents the current temperature setting on the HVAC unit between 0 and 255</w:t>
            </w:r>
          </w:p>
        </w:tc>
      </w:tr>
      <w:tr w:rsidR="002F48E8" w14:paraId="1B8FFEAF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9:1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0x41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2F48E8" w:rsidRDefault="00000000">
            <w:pPr>
              <w:widowControl w:val="0"/>
              <w:spacing w:after="0" w:line="240" w:lineRule="auto"/>
            </w:pPr>
            <w:r>
              <w:t>Key = fan, Length = 1</w:t>
            </w:r>
          </w:p>
        </w:tc>
      </w:tr>
      <w:tr w:rsidR="002F48E8" w14:paraId="7E2A4567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0x0 or 0x1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2F48E8" w:rsidRDefault="00000000">
            <w:pPr>
              <w:widowControl w:val="0"/>
              <w:spacing w:after="0" w:line="240" w:lineRule="auto"/>
            </w:pPr>
            <w:r>
              <w:t>Configure Fan operation. 0x1 means ON and 0x0 means OFF</w:t>
            </w:r>
          </w:p>
        </w:tc>
      </w:tr>
      <w:tr w:rsidR="002F48E8" w14:paraId="36B58BB6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11:1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2F48E8" w:rsidRDefault="00000000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247F7A8B" w14:textId="0E15EFC4" w:rsidR="007F3D09" w:rsidRDefault="007F3D09" w:rsidP="007F3D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sdt>
        <w:sdtPr>
          <w:tag w:val="goog_rdk_33"/>
          <w:id w:val="979807939"/>
        </w:sdtPr>
        <w:sdtContent>
          <w:tr w:rsidR="007F3D09" w14:paraId="6E083AAA" w14:textId="77777777" w:rsidTr="007C0C72">
            <w:tc>
              <w:tcPr>
                <w:tcW w:w="168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35"/>
                  <w:id w:val="-1375157670"/>
                </w:sdtPr>
                <w:sdtContent>
                  <w:sdt>
                    <w:sdtPr>
                      <w:tag w:val="goog_rdk_34"/>
                      <w:id w:val="508645985"/>
                    </w:sdtPr>
                    <w:sdtContent>
                      <w:sdt>
                        <w:sdtPr>
                          <w:tag w:val="goog_rdk_35"/>
                          <w:id w:val="541783111"/>
                        </w:sdtPr>
                        <w:sdtContent>
                          <w:p w14:paraId="341D70C3" w14:textId="489C9BD1" w:rsidR="007F3D09" w:rsidRPr="00890122" w:rsidRDefault="00890122" w:rsidP="00890122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del w:id="2" w:author="TNC Mouli" w:date="2023-03-08T08:45:00Z"/>
                              </w:rPr>
                            </w:pPr>
                            <w:sdt>
                              <w:sdtPr>
                                <w:tag w:val="goog_rdk_34"/>
                                <w:id w:val="-1097706964"/>
                              </w:sdtPr>
                              <w:sdtContent>
                                <w:proofErr w:type="spellStart"/>
                                <w:r w:rsidRPr="00890122">
                                  <w:t>Byte:Length</w:t>
                                </w:r>
                              </w:sdtContent>
                            </w:sdt>
                            <w:proofErr w:type="spellEnd"/>
                          </w:p>
                        </w:sdtContent>
                      </w:sdt>
                    </w:sdtContent>
                  </w:sdt>
                </w:sdtContent>
              </w:sdt>
            </w:tc>
            <w:tc>
              <w:tcPr>
                <w:tcW w:w="139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37"/>
                  <w:id w:val="-531490609"/>
                </w:sdtPr>
                <w:sdtContent>
                  <w:p w14:paraId="687BA933" w14:textId="7D113537" w:rsidR="007F3D09" w:rsidRDefault="007F3D09" w:rsidP="007C0C72">
                    <w:pPr>
                      <w:widowControl w:val="0"/>
                      <w:spacing w:after="0" w:line="240" w:lineRule="auto"/>
                      <w:jc w:val="center"/>
                      <w:rPr>
                        <w:del w:id="3" w:author="TNC Mouli" w:date="2023-03-08T08:45:00Z"/>
                        <w:b/>
                      </w:rPr>
                    </w:pPr>
                    <w:sdt>
                      <w:sdtPr>
                        <w:tag w:val="goog_rdk_36"/>
                        <w:id w:val="1788626039"/>
                      </w:sdtPr>
                      <w:sdtContent>
                        <w:r w:rsidR="00890122">
                          <w:rPr>
                            <w:b/>
                          </w:rPr>
                          <w:t xml:space="preserve">Field </w:t>
                        </w:r>
                        <w:proofErr w:type="spellStart"/>
                        <w:r w:rsidR="00890122">
                          <w:rPr>
                            <w:b/>
                          </w:rPr>
                          <w:t>Value</w:t>
                        </w:r>
                      </w:sdtContent>
                    </w:sdt>
                  </w:p>
                </w:sdtContent>
              </w:sdt>
            </w:tc>
            <w:tc>
              <w:tcPr>
                <w:tcW w:w="62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39"/>
                  <w:id w:val="109635144"/>
                </w:sdtPr>
                <w:sdtContent>
                  <w:p w14:paraId="6B170ADA" w14:textId="7E80ABAE" w:rsidR="007F3D09" w:rsidRDefault="007F3D09" w:rsidP="007C0C72">
                    <w:pPr>
                      <w:widowControl w:val="0"/>
                      <w:spacing w:after="0" w:line="240" w:lineRule="auto"/>
                      <w:rPr>
                        <w:del w:id="4" w:author="TNC Mouli" w:date="2023-03-08T08:45:00Z"/>
                        <w:b/>
                      </w:rPr>
                    </w:pPr>
                    <w:sdt>
                      <w:sdtPr>
                        <w:tag w:val="goog_rdk_38"/>
                        <w:id w:val="356164575"/>
                      </w:sdtPr>
                      <w:sdtContent>
                        <w:r w:rsidR="00890122" w:rsidRPr="00890122">
                          <w:t>Descriptio</w:t>
                        </w:r>
                        <w:proofErr w:type="spellEnd"/>
                        <w:r w:rsidR="00890122" w:rsidRPr="00890122">
                          <w:t>n</w:t>
                        </w:r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40"/>
          <w:id w:val="1267741153"/>
        </w:sdtPr>
        <w:sdtEndPr/>
        <w:sdtContent>
          <w:tr w:rsidR="00890122" w14:paraId="347FF0D1" w14:textId="77777777" w:rsidTr="007C0C72">
            <w:tc>
              <w:tcPr>
                <w:tcW w:w="168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CBF7422" w14:textId="733112F0" w:rsidR="00890122" w:rsidRDefault="00890122" w:rsidP="00890122">
                <w:pPr>
                  <w:widowControl w:val="0"/>
                  <w:spacing w:after="0" w:line="240" w:lineRule="auto"/>
                  <w:jc w:val="center"/>
                  <w:rPr>
                    <w:del w:id="5" w:author="TNC Mouli" w:date="2023-03-08T08:45:00Z"/>
                  </w:rPr>
                </w:pPr>
                <w:r>
                  <w:t>1:4</w:t>
                </w:r>
              </w:p>
            </w:tc>
            <w:tc>
              <w:tcPr>
                <w:tcW w:w="139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D7173D" w14:textId="14F1E2E4" w:rsidR="00890122" w:rsidRDefault="00890122" w:rsidP="00890122">
                <w:pPr>
                  <w:widowControl w:val="0"/>
                  <w:spacing w:after="0" w:line="240" w:lineRule="auto"/>
                  <w:jc w:val="center"/>
                  <w:rPr>
                    <w:del w:id="6" w:author="TNC Mouli" w:date="2023-03-08T08:45:00Z"/>
                  </w:rPr>
                </w:pPr>
                <w:proofErr w:type="spellStart"/>
                <w:r>
                  <w:t>&lt;Re</w:t>
                </w:r>
                <w:proofErr w:type="spellEnd"/>
                <w:r>
                  <w:t>q Id&gt;</w:t>
                </w:r>
              </w:p>
            </w:tc>
            <w:tc>
              <w:tcPr>
                <w:tcW w:w="62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46"/>
                  <w:id w:val="-234551272"/>
                </w:sdtPr>
                <w:sdtContent>
                  <w:p w14:paraId="41A365AA" w14:textId="734B61B5" w:rsidR="00890122" w:rsidRDefault="00890122" w:rsidP="00890122">
                    <w:pPr>
                      <w:widowControl w:val="0"/>
                      <w:tabs>
                        <w:tab w:val="left" w:pos="1416"/>
                      </w:tabs>
                      <w:spacing w:after="0" w:line="240" w:lineRule="auto"/>
                      <w:rPr>
                        <w:del w:id="7" w:author="TNC Mouli" w:date="2023-03-08T08:45:00Z"/>
                      </w:rPr>
                    </w:pPr>
                    <w:r w:rsidRPr="00890122">
                      <w:t>Request ID. Signed int (4 bytes). This request id must be the request id that was sent in the enable heating request message</w:t>
                    </w:r>
                  </w:p>
                </w:sdtContent>
              </w:sdt>
            </w:tc>
          </w:tr>
        </w:sdtContent>
      </w:sdt>
      <w:sdt>
        <w:sdtPr>
          <w:tag w:val="goog_rdk_47"/>
          <w:id w:val="1288164645"/>
        </w:sdtPr>
        <w:sdtEndPr/>
        <w:sdtContent>
          <w:tr w:rsidR="00890122" w14:paraId="60738531" w14:textId="77777777" w:rsidTr="007C0C72">
            <w:tc>
              <w:tcPr>
                <w:tcW w:w="168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465566" w14:textId="68071803" w:rsidR="00890122" w:rsidRDefault="00890122" w:rsidP="00890122">
                <w:pPr>
                  <w:widowControl w:val="0"/>
                  <w:spacing w:after="0" w:line="240" w:lineRule="auto"/>
                  <w:jc w:val="center"/>
                  <w:rPr>
                    <w:del w:id="8" w:author="TNC Mouli" w:date="2023-03-08T08:45:00Z"/>
                  </w:rPr>
                </w:pPr>
                <w:r>
                  <w:t>5:1</w:t>
                </w:r>
              </w:p>
            </w:tc>
            <w:tc>
              <w:tcPr>
                <w:tcW w:w="139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46EADE" w14:textId="5C3D09E7" w:rsidR="00890122" w:rsidRDefault="00890122" w:rsidP="00890122">
                <w:pPr>
                  <w:widowControl w:val="0"/>
                  <w:spacing w:after="0" w:line="240" w:lineRule="auto"/>
                  <w:jc w:val="center"/>
                  <w:rPr>
                    <w:del w:id="9" w:author="TNC Mouli" w:date="2023-03-08T08:45:00Z"/>
                  </w:rPr>
                </w:pPr>
                <w:r>
                  <w:t>0x11</w:t>
                </w:r>
                <w:r w:rsidR="00901472">
                  <w:t xml:space="preserve"> or 0x21 or 0x41</w:t>
                </w:r>
              </w:p>
            </w:tc>
            <w:tc>
              <w:tcPr>
                <w:tcW w:w="62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53"/>
                  <w:id w:val="-1686500635"/>
                </w:sdtPr>
                <w:sdtContent>
                  <w:sdt>
                    <w:sdtPr>
                      <w:tag w:val="goog_rdk_52"/>
                      <w:id w:val="1656795905"/>
                    </w:sdtPr>
                    <w:sdtContent>
                      <w:p w14:paraId="6FAD250E" w14:textId="0E8ED818" w:rsidR="00890122" w:rsidRDefault="00890122" w:rsidP="00890122">
                        <w:pPr>
                          <w:widowControl w:val="0"/>
                          <w:spacing w:after="0" w:line="240" w:lineRule="auto"/>
                          <w:rPr>
                            <w:del w:id="10" w:author="TNC Mouli" w:date="2023-03-08T08:45:00Z"/>
                          </w:rPr>
                        </w:pPr>
                        <w:r w:rsidRPr="00890122">
                          <w:t>Key = mode, Length = 1</w:t>
                        </w:r>
                        <w:r w:rsidR="00901472">
                          <w:t xml:space="preserve"> or  </w:t>
                        </w:r>
                        <w:r w:rsidR="00901472" w:rsidRPr="00890122">
                          <w:t xml:space="preserve">Key = </w:t>
                        </w:r>
                        <w:r w:rsidR="00901472">
                          <w:t>temperature</w:t>
                        </w:r>
                        <w:r w:rsidR="00901472" w:rsidRPr="00890122">
                          <w:t>, Length = 1</w:t>
                        </w:r>
                        <w:r w:rsidR="00901472">
                          <w:t xml:space="preserve"> or </w:t>
                        </w:r>
                        <w:r w:rsidR="00901472" w:rsidRPr="00890122">
                          <w:t xml:space="preserve">Key = </w:t>
                        </w:r>
                        <w:r w:rsidR="00901472">
                          <w:t>fan</w:t>
                        </w:r>
                        <w:r w:rsidR="00901472" w:rsidRPr="00890122">
                          <w:t>, Length = 1</w:t>
                        </w:r>
                      </w:p>
                    </w:sdtContent>
                  </w:sdt>
                </w:sdtContent>
              </w:sdt>
            </w:tc>
          </w:tr>
        </w:sdtContent>
      </w:sdt>
      <w:sdt>
        <w:sdtPr>
          <w:tag w:val="goog_rdk_54"/>
          <w:id w:val="899025734"/>
        </w:sdtPr>
        <w:sdtEndPr/>
        <w:sdtContent>
          <w:tr w:rsidR="00890122" w14:paraId="7A1F1638" w14:textId="77777777" w:rsidTr="007C0C72">
            <w:tc>
              <w:tcPr>
                <w:tcW w:w="168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C9936C" w14:textId="4454106E" w:rsidR="00890122" w:rsidRDefault="00890122" w:rsidP="00890122">
                <w:pPr>
                  <w:widowControl w:val="0"/>
                  <w:spacing w:after="0" w:line="240" w:lineRule="auto"/>
                  <w:jc w:val="center"/>
                  <w:rPr>
                    <w:del w:id="11" w:author="TNC Mouli" w:date="2023-03-08T08:45:00Z"/>
                  </w:rPr>
                </w:pPr>
                <w:r>
                  <w:t>6:1</w:t>
                </w:r>
              </w:p>
            </w:tc>
            <w:tc>
              <w:tcPr>
                <w:tcW w:w="139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298248" w14:textId="14760CC3" w:rsidR="00890122" w:rsidRDefault="00890122" w:rsidP="00890122">
                <w:pPr>
                  <w:widowControl w:val="0"/>
                  <w:spacing w:after="0" w:line="240" w:lineRule="auto"/>
                  <w:jc w:val="center"/>
                  <w:rPr>
                    <w:del w:id="12" w:author="TNC Mouli" w:date="2023-03-08T08:45:00Z"/>
                  </w:rPr>
                </w:pPr>
                <w:sdt>
                  <w:sdtPr>
                    <w:tag w:val="goog_rdk_22"/>
                    <w:id w:val="707688931"/>
                  </w:sdtPr>
                  <w:sdtContent>
                    <w:r w:rsidRPr="00890122">
                      <w:t>0x0 or</w:t>
                    </w:r>
                  </w:sdtContent>
                </w:sdt>
                <w:r>
                  <w:t>0x1</w:t>
                </w:r>
              </w:p>
            </w:tc>
            <w:tc>
              <w:tcPr>
                <w:tcW w:w="62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60"/>
                  <w:id w:val="-600559530"/>
                </w:sdtPr>
                <w:sdtContent>
                  <w:p w14:paraId="7D77DB25" w14:textId="41D5F445" w:rsidR="00890122" w:rsidRDefault="00890122" w:rsidP="00890122">
                    <w:pPr>
                      <w:widowControl w:val="0"/>
                      <w:spacing w:after="0" w:line="240" w:lineRule="auto"/>
                      <w:rPr>
                        <w:del w:id="13" w:author="TNC Mouli" w:date="2023-03-08T08:45:00Z"/>
                      </w:rPr>
                    </w:pPr>
                    <w:sdt>
                      <w:sdtPr>
                        <w:tag w:val="goog_rdk_59"/>
                        <w:id w:val="-968048875"/>
                      </w:sdtPr>
                      <w:sdtContent>
                        <w:r w:rsidRPr="00890122">
                          <w:t>Error code. 0x0 means a successful operation. 0x1 indicates a failed operation.</w:t>
                        </w:r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89"/>
          <w:id w:val="-1971043197"/>
        </w:sdtPr>
        <w:sdtEndPr/>
        <w:sdtContent>
          <w:tr w:rsidR="00890122" w14:paraId="5DC63986" w14:textId="77777777" w:rsidTr="007C0C72">
            <w:tc>
              <w:tcPr>
                <w:tcW w:w="168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A4653F" w14:textId="1DB50380" w:rsidR="00890122" w:rsidRDefault="00890122" w:rsidP="00890122">
                <w:pPr>
                  <w:widowControl w:val="0"/>
                  <w:spacing w:after="0" w:line="240" w:lineRule="auto"/>
                  <w:jc w:val="center"/>
                  <w:rPr>
                    <w:del w:id="14" w:author="TNC Mouli" w:date="2023-03-08T08:45:00Z"/>
                  </w:rPr>
                </w:pPr>
                <w:r>
                  <w:t>7:1</w:t>
                </w:r>
              </w:p>
            </w:tc>
            <w:tc>
              <w:tcPr>
                <w:tcW w:w="139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CCE1F3" w14:textId="02E7BA0A" w:rsidR="00890122" w:rsidRDefault="00890122" w:rsidP="00890122">
                <w:pPr>
                  <w:widowControl w:val="0"/>
                  <w:spacing w:after="0" w:line="240" w:lineRule="auto"/>
                  <w:jc w:val="center"/>
                  <w:rPr>
                    <w:del w:id="15" w:author="TNC Mouli" w:date="2023-03-08T08:45:00Z"/>
                  </w:rPr>
                </w:pPr>
                <w:r>
                  <w:t>0x</w:t>
                </w:r>
                <w:r>
                  <w:t>00</w:t>
                </w:r>
              </w:p>
            </w:tc>
            <w:tc>
              <w:tcPr>
                <w:tcW w:w="62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95"/>
                  <w:id w:val="1928998223"/>
                </w:sdtPr>
                <w:sdtContent>
                  <w:p w14:paraId="75050CBA" w14:textId="3BDEB2B9" w:rsidR="00890122" w:rsidRDefault="00890122" w:rsidP="00890122">
                    <w:pPr>
                      <w:widowControl w:val="0"/>
                      <w:spacing w:after="0" w:line="240" w:lineRule="auto"/>
                      <w:rPr>
                        <w:del w:id="16" w:author="TNC Mouli" w:date="2023-03-08T08:45:00Z"/>
                      </w:rPr>
                    </w:pPr>
                    <w:sdt>
                      <w:sdtPr>
                        <w:tag w:val="goog_rdk_94"/>
                        <w:id w:val="835109547"/>
                      </w:sdtPr>
                      <w:sdtContent>
                        <w:r w:rsidRPr="00890122">
                          <w:t>End of Packet Marker</w:t>
                        </w:r>
                      </w:sdtContent>
                    </w:sdt>
                  </w:p>
                </w:sdtContent>
              </w:sdt>
            </w:tc>
          </w:tr>
        </w:sdtContent>
      </w:sdt>
    </w:tbl>
    <w:p w14:paraId="7A9BE886" w14:textId="77777777" w:rsidR="007F3D09" w:rsidRDefault="007F3D09" w:rsidP="007F3D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D7021A9" w14:textId="77777777" w:rsidR="007F3D09" w:rsidRDefault="007F3D09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2F48E8" w14:paraId="06DE4920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2F48E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2F48E8" w:rsidRDefault="00000000">
            <w:pPr>
              <w:widowControl w:val="0"/>
              <w:spacing w:after="0" w:line="240" w:lineRule="auto"/>
            </w:pPr>
            <w:r>
              <w:t>{Device Id}/CMD_RESP</w:t>
            </w:r>
          </w:p>
        </w:tc>
      </w:tr>
      <w:tr w:rsidR="002F48E8" w14:paraId="25FF5B0E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2F48E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000000D9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“Command” : “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set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”,</w:t>
            </w:r>
          </w:p>
          <w:p w14:paraId="000000DA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Seq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 : &lt;integer that was received in the request message&gt;,</w:t>
            </w:r>
          </w:p>
          <w:p w14:paraId="000000DD" w14:textId="3D71CD56" w:rsidR="002F48E8" w:rsidRDefault="00000000" w:rsidP="009152B2">
            <w:pPr>
              <w:widowControl w:val="0"/>
              <w:spacing w:after="0" w:line="240" w:lineRule="auto"/>
              <w:rPr>
                <w:del w:id="17" w:author="TNC Mouli" w:date="2023-03-08T08:47:00Z"/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“Response” :  {</w:t>
            </w:r>
          </w:p>
          <w:p w14:paraId="000000DF" w14:textId="5DEAB879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</w:t>
            </w:r>
            <w:sdt>
              <w:sdtPr>
                <w:tag w:val="goog_rdk_101"/>
                <w:id w:val="-1817632495"/>
              </w:sdtPr>
              <w:sdtEndPr/>
              <w:sdtContent>
                <w:r w:rsidR="009152B2">
                  <w:rPr>
                    <w:rFonts w:ascii="Courier New" w:eastAsia="Courier New" w:hAnsi="Courier New" w:cs="Courier New"/>
                    <w:sz w:val="20"/>
                    <w:szCs w:val="20"/>
                  </w:rPr>
                  <w:t>status</w:t>
                </w:r>
              </w:sdtContent>
            </w:sdt>
            <w:r>
              <w:rPr>
                <w:rFonts w:ascii="Courier New" w:eastAsia="Courier New" w:hAnsi="Courier New" w:cs="Courier New"/>
                <w:sz w:val="20"/>
                <w:szCs w:val="20"/>
              </w:rPr>
              <w:t>” : “success”</w:t>
            </w:r>
          </w:p>
          <w:p w14:paraId="000000E0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2F48E8" w14:paraId="5054DE69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2F48E8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2F48E8" w:rsidRDefault="00000000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</w:t>
            </w:r>
            <w:proofErr w:type="spellStart"/>
            <w:r>
              <w:t>CloudExt’s</w:t>
            </w:r>
            <w:proofErr w:type="spellEnd"/>
            <w:r>
              <w:t xml:space="preserve"> UI (for example: F1-R101-HVAC), indicating that the response corresponds to that HVAC controller. </w:t>
            </w:r>
          </w:p>
          <w:p w14:paraId="000000E3" w14:textId="77777777" w:rsidR="002F48E8" w:rsidRDefault="002F48E8">
            <w:pPr>
              <w:widowControl w:val="0"/>
              <w:spacing w:after="0" w:line="240" w:lineRule="auto"/>
            </w:pPr>
          </w:p>
          <w:p w14:paraId="000000E4" w14:textId="77777777" w:rsidR="002F48E8" w:rsidRDefault="00000000">
            <w:pPr>
              <w:widowControl w:val="0"/>
              <w:spacing w:line="240" w:lineRule="auto"/>
            </w:pPr>
            <w:r>
              <w:t xml:space="preserve">The JSON payload contains three fields: command, </w:t>
            </w:r>
            <w:proofErr w:type="spellStart"/>
            <w:r>
              <w:t>seq</w:t>
            </w:r>
            <w:proofErr w:type="spellEnd"/>
            <w:r>
              <w:t xml:space="preserve">, and response. </w:t>
            </w:r>
          </w:p>
          <w:p w14:paraId="000000E5" w14:textId="77777777" w:rsidR="002F48E8" w:rsidRDefault="00000000">
            <w:pPr>
              <w:widowControl w:val="0"/>
              <w:spacing w:line="240" w:lineRule="auto"/>
            </w:pPr>
            <w:r>
              <w:t>The command field contains the name of the command for which the response is associated.</w:t>
            </w:r>
          </w:p>
          <w:p w14:paraId="000000E6" w14:textId="77777777" w:rsidR="002F48E8" w:rsidRDefault="00000000">
            <w:pPr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seq</w:t>
            </w:r>
            <w:proofErr w:type="spellEnd"/>
            <w:r>
              <w:t xml:space="preserve"> (sequence) field contains the integer that was received in the corresponding command request’s </w:t>
            </w:r>
            <w:proofErr w:type="spellStart"/>
            <w:r>
              <w:t>seq</w:t>
            </w:r>
            <w:proofErr w:type="spellEnd"/>
            <w:r>
              <w:t xml:space="preserve"> field.</w:t>
            </w:r>
          </w:p>
          <w:p w14:paraId="000000E7" w14:textId="77777777" w:rsidR="002F48E8" w:rsidRDefault="00000000">
            <w:pPr>
              <w:widowControl w:val="0"/>
              <w:spacing w:line="240" w:lineRule="auto"/>
              <w:rPr>
                <w:i/>
              </w:rPr>
            </w:pPr>
            <w:r>
              <w:t>The response object contains a status field, which can be either “success” or “failed”.</w:t>
            </w:r>
          </w:p>
        </w:tc>
      </w:tr>
    </w:tbl>
    <w:p w14:paraId="000000E8" w14:textId="77777777" w:rsidR="002F48E8" w:rsidRDefault="002F48E8"/>
    <w:p w14:paraId="000000E9" w14:textId="77777777" w:rsidR="002F48E8" w:rsidRDefault="002F48E8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2F48E8" w14:paraId="62E53011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2F48E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2F48E8" w:rsidRDefault="00000000">
            <w:pPr>
              <w:widowControl w:val="0"/>
              <w:spacing w:after="0" w:line="240" w:lineRule="auto"/>
            </w:pPr>
            <w:r>
              <w:t>{Device Id}/CMD</w:t>
            </w:r>
          </w:p>
        </w:tc>
      </w:tr>
      <w:tr w:rsidR="002F48E8" w14:paraId="0D71F8C9" w14:textId="77777777">
        <w:trPr>
          <w:trHeight w:val="5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2F48E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 “Command” : “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get-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hvac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-status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”, 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Seq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 : &lt;integer&gt; }</w:t>
            </w:r>
          </w:p>
          <w:p w14:paraId="000000EE" w14:textId="77777777" w:rsidR="002F48E8" w:rsidRDefault="002F48E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2F48E8" w14:paraId="6861ED1E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2F48E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2F48E8" w:rsidRDefault="00000000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</w:t>
            </w:r>
            <w:proofErr w:type="spellStart"/>
            <w:r>
              <w:t>CloudExt’s</w:t>
            </w:r>
            <w:proofErr w:type="spellEnd"/>
            <w:r>
              <w:t xml:space="preserve"> UI (for example: F1-R101-HVAC), indicating that the status should be fetched from that HVAC controller.</w:t>
            </w:r>
          </w:p>
          <w:p w14:paraId="000000F1" w14:textId="77777777" w:rsidR="002F48E8" w:rsidRDefault="002F48E8">
            <w:pPr>
              <w:widowControl w:val="0"/>
              <w:spacing w:after="0" w:line="240" w:lineRule="auto"/>
            </w:pPr>
          </w:p>
          <w:p w14:paraId="000000F2" w14:textId="77777777" w:rsidR="002F48E8" w:rsidRDefault="00000000">
            <w:pPr>
              <w:widowControl w:val="0"/>
              <w:spacing w:after="0" w:line="240" w:lineRule="auto"/>
            </w:pPr>
            <w:r>
              <w:t xml:space="preserve">The </w:t>
            </w:r>
            <w:proofErr w:type="spellStart"/>
            <w:r>
              <w:t>Seq</w:t>
            </w:r>
            <w:proofErr w:type="spellEnd"/>
            <w:r>
              <w:t xml:space="preserve"> field contains an integer that should be returned back as is in the </w:t>
            </w:r>
            <w:r>
              <w:lastRenderedPageBreak/>
              <w:t>response payload.</w:t>
            </w:r>
          </w:p>
        </w:tc>
      </w:tr>
    </w:tbl>
    <w:p w14:paraId="000000F3" w14:textId="77777777" w:rsidR="002F48E8" w:rsidRDefault="002F48E8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2F48E8" w14:paraId="0FD27749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2F48E8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Byte:Length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2F48E8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2F48E8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F48E8" w14:paraId="1836E7C4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&lt;</w:t>
            </w:r>
            <w:proofErr w:type="spellStart"/>
            <w:r>
              <w:t>Req</w:t>
            </w:r>
            <w:proofErr w:type="spellEnd"/>
            <w:r>
              <w:t xml:space="preserve"> Id&gt;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2F48E8" w:rsidRDefault="00000000">
            <w:pPr>
              <w:widowControl w:val="0"/>
              <w:spacing w:after="0" w:line="240" w:lineRule="auto"/>
            </w:pPr>
            <w:r>
              <w:t xml:space="preserve">Request ID. Signed int (4 bytes). This is actually the value received in the request payload for the </w:t>
            </w:r>
            <w:proofErr w:type="spellStart"/>
            <w:r>
              <w:rPr>
                <w:b/>
              </w:rPr>
              <w:t>Seq</w:t>
            </w:r>
            <w:proofErr w:type="spellEnd"/>
            <w:r>
              <w:t xml:space="preserve"> field.</w:t>
            </w:r>
          </w:p>
        </w:tc>
      </w:tr>
      <w:tr w:rsidR="002F48E8" w14:paraId="0D65FF2E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0x10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2F48E8" w:rsidRDefault="00000000">
            <w:pPr>
              <w:widowControl w:val="0"/>
              <w:spacing w:after="0" w:line="240" w:lineRule="auto"/>
            </w:pPr>
            <w:r>
              <w:t>Key = mode, Length = 0</w:t>
            </w:r>
          </w:p>
        </w:tc>
      </w:tr>
      <w:tr w:rsidR="002F48E8" w14:paraId="1CFB4B4C" w14:textId="77777777">
        <w:trPr>
          <w:trHeight w:val="266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6:1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0x20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2F48E8" w:rsidRDefault="00000000">
            <w:pPr>
              <w:widowControl w:val="0"/>
              <w:spacing w:after="0" w:line="240" w:lineRule="auto"/>
            </w:pPr>
            <w:r>
              <w:t>Key = temperature, Length = 0</w:t>
            </w:r>
          </w:p>
        </w:tc>
      </w:tr>
      <w:tr w:rsidR="002F48E8" w14:paraId="6F84764D" w14:textId="77777777">
        <w:trPr>
          <w:trHeight w:val="203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7:1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0x30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2F48E8" w:rsidRDefault="00000000">
            <w:pPr>
              <w:widowControl w:val="0"/>
              <w:spacing w:after="0" w:line="240" w:lineRule="auto"/>
            </w:pPr>
            <w:r>
              <w:t xml:space="preserve">Key = </w:t>
            </w:r>
            <w:proofErr w:type="spellStart"/>
            <w:r>
              <w:t>room_temperature</w:t>
            </w:r>
            <w:proofErr w:type="spellEnd"/>
            <w:r>
              <w:t>, Length = 0</w:t>
            </w:r>
          </w:p>
        </w:tc>
      </w:tr>
      <w:tr w:rsidR="002F48E8" w14:paraId="47BB640E" w14:textId="77777777">
        <w:trPr>
          <w:trHeight w:val="13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8:1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0x40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2F48E8" w:rsidRDefault="00000000">
            <w:pPr>
              <w:widowControl w:val="0"/>
              <w:spacing w:after="0" w:line="240" w:lineRule="auto"/>
            </w:pPr>
            <w:r>
              <w:t>Key = fan, Length = 0</w:t>
            </w:r>
          </w:p>
        </w:tc>
      </w:tr>
      <w:tr w:rsidR="002F48E8" w14:paraId="7AFA3F21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9:1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2F48E8" w:rsidRDefault="00000000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00000109" w14:textId="77777777" w:rsidR="002F48E8" w:rsidRDefault="002F48E8"/>
    <w:p w14:paraId="0000010A" w14:textId="77777777" w:rsidR="002F48E8" w:rsidRDefault="002F48E8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40"/>
        <w:gridCol w:w="1155"/>
        <w:gridCol w:w="6285"/>
      </w:tblGrid>
      <w:tr w:rsidR="002F48E8" w14:paraId="6D54D138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2F48E8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Byte:Length</w:t>
            </w:r>
            <w:proofErr w:type="spellEnd"/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2F48E8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2F48E8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F48E8" w14:paraId="69EB3179" w14:textId="77777777">
        <w:trPr>
          <w:trHeight w:val="7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&lt;</w:t>
            </w:r>
            <w:proofErr w:type="spellStart"/>
            <w:r>
              <w:t>Req</w:t>
            </w:r>
            <w:proofErr w:type="spellEnd"/>
            <w:r>
              <w:t xml:space="preserve"> Id&gt;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2F48E8" w:rsidRDefault="00000000">
            <w:pPr>
              <w:widowControl w:val="0"/>
              <w:spacing w:after="0" w:line="240" w:lineRule="auto"/>
            </w:pPr>
            <w:r>
              <w:t xml:space="preserve">Request ID. Signed int (4 bytes). This request id must be the request id that was sent in the </w:t>
            </w:r>
            <w:r>
              <w:rPr>
                <w:i/>
              </w:rPr>
              <w:t>Get Status</w:t>
            </w:r>
            <w:r>
              <w:t xml:space="preserve"> request message. </w:t>
            </w:r>
          </w:p>
        </w:tc>
      </w:tr>
      <w:tr w:rsidR="002F48E8" w14:paraId="7ED5F0F4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0x11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2F48E8" w:rsidRDefault="00000000">
            <w:pPr>
              <w:widowControl w:val="0"/>
              <w:spacing w:after="0" w:line="240" w:lineRule="auto"/>
            </w:pPr>
            <w:r>
              <w:t>Key = mode, Length = 1</w:t>
            </w:r>
          </w:p>
        </w:tc>
      </w:tr>
      <w:tr w:rsidR="0040696C" w14:paraId="0159F41B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40696C" w:rsidRDefault="0040696C" w:rsidP="0040696C">
            <w:pPr>
              <w:widowControl w:val="0"/>
              <w:spacing w:after="0" w:line="240" w:lineRule="auto"/>
              <w:jc w:val="center"/>
            </w:pPr>
            <w:r>
              <w:t>6:1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057918EC" w:rsidR="0040696C" w:rsidRDefault="0040696C" w:rsidP="0040696C">
            <w:pPr>
              <w:widowControl w:val="0"/>
              <w:spacing w:after="0" w:line="240" w:lineRule="auto"/>
              <w:jc w:val="center"/>
            </w:pPr>
            <w:sdt>
              <w:sdtPr>
                <w:tag w:val="goog_rdk_22"/>
                <w:id w:val="-1236074002"/>
              </w:sdtPr>
              <w:sdtContent>
                <w:r w:rsidRPr="00890122">
                  <w:t>0x0 or</w:t>
                </w:r>
              </w:sdtContent>
            </w:sdt>
            <w:r>
              <w:t xml:space="preserve">0x01 or 0x02 </w:t>
            </w:r>
            <w:sdt>
              <w:sdtPr>
                <w:tag w:val="goog_rdk_23"/>
                <w:id w:val="1414585361"/>
                <w:showingPlcHdr/>
              </w:sdtPr>
              <w:sdtContent>
                <w:r>
                  <w:t xml:space="preserve">     </w:t>
                </w:r>
              </w:sdtContent>
            </w:sdt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3AC2B86F" w:rsidR="0040696C" w:rsidRDefault="0040696C" w:rsidP="0040696C">
            <w:pPr>
              <w:widowControl w:val="0"/>
              <w:spacing w:after="0" w:line="240" w:lineRule="auto"/>
            </w:pPr>
            <w:r>
              <w:t xml:space="preserve">Configure mode of operation. </w:t>
            </w:r>
            <w:sdt>
              <w:sdtPr>
                <w:tag w:val="goog_rdk_24"/>
                <w:id w:val="-651141289"/>
              </w:sdtPr>
              <w:sdtContent>
                <w:r w:rsidRPr="00890122">
                  <w:t>0x0 off</w:t>
                </w:r>
                <w:r>
                  <w:t xml:space="preserve">, </w:t>
                </w:r>
              </w:sdtContent>
            </w:sdt>
            <w:r>
              <w:t>0x01 means cool, 0x02 - heat</w:t>
            </w:r>
          </w:p>
        </w:tc>
      </w:tr>
      <w:tr w:rsidR="002F48E8" w14:paraId="72F6677A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7:1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0x21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2F48E8" w:rsidRDefault="00000000">
            <w:pPr>
              <w:widowControl w:val="0"/>
              <w:spacing w:after="0" w:line="240" w:lineRule="auto"/>
            </w:pPr>
            <w:r>
              <w:t>Key = temperature, Length = 1</w:t>
            </w:r>
          </w:p>
        </w:tc>
      </w:tr>
      <w:tr w:rsidR="002F48E8" w14:paraId="71ECB1F3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8:1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2F48E8" w:rsidRDefault="002F48E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2F48E8" w:rsidRDefault="00000000">
            <w:pPr>
              <w:widowControl w:val="0"/>
              <w:spacing w:after="0" w:line="240" w:lineRule="auto"/>
            </w:pPr>
            <w:r>
              <w:t>Byte. Represents the current temperature setting on the HVAC unit between 0 and 255</w:t>
            </w:r>
          </w:p>
        </w:tc>
      </w:tr>
      <w:tr w:rsidR="002F48E8" w14:paraId="20739B9C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9:1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0x31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2F48E8" w:rsidRDefault="00000000">
            <w:pPr>
              <w:widowControl w:val="0"/>
              <w:spacing w:after="0" w:line="240" w:lineRule="auto"/>
            </w:pPr>
            <w:r>
              <w:t xml:space="preserve">Key = </w:t>
            </w:r>
            <w:proofErr w:type="spellStart"/>
            <w:r>
              <w:t>room_temperature</w:t>
            </w:r>
            <w:proofErr w:type="spellEnd"/>
            <w:r>
              <w:t>, Length = 1</w:t>
            </w:r>
          </w:p>
        </w:tc>
      </w:tr>
      <w:tr w:rsidR="002F48E8" w14:paraId="0E256B8B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2F48E8" w:rsidRDefault="002F48E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2F48E8" w:rsidRDefault="00000000">
            <w:pPr>
              <w:widowControl w:val="0"/>
              <w:spacing w:after="0" w:line="240" w:lineRule="auto"/>
            </w:pPr>
            <w:r>
              <w:t>Byte. Represents the current temperature setting on the HVAC unit between 0 and 255</w:t>
            </w:r>
          </w:p>
        </w:tc>
      </w:tr>
      <w:tr w:rsidR="002F48E8" w14:paraId="4C9B6BFE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11:1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0x41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2F48E8" w:rsidRDefault="00000000">
            <w:pPr>
              <w:widowControl w:val="0"/>
              <w:spacing w:after="0" w:line="240" w:lineRule="auto"/>
            </w:pPr>
            <w:r>
              <w:t>Key = fan, Length = 1</w:t>
            </w:r>
          </w:p>
        </w:tc>
      </w:tr>
      <w:tr w:rsidR="002F48E8" w14:paraId="018AC778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12:1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0x0 or 0x1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2F48E8" w:rsidRDefault="00000000">
            <w:pPr>
              <w:widowControl w:val="0"/>
              <w:spacing w:after="0" w:line="240" w:lineRule="auto"/>
            </w:pPr>
            <w:r>
              <w:t>Configure Fan operation. 0x1 means ON and 0x0 means OFF</w:t>
            </w:r>
          </w:p>
        </w:tc>
      </w:tr>
      <w:tr w:rsidR="002F48E8" w14:paraId="4412F20D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13:1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2F48E8" w:rsidRDefault="00000000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2F48E8" w:rsidRDefault="00000000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  <w:tr w:rsidR="002F48E8" w14:paraId="25DCC40D" w14:textId="77777777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2F48E8" w:rsidRDefault="002F48E8">
            <w:pPr>
              <w:widowControl w:val="0"/>
              <w:spacing w:after="0" w:line="240" w:lineRule="auto"/>
            </w:pPr>
          </w:p>
        </w:tc>
      </w:tr>
      <w:tr w:rsidR="002F48E8" w14:paraId="2159F82C" w14:textId="77777777"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2F48E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2F48E8" w:rsidRDefault="00000000">
            <w:pPr>
              <w:widowControl w:val="0"/>
              <w:spacing w:after="0" w:line="240" w:lineRule="auto"/>
            </w:pPr>
            <w:r>
              <w:t>{Device Id}/CMD_RESP</w:t>
            </w:r>
          </w:p>
        </w:tc>
      </w:tr>
      <w:tr w:rsidR="002F48E8" w14:paraId="396CA5BE" w14:textId="77777777"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2F48E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00000142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“Command” : “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get-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hvac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-status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”,</w:t>
            </w:r>
          </w:p>
          <w:p w14:paraId="00000143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Seq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 : &lt;integer that was received in the request message&gt;,</w:t>
            </w:r>
          </w:p>
          <w:p w14:paraId="00000144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“Response” :  {</w:t>
            </w:r>
          </w:p>
          <w:p w14:paraId="5F532616" w14:textId="77777777" w:rsidR="00071867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 w:rsidR="00071867">
              <w:rPr>
                <w:rFonts w:ascii="Courier New" w:eastAsia="Courier New" w:hAnsi="Courier New" w:cs="Courier New"/>
                <w:sz w:val="20"/>
                <w:szCs w:val="20"/>
              </w:rPr>
              <w:t>"mode" : &lt;unsigned int&gt; 0-off, 1-cool, 2-Heat</w:t>
            </w:r>
          </w:p>
          <w:p w14:paraId="00000146" w14:textId="03AB57C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="00071867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"temperature” : &lt;unsigned int&gt;,</w:t>
            </w:r>
          </w:p>
          <w:p w14:paraId="00000147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room_temperature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 : &lt;unsigned int&gt;,</w:t>
            </w:r>
          </w:p>
          <w:p w14:paraId="00000148" w14:textId="0C646AEC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“fan”:  </w:t>
            </w:r>
            <w:r w:rsidR="00071867">
              <w:rPr>
                <w:rFonts w:ascii="Courier New" w:eastAsia="Courier New" w:hAnsi="Courier New" w:cs="Courier New"/>
                <w:sz w:val="20"/>
                <w:szCs w:val="20"/>
              </w:rPr>
              <w:t>&lt;unsigned int&gt; 0-Off 1-On</w:t>
            </w:r>
          </w:p>
          <w:p w14:paraId="00000149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0000014A" w14:textId="77777777" w:rsidR="002F48E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2F48E8" w14:paraId="6D7FA2D0" w14:textId="77777777"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2F48E8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2F48E8" w:rsidRDefault="00000000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</w:t>
            </w:r>
            <w:proofErr w:type="spellStart"/>
            <w:r>
              <w:t>CloudExt’s</w:t>
            </w:r>
            <w:proofErr w:type="spellEnd"/>
            <w:r>
              <w:t xml:space="preserve"> UI (for example: F1-R101-HVAC), indicating that the response corresponds to that HVAC controller. </w:t>
            </w:r>
          </w:p>
          <w:p w14:paraId="0000014F" w14:textId="77777777" w:rsidR="002F48E8" w:rsidRDefault="002F48E8">
            <w:pPr>
              <w:widowControl w:val="0"/>
              <w:spacing w:after="0" w:line="240" w:lineRule="auto"/>
            </w:pPr>
          </w:p>
          <w:p w14:paraId="00000150" w14:textId="77777777" w:rsidR="002F48E8" w:rsidRDefault="00000000">
            <w:pPr>
              <w:widowControl w:val="0"/>
              <w:spacing w:line="240" w:lineRule="auto"/>
            </w:pPr>
            <w:r>
              <w:t xml:space="preserve">The JSON payload contains three fields: command, </w:t>
            </w:r>
            <w:proofErr w:type="spellStart"/>
            <w:r>
              <w:t>seq</w:t>
            </w:r>
            <w:proofErr w:type="spellEnd"/>
            <w:r>
              <w:t xml:space="preserve">, and response. </w:t>
            </w:r>
          </w:p>
          <w:p w14:paraId="00000151" w14:textId="77777777" w:rsidR="002F48E8" w:rsidRDefault="00000000">
            <w:pPr>
              <w:widowControl w:val="0"/>
              <w:spacing w:line="240" w:lineRule="auto"/>
            </w:pPr>
            <w:r>
              <w:t>The command field contains the name of the command for which the response is associated.</w:t>
            </w:r>
          </w:p>
          <w:p w14:paraId="00000152" w14:textId="77777777" w:rsidR="002F48E8" w:rsidRDefault="00000000">
            <w:pPr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seq</w:t>
            </w:r>
            <w:proofErr w:type="spellEnd"/>
            <w:r>
              <w:t xml:space="preserve"> (sequence) field contains the integer that was received in the corresponding command request’s </w:t>
            </w:r>
            <w:proofErr w:type="spellStart"/>
            <w:r>
              <w:t>seq</w:t>
            </w:r>
            <w:proofErr w:type="spellEnd"/>
            <w:r>
              <w:t xml:space="preserve"> field.</w:t>
            </w:r>
          </w:p>
          <w:p w14:paraId="00000153" w14:textId="77777777" w:rsidR="002F48E8" w:rsidRDefault="00000000">
            <w:pPr>
              <w:widowControl w:val="0"/>
              <w:spacing w:line="240" w:lineRule="auto"/>
            </w:pPr>
            <w:r>
              <w:t>The response object contains multiple fields:</w:t>
            </w:r>
          </w:p>
          <w:p w14:paraId="3697DAFD" w14:textId="77777777" w:rsidR="00B109C5" w:rsidRDefault="00B109C5" w:rsidP="00B109C5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rPr>
                <w:i/>
              </w:rPr>
              <w:t>mode</w:t>
            </w:r>
            <w:r>
              <w:t xml:space="preserve"> - </w:t>
            </w:r>
            <w:r w:rsidRPr="00AC3468">
              <w:t>unsigned int in the range 0 to 2. 0 - off, 1 - cool, 2 - hea</w:t>
            </w:r>
            <w:r>
              <w:t>t</w:t>
            </w:r>
          </w:p>
          <w:p w14:paraId="00000155" w14:textId="77777777" w:rsidR="002F48E8" w:rsidRDefault="00000000" w:rsidP="00B109C5">
            <w:pPr>
              <w:widowControl w:val="0"/>
              <w:numPr>
                <w:ilvl w:val="0"/>
                <w:numId w:val="2"/>
              </w:numPr>
              <w:spacing w:after="200" w:line="240" w:lineRule="auto"/>
            </w:pPr>
            <w:r>
              <w:rPr>
                <w:i/>
              </w:rPr>
              <w:t>temperature</w:t>
            </w:r>
            <w:r>
              <w:t xml:space="preserve"> - unsigned integer.</w:t>
            </w:r>
          </w:p>
          <w:p w14:paraId="00000156" w14:textId="77777777" w:rsidR="002F48E8" w:rsidRDefault="00000000" w:rsidP="00B109C5">
            <w:pPr>
              <w:widowControl w:val="0"/>
              <w:numPr>
                <w:ilvl w:val="0"/>
                <w:numId w:val="2"/>
              </w:numPr>
              <w:spacing w:after="200" w:line="240" w:lineRule="auto"/>
            </w:pPr>
            <w:r>
              <w:rPr>
                <w:i/>
              </w:rPr>
              <w:t>Room temperature</w:t>
            </w:r>
            <w:r>
              <w:t xml:space="preserve"> - unsigned integer.</w:t>
            </w:r>
          </w:p>
          <w:p w14:paraId="00000157" w14:textId="14627F22" w:rsidR="002F48E8" w:rsidRDefault="00B109C5" w:rsidP="00B109C5">
            <w:pPr>
              <w:widowControl w:val="0"/>
              <w:numPr>
                <w:ilvl w:val="0"/>
                <w:numId w:val="2"/>
              </w:numPr>
              <w:spacing w:after="200" w:line="240" w:lineRule="auto"/>
            </w:pPr>
            <w:r>
              <w:rPr>
                <w:i/>
              </w:rPr>
              <w:t xml:space="preserve">Fan </w:t>
            </w:r>
            <w:r>
              <w:t xml:space="preserve">– </w:t>
            </w:r>
            <w:r w:rsidRPr="00AC3468">
              <w:t>unsigned int. 0 - off, 1 - on</w:t>
            </w:r>
          </w:p>
        </w:tc>
      </w:tr>
    </w:tbl>
    <w:p w14:paraId="00000159" w14:textId="77777777" w:rsidR="002F48E8" w:rsidRDefault="002F48E8"/>
    <w:sectPr w:rsidR="002F48E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NC Mouli" w:date="2023-03-07T09:39:00Z" w:initials="">
    <w:p w14:paraId="0000015F" w14:textId="77777777" w:rsidR="002F48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 per this text, customer's IoT app is dealing with numbers instead of text/tags for Mode and Fan settings. Previously, the mode field handled tag based value like "heating", "cooling", ... in JSON payload.</w:t>
      </w:r>
    </w:p>
    <w:p w14:paraId="00000160" w14:textId="77777777" w:rsidR="002F48E8" w:rsidRDefault="002F48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161" w14:textId="77777777" w:rsidR="002F48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Check with Raghav. If customer wants the values to be in numbers (integers), then there is no need to have "hvacmode" datatype declared in the document.</w:t>
      </w:r>
    </w:p>
  </w:comment>
  <w:comment w:id="1" w:author="Prajkta Mangulkar" w:date="2023-03-08T08:42:00Z" w:initials="">
    <w:p w14:paraId="00000162" w14:textId="77777777" w:rsidR="002F48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Confirmed with numbers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61" w15:done="0"/>
  <w15:commentEx w15:paraId="00000162" w15:paraIdParent="000001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61" w16cid:durableId="27B4A7FA"/>
  <w16cid:commentId w16cid:paraId="00000162" w16cid:durableId="27B4A7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4CA7" w14:textId="77777777" w:rsidR="004A182C" w:rsidRDefault="004A182C">
      <w:pPr>
        <w:spacing w:after="0" w:line="240" w:lineRule="auto"/>
      </w:pPr>
      <w:r>
        <w:separator/>
      </w:r>
    </w:p>
  </w:endnote>
  <w:endnote w:type="continuationSeparator" w:id="0">
    <w:p w14:paraId="3CF0ED04" w14:textId="77777777" w:rsidR="004A182C" w:rsidRDefault="004A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A" w14:textId="77777777" w:rsidR="002F48E8" w:rsidRDefault="002F48E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0000015B" w14:textId="77777777" w:rsidR="002F48E8" w:rsidRDefault="002F48E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86623" w14:textId="77777777" w:rsidR="004A182C" w:rsidRDefault="004A182C">
      <w:pPr>
        <w:spacing w:after="0" w:line="240" w:lineRule="auto"/>
      </w:pPr>
      <w:r>
        <w:separator/>
      </w:r>
    </w:p>
  </w:footnote>
  <w:footnote w:type="continuationSeparator" w:id="0">
    <w:p w14:paraId="38AB0E84" w14:textId="77777777" w:rsidR="004A182C" w:rsidRDefault="004A1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35245"/>
    <w:multiLevelType w:val="multilevel"/>
    <w:tmpl w:val="B46E61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519C1920"/>
    <w:multiLevelType w:val="multilevel"/>
    <w:tmpl w:val="1EDE80A8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 w16cid:durableId="1740714280">
    <w:abstractNumId w:val="0"/>
  </w:num>
  <w:num w:numId="2" w16cid:durableId="166481954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jkta Mangulkar">
    <w15:presenceInfo w15:providerId="Windows Live" w15:userId="f56301ca7230e1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E8"/>
    <w:rsid w:val="00071867"/>
    <w:rsid w:val="0008729B"/>
    <w:rsid w:val="002F48E8"/>
    <w:rsid w:val="003D2BA0"/>
    <w:rsid w:val="0040696C"/>
    <w:rsid w:val="004A182C"/>
    <w:rsid w:val="007F3D09"/>
    <w:rsid w:val="00890122"/>
    <w:rsid w:val="00901472"/>
    <w:rsid w:val="009152B2"/>
    <w:rsid w:val="00AC3468"/>
    <w:rsid w:val="00B1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ACB3"/>
  <w15:docId w15:val="{5B013712-0ECB-4BDA-9A17-6D1D6068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800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0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0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00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6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53E"/>
  </w:style>
  <w:style w:type="paragraph" w:styleId="Footer">
    <w:name w:val="footer"/>
    <w:basedOn w:val="Normal"/>
    <w:link w:val="FooterChar"/>
    <w:uiPriority w:val="99"/>
    <w:unhideWhenUsed/>
    <w:rsid w:val="000D6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5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bYAA71nw1ubMniY2wyjU1XUw4g==">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Prajkta Mangulkar</dc:creator>
  <cp:lastModifiedBy>Prajkta Mangulkar</cp:lastModifiedBy>
  <cp:revision>10</cp:revision>
  <dcterms:created xsi:type="dcterms:W3CDTF">2023-03-06T12:20:00Z</dcterms:created>
  <dcterms:modified xsi:type="dcterms:W3CDTF">2023-03-09T17:35:00Z</dcterms:modified>
</cp:coreProperties>
</file>