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oom3tkckqce" w:id="0"/>
      <w:bookmarkEnd w:id="0"/>
      <w:r w:rsidDel="00000000" w:rsidR="00000000" w:rsidRPr="00000000">
        <w:rPr>
          <w:rtl w:val="0"/>
        </w:rPr>
        <w:t xml:space="preserve">Macrotech Lock Controllers</w:t>
      </w:r>
    </w:p>
    <w:p w:rsidR="00000000" w:rsidDel="00000000" w:rsidP="00000000" w:rsidRDefault="00000000" w:rsidRPr="00000000" w14:paraId="00000002">
      <w:pPr>
        <w:pStyle w:val="Subtitle"/>
        <w:pageBreakBefore w:val="0"/>
        <w:spacing w:line="240" w:lineRule="auto"/>
        <w:rPr/>
      </w:pPr>
      <w:bookmarkStart w:colFirst="0" w:colLast="0" w:name="_mcqy2h81vqyd" w:id="1"/>
      <w:bookmarkEnd w:id="1"/>
      <w:r w:rsidDel="00000000" w:rsidR="00000000" w:rsidRPr="00000000">
        <w:rPr>
          <w:rtl w:val="0"/>
        </w:rPr>
        <w:t xml:space="preserve">Use cases and Message Payloads</w:t>
      </w:r>
    </w:p>
    <w:p w:rsidR="00000000" w:rsidDel="00000000" w:rsidP="00000000" w:rsidRDefault="00000000" w:rsidRPr="00000000" w14:paraId="00000003">
      <w:pPr>
        <w:pageBreakBefore w:val="0"/>
        <w:spacing w:line="240" w:lineRule="auto"/>
        <w:jc w:val="center"/>
        <w:rPr/>
      </w:pPr>
      <w:r w:rsidDel="00000000" w:rsidR="00000000" w:rsidRPr="00000000">
        <w:rPr>
          <w:rtl w:val="0"/>
        </w:rPr>
        <w:t xml:space="preserve">Last updated on: </w:t>
      </w:r>
      <w:ins w:author="TNC Mouli" w:id="0" w:date="2022-11-12T07:16:30Z">
        <w:r w:rsidDel="00000000" w:rsidR="00000000" w:rsidRPr="00000000">
          <w:rPr>
            <w:rtl w:val="0"/>
          </w:rPr>
          <w:t xml:space="preserve">12 Nov</w:t>
        </w:r>
      </w:ins>
      <w:del w:author="TNC Mouli" w:id="0" w:date="2022-11-12T07:16:30Z">
        <w:r w:rsidDel="00000000" w:rsidR="00000000" w:rsidRPr="00000000">
          <w:rPr>
            <w:rtl w:val="0"/>
          </w:rPr>
          <w:delText xml:space="preserve">7 Oct</w:delText>
        </w:r>
      </w:del>
      <w:r w:rsidDel="00000000" w:rsidR="00000000" w:rsidRPr="00000000">
        <w:rPr>
          <w:rtl w:val="0"/>
        </w:rPr>
        <w:t xml:space="preserve"> 2022</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Style w:val="Subtitle"/>
        <w:pageBreakBefore w:val="0"/>
        <w:spacing w:line="240" w:lineRule="auto"/>
        <w:jc w:val="left"/>
        <w:rPr/>
      </w:pPr>
      <w:bookmarkStart w:colFirst="0" w:colLast="0" w:name="_vc5yuv7zf030"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9p6cl3kte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_39p6cl3ktedd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gs24v28y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Messages - Packet Structures and JSON Payload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_fxgs24v28ydn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4z0jwzct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 Types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_dt4z0jwzctcb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0dq7xwks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Id - Mapping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_pf0dq7xwksic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phfkf2mvb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_3phfkf2mvbwx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jl27bi7b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Status - Individual 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_sujl27bi7b86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79482sb3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_l379482sb34g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3evhharq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_wb3evhharqgh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n591h1nj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Get Status - Individual 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_u0n591h1njzo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4xwk76e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_ck4xwk76eej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8d5dudq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_4a8d5dudq0g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eqs968szh6ap">
            <w:r w:rsidDel="00000000" w:rsidR="00000000" w:rsidRPr="00000000">
              <w:rPr>
                <w:rtl w:val="0"/>
              </w:rPr>
              <w:t xml:space="preserve">Get Status from All Lock Controllers</w:t>
            </w:r>
          </w:hyperlink>
          <w:r w:rsidDel="00000000" w:rsidR="00000000" w:rsidRPr="00000000">
            <w:rPr>
              <w:rtl w:val="0"/>
            </w:rPr>
            <w:tab/>
          </w:r>
          <w:r w:rsidDel="00000000" w:rsidR="00000000" w:rsidRPr="00000000">
            <w:fldChar w:fldCharType="begin"/>
            <w:instrText xml:space="preserve"> PAGEREF _eqs968szh6ap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3e7qenomc04r">
            <w:r w:rsidDel="00000000" w:rsidR="00000000" w:rsidRPr="00000000">
              <w:rPr>
                <w:rtl w:val="0"/>
              </w:rPr>
              <w:t xml:space="preserve">PDU Structure - IoT Gateway to all Lock controller nodes</w:t>
            </w:r>
          </w:hyperlink>
          <w:r w:rsidDel="00000000" w:rsidR="00000000" w:rsidRPr="00000000">
            <w:rPr>
              <w:rtl w:val="0"/>
            </w:rPr>
            <w:tab/>
          </w:r>
          <w:r w:rsidDel="00000000" w:rsidR="00000000" w:rsidRPr="00000000">
            <w:fldChar w:fldCharType="begin"/>
            <w:instrText xml:space="preserve"> PAGEREF _3e7qenomc04r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mupkyr6t4lyf">
            <w:r w:rsidDel="00000000" w:rsidR="00000000" w:rsidRPr="00000000">
              <w:rPr>
                <w:rtl w:val="0"/>
              </w:rPr>
              <w:t xml:space="preserve">Response for Get Status From All Lock Controllers</w:t>
            </w:r>
          </w:hyperlink>
          <w:r w:rsidDel="00000000" w:rsidR="00000000" w:rsidRPr="00000000">
            <w:rPr>
              <w:rtl w:val="0"/>
            </w:rPr>
            <w:tab/>
          </w:r>
          <w:r w:rsidDel="00000000" w:rsidR="00000000" w:rsidRPr="00000000">
            <w:fldChar w:fldCharType="begin"/>
            <w:instrText xml:space="preserve"> PAGEREF _mupkyr6t4lyf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f3vsnwaestvy">
            <w:r w:rsidDel="00000000" w:rsidR="00000000" w:rsidRPr="00000000">
              <w:rPr>
                <w:rtl w:val="0"/>
              </w:rPr>
              <w:t xml:space="preserve">PDU Structure - Lock controller node to IoT Gateway</w:t>
            </w:r>
          </w:hyperlink>
          <w:r w:rsidDel="00000000" w:rsidR="00000000" w:rsidRPr="00000000">
            <w:rPr>
              <w:rtl w:val="0"/>
            </w:rPr>
            <w:tab/>
          </w:r>
          <w:r w:rsidDel="00000000" w:rsidR="00000000" w:rsidRPr="00000000">
            <w:fldChar w:fldCharType="begin"/>
            <w:instrText xml:space="preserve"> PAGEREF _f3vsnwaestvy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andgshze8veb">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_andgshze8veb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3i80krwftt5d">
            <w:r w:rsidDel="00000000" w:rsidR="00000000" w:rsidRPr="00000000">
              <w:rPr>
                <w:rtl w:val="0"/>
              </w:rPr>
              <w:t xml:space="preserve">Unlock Door - Normal Operation</w:t>
            </w:r>
          </w:hyperlink>
          <w:r w:rsidDel="00000000" w:rsidR="00000000" w:rsidRPr="00000000">
            <w:rPr>
              <w:rtl w:val="0"/>
            </w:rPr>
            <w:tab/>
          </w:r>
          <w:r w:rsidDel="00000000" w:rsidR="00000000" w:rsidRPr="00000000">
            <w:fldChar w:fldCharType="begin"/>
            <w:instrText xml:space="preserve"> PAGEREF _3i80krwftt5d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hm4j11fp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_7ghm4j11fp8b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i4ev4dfgu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_zi4ev4dfgu8n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uicsvk4h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Unlock Door - Normal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_6vuicsvk4hjn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q3pdlfx4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_w4q3pdlfx4kg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e7tslohe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_r7e7tsloheh5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gu1mt8ta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Door - Emergency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_80gu1mt8ta3j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4cwadtd4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_hn4cwadtd4t4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roj0g28r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_3jroj0g28r7v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ac3sx39p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Unlock Door - Emergency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_azac3sx39pca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yzc5fm4o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_jwyzc5fm4o8g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0hou47x9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_dt0hou47x9gc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4s41biet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Autolock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_xm4s41bietau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pt8m2k4i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_nopt8m2k4ifz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pnx7j5uj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_l9pnx7j5ujc2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aa5rixui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Enable Autolock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_6oaa5rixui0v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epif4vr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_tdepif4vrhf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cwpin2rv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_dicwpin2rvbx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x384xrze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 Autolock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_wix384xrzepr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8zp6o5yk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_3o8zp6o5ykt8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vyhtuu52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_v7vyhtuu5283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j1obkajk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Disable Autolock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_i3j1obkajkp4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67revsr1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_om67revsr1sk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74zrhvcs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_xl74zrhvcsh0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n06o5nm5tsk">
            <w:r w:rsidDel="00000000" w:rsidR="00000000" w:rsidRPr="00000000">
              <w:rPr>
                <w:rtl w:val="0"/>
              </w:rPr>
              <w:t xml:space="preserve">Disable Autolock On All Lock Controllers - Emergency Operation</w:t>
            </w:r>
          </w:hyperlink>
          <w:r w:rsidDel="00000000" w:rsidR="00000000" w:rsidRPr="00000000">
            <w:rPr>
              <w:rtl w:val="0"/>
            </w:rPr>
            <w:tab/>
          </w:r>
          <w:r w:rsidDel="00000000" w:rsidR="00000000" w:rsidRPr="00000000">
            <w:fldChar w:fldCharType="begin"/>
            <w:instrText xml:space="preserve"> PAGEREF _n06o5nm5tsk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lsf3f2kwep0r">
            <w:r w:rsidDel="00000000" w:rsidR="00000000" w:rsidRPr="00000000">
              <w:rPr>
                <w:rtl w:val="0"/>
              </w:rPr>
              <w:t xml:space="preserve">PDU Structure - IoT Gateway to all Lock controller nodes</w:t>
            </w:r>
          </w:hyperlink>
          <w:r w:rsidDel="00000000" w:rsidR="00000000" w:rsidRPr="00000000">
            <w:rPr>
              <w:rtl w:val="0"/>
            </w:rPr>
            <w:tab/>
          </w:r>
          <w:r w:rsidDel="00000000" w:rsidR="00000000" w:rsidRPr="00000000">
            <w:fldChar w:fldCharType="begin"/>
            <w:instrText xml:space="preserve"> PAGEREF _lsf3f2kwep0r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qsy5iwy3ala">
            <w:r w:rsidDel="00000000" w:rsidR="00000000" w:rsidRPr="00000000">
              <w:rPr>
                <w:rtl w:val="0"/>
              </w:rPr>
              <w:t xml:space="preserve">Response for Disable Autolock On All Lock Controllers - Emergency Operation</w:t>
            </w:r>
          </w:hyperlink>
          <w:r w:rsidDel="00000000" w:rsidR="00000000" w:rsidRPr="00000000">
            <w:rPr>
              <w:rtl w:val="0"/>
            </w:rPr>
            <w:tab/>
          </w:r>
          <w:r w:rsidDel="00000000" w:rsidR="00000000" w:rsidRPr="00000000">
            <w:fldChar w:fldCharType="begin"/>
            <w:instrText xml:space="preserve"> PAGEREF _qsy5iwy3ala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dy8dpeuhak2o">
            <w:r w:rsidDel="00000000" w:rsidR="00000000" w:rsidRPr="00000000">
              <w:rPr>
                <w:rtl w:val="0"/>
              </w:rPr>
              <w:t xml:space="preserve">PDU Structure - Lock controller node to IoT Gateway</w:t>
            </w:r>
          </w:hyperlink>
          <w:r w:rsidDel="00000000" w:rsidR="00000000" w:rsidRPr="00000000">
            <w:rPr>
              <w:rtl w:val="0"/>
            </w:rPr>
            <w:tab/>
          </w:r>
          <w:r w:rsidDel="00000000" w:rsidR="00000000" w:rsidRPr="00000000">
            <w:fldChar w:fldCharType="begin"/>
            <w:instrText xml:space="preserve"> PAGEREF _dy8dpeuhak2o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cvxiv3do0f13">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_cvxiv3do0f13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pezw3b7g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Master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_iwpezw3b7g4r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ck2smw40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_w6ck2smw40ro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jjw4t075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_sgjjw4t0756x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yoffdw5i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Set Master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_utyoffdw5iqd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px8h3lug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_hopx8h3lug7m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jpb33m4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_uujpb33m4ee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bmknv9qwam83">
            <w:r w:rsidDel="00000000" w:rsidR="00000000" w:rsidRPr="00000000">
              <w:rPr>
                <w:rtl w:val="0"/>
              </w:rPr>
              <w:t xml:space="preserve">Set Admin Key</w:t>
            </w:r>
          </w:hyperlink>
          <w:r w:rsidDel="00000000" w:rsidR="00000000" w:rsidRPr="00000000">
            <w:rPr>
              <w:rtl w:val="0"/>
            </w:rPr>
            <w:tab/>
          </w:r>
          <w:r w:rsidDel="00000000" w:rsidR="00000000" w:rsidRPr="00000000">
            <w:fldChar w:fldCharType="begin"/>
            <w:instrText xml:space="preserve"> PAGEREF _bmknv9qwam83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xrs763hlp9zk">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_xrs763hlp9zk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druck2dtscnq">
            <w:r w:rsidDel="00000000" w:rsidR="00000000" w:rsidRPr="00000000">
              <w:rPr>
                <w:rtl w:val="0"/>
              </w:rPr>
              <w:t xml:space="preserve">PDU Structure - IoT Gateway to a specific Lock controller node</w:t>
            </w:r>
          </w:hyperlink>
          <w:r w:rsidDel="00000000" w:rsidR="00000000" w:rsidRPr="00000000">
            <w:rPr>
              <w:rtl w:val="0"/>
            </w:rPr>
            <w:tab/>
          </w:r>
          <w:r w:rsidDel="00000000" w:rsidR="00000000" w:rsidRPr="00000000">
            <w:fldChar w:fldCharType="begin"/>
            <w:instrText xml:space="preserve"> PAGEREF _druck2dtscnq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k5lrt7efqv81">
            <w:r w:rsidDel="00000000" w:rsidR="00000000" w:rsidRPr="00000000">
              <w:rPr>
                <w:rtl w:val="0"/>
              </w:rPr>
              <w:t xml:space="preserve">Response for Set Admin Key</w:t>
            </w:r>
          </w:hyperlink>
          <w:r w:rsidDel="00000000" w:rsidR="00000000" w:rsidRPr="00000000">
            <w:rPr>
              <w:rtl w:val="0"/>
            </w:rPr>
            <w:tab/>
          </w:r>
          <w:r w:rsidDel="00000000" w:rsidR="00000000" w:rsidRPr="00000000">
            <w:fldChar w:fldCharType="begin"/>
            <w:instrText xml:space="preserve"> PAGEREF _k5lrt7efqv81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6oswo3hg5sr7">
            <w:r w:rsidDel="00000000" w:rsidR="00000000" w:rsidRPr="00000000">
              <w:rPr>
                <w:rtl w:val="0"/>
              </w:rPr>
              <w:t xml:space="preserve">PDU Structure - Lock controller node to IoT Gateway</w:t>
            </w:r>
          </w:hyperlink>
          <w:r w:rsidDel="00000000" w:rsidR="00000000" w:rsidRPr="00000000">
            <w:rPr>
              <w:rtl w:val="0"/>
            </w:rPr>
            <w:tab/>
          </w:r>
          <w:r w:rsidDel="00000000" w:rsidR="00000000" w:rsidRPr="00000000">
            <w:fldChar w:fldCharType="begin"/>
            <w:instrText xml:space="preserve"> PAGEREF _6oswo3hg5sr7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jx05iuegmids">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_jx05iuegmids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edssf191neid">
            <w:r w:rsidDel="00000000" w:rsidR="00000000" w:rsidRPr="00000000">
              <w:rPr>
                <w:rtl w:val="0"/>
              </w:rPr>
              <w:t xml:space="preserve">Set Admin Key - All Lock Controllers</w:t>
            </w:r>
          </w:hyperlink>
          <w:r w:rsidDel="00000000" w:rsidR="00000000" w:rsidRPr="00000000">
            <w:rPr>
              <w:rtl w:val="0"/>
            </w:rPr>
            <w:tab/>
          </w:r>
          <w:r w:rsidDel="00000000" w:rsidR="00000000" w:rsidRPr="00000000">
            <w:fldChar w:fldCharType="begin"/>
            <w:instrText xml:space="preserve"> PAGEREF _edssf191neid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2oz1yof2akde">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_2oz1yof2akde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me8v6rcub86k">
            <w:r w:rsidDel="00000000" w:rsidR="00000000" w:rsidRPr="00000000">
              <w:rPr>
                <w:rtl w:val="0"/>
              </w:rPr>
              <w:t xml:space="preserve">PDU Structure - IoT Gateway to all Lock controller nodes</w:t>
            </w:r>
          </w:hyperlink>
          <w:r w:rsidDel="00000000" w:rsidR="00000000" w:rsidRPr="00000000">
            <w:rPr>
              <w:rtl w:val="0"/>
            </w:rPr>
            <w:tab/>
          </w:r>
          <w:r w:rsidDel="00000000" w:rsidR="00000000" w:rsidRPr="00000000">
            <w:fldChar w:fldCharType="begin"/>
            <w:instrText xml:space="preserve"> PAGEREF _me8v6rcub86k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hyperlink w:anchor="_8t7fgl43jyjq">
            <w:r w:rsidDel="00000000" w:rsidR="00000000" w:rsidRPr="00000000">
              <w:rPr>
                <w:rtl w:val="0"/>
              </w:rPr>
              <w:t xml:space="preserve">Response for Set Admin Key on All Lock Controllers</w:t>
            </w:r>
          </w:hyperlink>
          <w:r w:rsidDel="00000000" w:rsidR="00000000" w:rsidRPr="00000000">
            <w:rPr>
              <w:rtl w:val="0"/>
            </w:rPr>
            <w:tab/>
          </w:r>
          <w:r w:rsidDel="00000000" w:rsidR="00000000" w:rsidRPr="00000000">
            <w:fldChar w:fldCharType="begin"/>
            <w:instrText xml:space="preserve"> PAGEREF _8t7fgl43jyjq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av8lawpx3qaz">
            <w:r w:rsidDel="00000000" w:rsidR="00000000" w:rsidRPr="00000000">
              <w:rPr>
                <w:rtl w:val="0"/>
              </w:rPr>
              <w:t xml:space="preserve">PDU Structure - Lock controller node to IoT Gateway</w:t>
            </w:r>
          </w:hyperlink>
          <w:r w:rsidDel="00000000" w:rsidR="00000000" w:rsidRPr="00000000">
            <w:rPr>
              <w:rtl w:val="0"/>
            </w:rPr>
            <w:tab/>
          </w:r>
          <w:r w:rsidDel="00000000" w:rsidR="00000000" w:rsidRPr="00000000">
            <w:fldChar w:fldCharType="begin"/>
            <w:instrText xml:space="preserve"> PAGEREF _av8lawpx3qaz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pPr>
          <w:hyperlink w:anchor="_6gepg84l8q1t">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_6gepg84l8q1t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1y7rji9057o2">
            <w:r w:rsidDel="00000000" w:rsidR="00000000" w:rsidRPr="00000000">
              <w:rPr>
                <w:rtl w:val="0"/>
              </w:rPr>
              <w:t xml:space="preserve">Set Staff Key</w:t>
            </w:r>
          </w:hyperlink>
          <w:r w:rsidDel="00000000" w:rsidR="00000000" w:rsidRPr="00000000">
            <w:rPr>
              <w:rtl w:val="0"/>
            </w:rPr>
            <w:tab/>
          </w:r>
          <w:r w:rsidDel="00000000" w:rsidR="00000000" w:rsidRPr="00000000">
            <w:fldChar w:fldCharType="begin"/>
            <w:instrText xml:space="preserve"> PAGEREF _1y7rji9057o2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8i5pgncr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_iy8i5pgncr45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1vtctetd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_vc1vtctetd8p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kpcuibwa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Set Staff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_mskpcuibwalf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pua55d5l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_50pua55d5llq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lejyypnc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_p8lejyypncq5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b92md1so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Guest 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_dlb92md1sout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81jg8m6bm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_581jg8m6bmxx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13qnewsp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_jx13qnewspwz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8mpzv5v8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Set Guest 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_wp8mpzv5v87y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pdo4smrl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_z8pdo4smrlkg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2kwqdc0n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_iq2kwqdc0nos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xaufpo1mq72v">
            <w:r w:rsidDel="00000000" w:rsidR="00000000" w:rsidRPr="00000000">
              <w:rPr>
                <w:rtl w:val="0"/>
              </w:rPr>
              <w:t xml:space="preserve">Delete RFID Data</w:t>
            </w:r>
          </w:hyperlink>
          <w:r w:rsidDel="00000000" w:rsidR="00000000" w:rsidRPr="00000000">
            <w:rPr>
              <w:rtl w:val="0"/>
            </w:rPr>
            <w:tab/>
          </w:r>
          <w:r w:rsidDel="00000000" w:rsidR="00000000" w:rsidRPr="00000000">
            <w:fldChar w:fldCharType="begin"/>
            <w:instrText xml:space="preserve"> PAGEREF _xaufpo1mq72v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pPr>
          <w:hyperlink w:anchor="_uf24zt3lbepd">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_uf24zt3lbepd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xaihlpcv0r5g">
            <w:r w:rsidDel="00000000" w:rsidR="00000000" w:rsidRPr="00000000">
              <w:rPr>
                <w:rtl w:val="0"/>
              </w:rPr>
              <w:t xml:space="preserve">PDU Structure - IoT Gateway to a specific Lock controller node</w:t>
            </w:r>
          </w:hyperlink>
          <w:r w:rsidDel="00000000" w:rsidR="00000000" w:rsidRPr="00000000">
            <w:rPr>
              <w:rtl w:val="0"/>
            </w:rPr>
            <w:tab/>
          </w:r>
          <w:r w:rsidDel="00000000" w:rsidR="00000000" w:rsidRPr="00000000">
            <w:fldChar w:fldCharType="begin"/>
            <w:instrText xml:space="preserve"> PAGEREF _xaihlpcv0r5g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p9jk8orpkysg">
            <w:r w:rsidDel="00000000" w:rsidR="00000000" w:rsidRPr="00000000">
              <w:rPr>
                <w:rtl w:val="0"/>
              </w:rPr>
              <w:t xml:space="preserve">Response for Delete RFID Data</w:t>
            </w:r>
          </w:hyperlink>
          <w:r w:rsidDel="00000000" w:rsidR="00000000" w:rsidRPr="00000000">
            <w:rPr>
              <w:rtl w:val="0"/>
            </w:rPr>
            <w:tab/>
          </w:r>
          <w:r w:rsidDel="00000000" w:rsidR="00000000" w:rsidRPr="00000000">
            <w:fldChar w:fldCharType="begin"/>
            <w:instrText xml:space="preserve"> PAGEREF _p9jk8orpkysg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pPr>
          <w:hyperlink w:anchor="_vkw62vkvr9i3">
            <w:r w:rsidDel="00000000" w:rsidR="00000000" w:rsidRPr="00000000">
              <w:rPr>
                <w:rtl w:val="0"/>
              </w:rPr>
              <w:t xml:space="preserve">PDU Structure - Lock controller node to IoT Gateway</w:t>
            </w:r>
          </w:hyperlink>
          <w:r w:rsidDel="00000000" w:rsidR="00000000" w:rsidRPr="00000000">
            <w:rPr>
              <w:rtl w:val="0"/>
            </w:rPr>
            <w:tab/>
          </w:r>
          <w:r w:rsidDel="00000000" w:rsidR="00000000" w:rsidRPr="00000000">
            <w:fldChar w:fldCharType="begin"/>
            <w:instrText xml:space="preserve"> PAGEREF _vkw62vkvr9i3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w:anchor="_ahse7h3us8dx">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_ahse7h3us8dx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pPr>
          <w:hyperlink w:anchor="_1isvksna7r4u">
            <w:r w:rsidDel="00000000" w:rsidR="00000000" w:rsidRPr="00000000">
              <w:rPr>
                <w:rtl w:val="0"/>
              </w:rPr>
              <w:t xml:space="preserve">Delete RFID Card Data from All Lock Controllers</w:t>
            </w:r>
          </w:hyperlink>
          <w:r w:rsidDel="00000000" w:rsidR="00000000" w:rsidRPr="00000000">
            <w:rPr>
              <w:rtl w:val="0"/>
            </w:rPr>
            <w:tab/>
          </w:r>
          <w:r w:rsidDel="00000000" w:rsidR="00000000" w:rsidRPr="00000000">
            <w:fldChar w:fldCharType="begin"/>
            <w:instrText xml:space="preserve"> PAGEREF _1isvksna7r4u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c1ww0f8au22v">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_c1ww0f8au22v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vzn55yp2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Heartbeat - Periodic Telemetry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_l8vzn55yp2hi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6e1y1vcb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_546e1y1vcbfy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ttv01k3i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_o2ttv01k3imv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z1spnzm3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Update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_x4z1spnzm3kz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uqn4m7gs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_y9uqn4m7gsvq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awern1c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_uheawern1cbw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1nqzw4vh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 - Low-Battery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_ti1nqzw4vh44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3spqaw72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_sj3spqaw72of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pvgu6k86g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_5pvgu6k86gob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8afzkxkw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 - Deadbolt Alert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_g68afzkxkwnz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k2pod8rz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_gbk2pod8rzoh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pgge1v2p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_bupgge1v2p9e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ikg1bo1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 - Latch Alert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_7iikg1bo1rh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5jkm2gjo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_u95jkm2gjovt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10fd19n9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_2i10fd19n9m5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pPr>
          <w:hyperlink w:anchor="_o51hxj3vmdu4">
            <w:r w:rsidDel="00000000" w:rsidR="00000000" w:rsidRPr="00000000">
              <w:rPr>
                <w:rtl w:val="0"/>
              </w:rPr>
              <w:t xml:space="preserve">Alarm - Unlock by RFID Card Alert</w:t>
            </w:r>
          </w:hyperlink>
          <w:r w:rsidDel="00000000" w:rsidR="00000000" w:rsidRPr="00000000">
            <w:rPr>
              <w:rtl w:val="0"/>
            </w:rPr>
            <w:tab/>
          </w:r>
          <w:r w:rsidDel="00000000" w:rsidR="00000000" w:rsidRPr="00000000">
            <w:fldChar w:fldCharType="begin"/>
            <w:instrText xml:space="preserve"> PAGEREF _o51hxj3vmdu4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pPr>
          <w:hyperlink w:anchor="_qa0nwyj1czps">
            <w:r w:rsidDel="00000000" w:rsidR="00000000" w:rsidRPr="00000000">
              <w:rPr>
                <w:rtl w:val="0"/>
              </w:rPr>
              <w:t xml:space="preserve">PDU Structure - Lock controller node to IoT Gateway</w:t>
            </w:r>
          </w:hyperlink>
          <w:r w:rsidDel="00000000" w:rsidR="00000000" w:rsidRPr="00000000">
            <w:rPr>
              <w:rtl w:val="0"/>
            </w:rPr>
            <w:tab/>
          </w:r>
          <w:r w:rsidDel="00000000" w:rsidR="00000000" w:rsidRPr="00000000">
            <w:fldChar w:fldCharType="begin"/>
            <w:instrText xml:space="preserve"> PAGEREF _qa0nwyj1czps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pPr>
          <w:hyperlink w:anchor="_9pgfhlgkexak">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_9pgfhlgkexak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nxjvkvd5h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Wirepas Node Address and Device Id mapping CSV 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_tnxjvkvd5h8b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h94ukq0pk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Persistent Storage in Lock Controller for storing Master, Staff and Guest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_4h94ukq0pk3e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39p6cl3ktedd" w:id="3"/>
      <w:bookmarkEnd w:id="3"/>
      <w:r w:rsidDel="00000000" w:rsidR="00000000" w:rsidRPr="00000000">
        <w:rPr>
          <w:rtl w:val="0"/>
        </w:rPr>
        <w:t xml:space="preserve">Introduction</w:t>
      </w:r>
    </w:p>
    <w:p w:rsidR="00000000" w:rsidDel="00000000" w:rsidP="00000000" w:rsidRDefault="00000000" w:rsidRPr="00000000" w14:paraId="0000006F">
      <w:pPr>
        <w:pageBreakBefore w:val="0"/>
        <w:rPr/>
      </w:pPr>
      <w:r w:rsidDel="00000000" w:rsidR="00000000" w:rsidRPr="00000000">
        <w:rPr>
          <w:rtl w:val="0"/>
        </w:rPr>
        <w:t xml:space="preserve">This document lists various use cases pertaining to managing the RF network of Macrotech’s Lock controllers along with the corresponding message exchanging payload structures between:</w:t>
      </w:r>
    </w:p>
    <w:p w:rsidR="00000000" w:rsidDel="00000000" w:rsidP="00000000" w:rsidRDefault="00000000" w:rsidRPr="00000000" w14:paraId="00000070">
      <w:pPr>
        <w:pageBreakBefore w:val="0"/>
        <w:numPr>
          <w:ilvl w:val="0"/>
          <w:numId w:val="1"/>
        </w:numPr>
        <w:spacing w:after="0" w:afterAutospacing="0"/>
        <w:ind w:left="720" w:hanging="360"/>
      </w:pPr>
      <w:r w:rsidDel="00000000" w:rsidR="00000000" w:rsidRPr="00000000">
        <w:rPr>
          <w:rtl w:val="0"/>
        </w:rPr>
        <w:t xml:space="preserve">Cloud IoT Platform (Macrotech’s CloudExt) &lt;-&gt; IoT Gateway</w:t>
      </w:r>
    </w:p>
    <w:p w:rsidR="00000000" w:rsidDel="00000000" w:rsidP="00000000" w:rsidRDefault="00000000" w:rsidRPr="00000000" w14:paraId="00000071">
      <w:pPr>
        <w:pageBreakBefore w:val="0"/>
        <w:numPr>
          <w:ilvl w:val="0"/>
          <w:numId w:val="1"/>
        </w:numPr>
        <w:ind w:left="720" w:hanging="360"/>
        <w:rPr>
          <w:u w:val="none"/>
        </w:rPr>
      </w:pPr>
      <w:r w:rsidDel="00000000" w:rsidR="00000000" w:rsidRPr="00000000">
        <w:rPr>
          <w:rtl w:val="0"/>
        </w:rPr>
        <w:t xml:space="preserve">IoT Gateway &lt;-&gt; Wirepas Sink node &lt;-&gt; Lock controller nodes</w:t>
      </w:r>
    </w:p>
    <w:p w:rsidR="00000000" w:rsidDel="00000000" w:rsidP="00000000" w:rsidRDefault="00000000" w:rsidRPr="00000000" w14:paraId="00000072">
      <w:pPr>
        <w:pStyle w:val="Heading1"/>
        <w:pageBreakBefore w:val="0"/>
        <w:rPr/>
      </w:pPr>
      <w:bookmarkStart w:colFirst="0" w:colLast="0" w:name="_fxgs24v28ydn" w:id="4"/>
      <w:bookmarkEnd w:id="4"/>
      <w:r w:rsidDel="00000000" w:rsidR="00000000" w:rsidRPr="00000000">
        <w:rPr>
          <w:rtl w:val="0"/>
        </w:rPr>
        <w:t xml:space="preserve">Messages - Packet Structures and JSON Payload</w:t>
      </w:r>
    </w:p>
    <w:p w:rsidR="00000000" w:rsidDel="00000000" w:rsidP="00000000" w:rsidRDefault="00000000" w:rsidRPr="00000000" w14:paraId="00000073">
      <w:pPr>
        <w:pageBreakBefore w:val="0"/>
        <w:rPr/>
      </w:pPr>
      <w:r w:rsidDel="00000000" w:rsidR="00000000" w:rsidRPr="00000000">
        <w:rPr>
          <w:rtl w:val="0"/>
        </w:rPr>
        <w:t xml:space="preserve">Between Cloud IoT Platform and IoT Gateway, the messages are exchanged in JSON payload using MQTT protocol.</w:t>
      </w:r>
    </w:p>
    <w:p w:rsidR="00000000" w:rsidDel="00000000" w:rsidP="00000000" w:rsidRDefault="00000000" w:rsidRPr="00000000" w14:paraId="00000074">
      <w:pPr>
        <w:pageBreakBefore w:val="0"/>
        <w:rPr/>
      </w:pPr>
      <w:r w:rsidDel="00000000" w:rsidR="00000000" w:rsidRPr="00000000">
        <w:rPr>
          <w:rtl w:val="0"/>
        </w:rPr>
        <w:t xml:space="preserve">Between IoT Gateway and Lock controller nodes, the messages are exchanged as encoded packets of bytes via Wirepas Sink node. The structure of this encoded packets is given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115"/>
        <w:gridCol w:w="5565"/>
        <w:tblGridChange w:id="0">
          <w:tblGrid>
            <w:gridCol w:w="1680"/>
            <w:gridCol w:w="211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rPr/>
            </w:pPr>
            <w:r w:rsidDel="00000000" w:rsidR="00000000" w:rsidRPr="00000000">
              <w:rPr>
                <w:rtl w:val="0"/>
              </w:rPr>
              <w:t xml:space="preserve">Beginning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pPr>
            <w:r w:rsidDel="00000000" w:rsidR="00000000" w:rsidRPr="00000000">
              <w:rPr>
                <w:rtl w:val="0"/>
              </w:rPr>
              <w:t xml:space="preserve">Beginning of Packet Marker. Should be 0xAA.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pPr>
            <w:r w:rsidDel="00000000" w:rsidR="00000000" w:rsidRPr="00000000">
              <w:rPr>
                <w:rtl w:val="0"/>
              </w:rPr>
              <w:t xml:space="preserve">Message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pPr>
            <w:r w:rsidDel="00000000" w:rsidR="00000000" w:rsidRPr="00000000">
              <w:rPr>
                <w:rtl w:val="0"/>
              </w:rPr>
              <w:t xml:space="preserve">First 2 Most Significant Bits (MSBs) specify destination address type:</w:t>
            </w:r>
          </w:p>
          <w:p w:rsidR="00000000" w:rsidDel="00000000" w:rsidP="00000000" w:rsidRDefault="00000000" w:rsidRPr="00000000" w14:paraId="0000007E">
            <w:pPr>
              <w:pageBreakBefore w:val="0"/>
              <w:widowControl w:val="0"/>
              <w:spacing w:after="0" w:line="240" w:lineRule="auto"/>
              <w:ind w:left="720" w:firstLine="0"/>
              <w:rPr/>
            </w:pPr>
            <w:r w:rsidDel="00000000" w:rsidR="00000000" w:rsidRPr="00000000">
              <w:rPr>
                <w:rtl w:val="0"/>
              </w:rPr>
              <w:t xml:space="preserve">01 - Unicast</w:t>
            </w:r>
          </w:p>
          <w:p w:rsidR="00000000" w:rsidDel="00000000" w:rsidP="00000000" w:rsidRDefault="00000000" w:rsidRPr="00000000" w14:paraId="0000007F">
            <w:pPr>
              <w:pageBreakBefore w:val="0"/>
              <w:widowControl w:val="0"/>
              <w:spacing w:after="0" w:line="240" w:lineRule="auto"/>
              <w:ind w:left="720" w:firstLine="0"/>
              <w:rPr/>
            </w:pPr>
            <w:r w:rsidDel="00000000" w:rsidR="00000000" w:rsidRPr="00000000">
              <w:rPr>
                <w:rtl w:val="0"/>
              </w:rPr>
              <w:t xml:space="preserve">10 - Multicast</w:t>
            </w:r>
          </w:p>
          <w:p w:rsidR="00000000" w:rsidDel="00000000" w:rsidP="00000000" w:rsidRDefault="00000000" w:rsidRPr="00000000" w14:paraId="00000080">
            <w:pPr>
              <w:pageBreakBefore w:val="0"/>
              <w:widowControl w:val="0"/>
              <w:spacing w:after="0" w:line="240" w:lineRule="auto"/>
              <w:ind w:left="720" w:firstLine="0"/>
              <w:rPr/>
            </w:pPr>
            <w:r w:rsidDel="00000000" w:rsidR="00000000" w:rsidRPr="00000000">
              <w:rPr>
                <w:rtl w:val="0"/>
              </w:rPr>
              <w:t xml:space="preserve">11 - Broadcast</w:t>
            </w:r>
          </w:p>
          <w:p w:rsidR="00000000" w:rsidDel="00000000" w:rsidP="00000000" w:rsidRDefault="00000000" w:rsidRPr="00000000" w14:paraId="00000081">
            <w:pPr>
              <w:pageBreakBefore w:val="0"/>
              <w:widowControl w:val="0"/>
              <w:spacing w:after="0" w:line="240" w:lineRule="auto"/>
              <w:rPr/>
            </w:pPr>
            <w:r w:rsidDel="00000000" w:rsidR="00000000" w:rsidRPr="00000000">
              <w:rPr>
                <w:rtl w:val="0"/>
              </w:rPr>
              <w:t xml:space="preserve">Next 3 bits specify the operation type:</w:t>
            </w:r>
          </w:p>
          <w:p w:rsidR="00000000" w:rsidDel="00000000" w:rsidP="00000000" w:rsidRDefault="00000000" w:rsidRPr="00000000" w14:paraId="00000082">
            <w:pPr>
              <w:pageBreakBefore w:val="0"/>
              <w:widowControl w:val="0"/>
              <w:spacing w:after="0" w:line="240" w:lineRule="auto"/>
              <w:ind w:left="720" w:firstLine="0"/>
              <w:rPr/>
            </w:pPr>
            <w:r w:rsidDel="00000000" w:rsidR="00000000" w:rsidRPr="00000000">
              <w:rPr>
                <w:rtl w:val="0"/>
              </w:rPr>
              <w:t xml:space="preserve">000 - Get</w:t>
            </w:r>
          </w:p>
          <w:p w:rsidR="00000000" w:rsidDel="00000000" w:rsidP="00000000" w:rsidRDefault="00000000" w:rsidRPr="00000000" w14:paraId="00000083">
            <w:pPr>
              <w:pageBreakBefore w:val="0"/>
              <w:widowControl w:val="0"/>
              <w:spacing w:after="0" w:line="240" w:lineRule="auto"/>
              <w:ind w:left="720" w:firstLine="0"/>
              <w:rPr/>
            </w:pPr>
            <w:r w:rsidDel="00000000" w:rsidR="00000000" w:rsidRPr="00000000">
              <w:rPr>
                <w:rtl w:val="0"/>
              </w:rPr>
              <w:t xml:space="preserve">001 - Set</w:t>
            </w:r>
          </w:p>
          <w:p w:rsidR="00000000" w:rsidDel="00000000" w:rsidP="00000000" w:rsidRDefault="00000000" w:rsidRPr="00000000" w14:paraId="00000084">
            <w:pPr>
              <w:pageBreakBefore w:val="0"/>
              <w:widowControl w:val="0"/>
              <w:spacing w:after="0" w:line="240" w:lineRule="auto"/>
              <w:ind w:left="720" w:firstLine="0"/>
              <w:rPr/>
            </w:pPr>
            <w:r w:rsidDel="00000000" w:rsidR="00000000" w:rsidRPr="00000000">
              <w:rPr>
                <w:rtl w:val="0"/>
              </w:rPr>
              <w:t xml:space="preserve">010 - Notification</w:t>
            </w:r>
          </w:p>
          <w:p w:rsidR="00000000" w:rsidDel="00000000" w:rsidP="00000000" w:rsidRDefault="00000000" w:rsidRPr="00000000" w14:paraId="00000085">
            <w:pPr>
              <w:pageBreakBefore w:val="0"/>
              <w:widowControl w:val="0"/>
              <w:spacing w:after="0" w:line="240" w:lineRule="auto"/>
              <w:ind w:left="720" w:firstLine="0"/>
              <w:rPr/>
            </w:pPr>
            <w:r w:rsidDel="00000000" w:rsidR="00000000" w:rsidRPr="00000000">
              <w:rPr>
                <w:rtl w:val="0"/>
              </w:rPr>
              <w:t xml:space="preserve">011 - Acknowledgement</w:t>
            </w:r>
          </w:p>
          <w:p w:rsidR="00000000" w:rsidDel="00000000" w:rsidP="00000000" w:rsidRDefault="00000000" w:rsidRPr="00000000" w14:paraId="00000086">
            <w:pPr>
              <w:pageBreakBefore w:val="0"/>
              <w:widowControl w:val="0"/>
              <w:spacing w:after="0" w:line="240" w:lineRule="auto"/>
              <w:rPr/>
            </w:pPr>
            <w:r w:rsidDel="00000000" w:rsidR="00000000" w:rsidRPr="00000000">
              <w:rPr>
                <w:rtl w:val="0"/>
              </w:rPr>
              <w:t xml:space="preserve">Last 3 bits specify the type of data:</w:t>
            </w:r>
          </w:p>
          <w:p w:rsidR="00000000" w:rsidDel="00000000" w:rsidP="00000000" w:rsidRDefault="00000000" w:rsidRPr="00000000" w14:paraId="00000087">
            <w:pPr>
              <w:pageBreakBefore w:val="0"/>
              <w:widowControl w:val="0"/>
              <w:spacing w:after="0" w:line="240" w:lineRule="auto"/>
              <w:ind w:left="720" w:firstLine="0"/>
              <w:rPr/>
            </w:pPr>
            <w:r w:rsidDel="00000000" w:rsidR="00000000" w:rsidRPr="00000000">
              <w:rPr>
                <w:rtl w:val="0"/>
              </w:rPr>
              <w:t xml:space="preserve">000 - Attribute</w:t>
            </w:r>
          </w:p>
          <w:p w:rsidR="00000000" w:rsidDel="00000000" w:rsidP="00000000" w:rsidRDefault="00000000" w:rsidRPr="00000000" w14:paraId="00000088">
            <w:pPr>
              <w:pageBreakBefore w:val="0"/>
              <w:widowControl w:val="0"/>
              <w:spacing w:after="0" w:line="240" w:lineRule="auto"/>
              <w:ind w:left="720" w:firstLine="0"/>
              <w:rPr/>
            </w:pPr>
            <w:r w:rsidDel="00000000" w:rsidR="00000000" w:rsidRPr="00000000">
              <w:rPr>
                <w:rtl w:val="0"/>
              </w:rPr>
              <w:t xml:space="preserve">001 - State</w:t>
            </w:r>
          </w:p>
          <w:p w:rsidR="00000000" w:rsidDel="00000000" w:rsidP="00000000" w:rsidRDefault="00000000" w:rsidRPr="00000000" w14:paraId="00000089">
            <w:pPr>
              <w:pageBreakBefore w:val="0"/>
              <w:widowControl w:val="0"/>
              <w:spacing w:after="0" w:line="240" w:lineRule="auto"/>
              <w:ind w:left="720" w:firstLine="0"/>
              <w:rPr/>
            </w:pPr>
            <w:r w:rsidDel="00000000" w:rsidR="00000000" w:rsidRPr="00000000">
              <w:rPr>
                <w:rtl w:val="0"/>
              </w:rPr>
              <w:t xml:space="preserve">010 - Telemetry</w:t>
            </w:r>
          </w:p>
          <w:p w:rsidR="00000000" w:rsidDel="00000000" w:rsidP="00000000" w:rsidRDefault="00000000" w:rsidRPr="00000000" w14:paraId="0000008A">
            <w:pPr>
              <w:pageBreakBefore w:val="0"/>
              <w:widowControl w:val="0"/>
              <w:spacing w:after="0" w:line="240" w:lineRule="auto"/>
              <w:ind w:left="720" w:firstLine="0"/>
              <w:rPr/>
            </w:pPr>
            <w:r w:rsidDel="00000000" w:rsidR="00000000" w:rsidRPr="00000000">
              <w:rPr>
                <w:rtl w:val="0"/>
              </w:rPr>
              <w:t xml:space="preserve">011 - 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line="240" w:lineRule="auto"/>
              <w:jc w:val="center"/>
              <w:rPr/>
            </w:pPr>
            <w:r w:rsidDel="00000000" w:rsidR="00000000" w:rsidRPr="00000000">
              <w:rPr>
                <w:rtl w:val="0"/>
              </w:rPr>
              <w:t xml:space="preserve">2:4 or 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pPr>
            <w:r w:rsidDel="00000000" w:rsidR="00000000" w:rsidRPr="00000000">
              <w:rPr>
                <w:rtl w:val="0"/>
              </w:rPr>
              <w:t xml:space="preserve">Source/Destination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numPr>
                <w:ilvl w:val="0"/>
                <w:numId w:val="12"/>
              </w:numPr>
              <w:spacing w:after="0" w:line="240" w:lineRule="auto"/>
              <w:ind w:left="720" w:hanging="360"/>
              <w:rPr>
                <w:u w:val="none"/>
              </w:rPr>
            </w:pPr>
            <w:r w:rsidDel="00000000" w:rsidR="00000000" w:rsidRPr="00000000">
              <w:rPr>
                <w:rtl w:val="0"/>
              </w:rPr>
              <w:t xml:space="preserve">For messages sent from the individual node, the source address should be 4 bytes containing Wirepas node address of that individual node.</w:t>
            </w:r>
          </w:p>
          <w:p w:rsidR="00000000" w:rsidDel="00000000" w:rsidP="00000000" w:rsidRDefault="00000000" w:rsidRPr="00000000" w14:paraId="0000008E">
            <w:pPr>
              <w:pageBreakBefore w:val="0"/>
              <w:widowControl w:val="0"/>
              <w:numPr>
                <w:ilvl w:val="0"/>
                <w:numId w:val="12"/>
              </w:numPr>
              <w:spacing w:after="0" w:line="240" w:lineRule="auto"/>
              <w:ind w:left="720" w:hanging="360"/>
            </w:pPr>
            <w:r w:rsidDel="00000000" w:rsidR="00000000" w:rsidRPr="00000000">
              <w:rPr>
                <w:rtl w:val="0"/>
              </w:rPr>
              <w:t xml:space="preserve">For messages sent from the sink node to an individual node, the destination address should be 4 bytes Wirepas node address of the target node.</w:t>
            </w:r>
          </w:p>
          <w:p w:rsidR="00000000" w:rsidDel="00000000" w:rsidP="00000000" w:rsidRDefault="00000000" w:rsidRPr="00000000" w14:paraId="0000008F">
            <w:pPr>
              <w:pageBreakBefore w:val="0"/>
              <w:widowControl w:val="0"/>
              <w:numPr>
                <w:ilvl w:val="0"/>
                <w:numId w:val="12"/>
              </w:numPr>
              <w:spacing w:after="0" w:line="240" w:lineRule="auto"/>
              <w:ind w:left="720" w:hanging="360"/>
              <w:rPr>
                <w:u w:val="none"/>
              </w:rPr>
            </w:pPr>
            <w:r w:rsidDel="00000000" w:rsidR="00000000" w:rsidRPr="00000000">
              <w:rPr>
                <w:rtl w:val="0"/>
              </w:rPr>
              <w:t xml:space="preserve">For multicast messages sent from the sink node, this field is 1 byte containing the group number.</w:t>
            </w:r>
          </w:p>
          <w:p w:rsidR="00000000" w:rsidDel="00000000" w:rsidP="00000000" w:rsidRDefault="00000000" w:rsidRPr="00000000" w14:paraId="00000090">
            <w:pPr>
              <w:pageBreakBefore w:val="0"/>
              <w:widowControl w:val="0"/>
              <w:numPr>
                <w:ilvl w:val="0"/>
                <w:numId w:val="12"/>
              </w:numPr>
              <w:spacing w:after="0" w:line="240" w:lineRule="auto"/>
              <w:ind w:left="720" w:hanging="360"/>
              <w:rPr>
                <w:u w:val="none"/>
              </w:rPr>
            </w:pPr>
            <w:r w:rsidDel="00000000" w:rsidR="00000000" w:rsidRPr="00000000">
              <w:rPr>
                <w:rtl w:val="0"/>
              </w:rPr>
              <w:t xml:space="preserve">For broadcast messages sent from the sink node, this field should be absent (0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line="240" w:lineRule="auto"/>
              <w:jc w:val="center"/>
              <w:rPr/>
            </w:pPr>
            <w:r w:rsidDel="00000000" w:rsidR="00000000" w:rsidRPr="00000000">
              <w:rPr>
                <w:rtl w:val="0"/>
              </w:rPr>
              <w:t xml:space="preserve">6 or 3 or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after="0" w:line="240" w:lineRule="auto"/>
              <w:rPr/>
            </w:pPr>
            <w:r w:rsidDel="00000000" w:rsidR="00000000" w:rsidRPr="00000000">
              <w:rPr>
                <w:rtl w:val="0"/>
              </w:rPr>
              <w:t xml:space="preserve">Request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after="0" w:line="240" w:lineRule="auto"/>
              <w:rPr/>
            </w:pPr>
            <w:r w:rsidDel="00000000" w:rsidR="00000000" w:rsidRPr="00000000">
              <w:rPr>
                <w:rtl w:val="0"/>
              </w:rPr>
              <w:t xml:space="preserve">4 bytes signed int used as the request identifier. The nodes should process the request id field in the following way:</w:t>
            </w:r>
          </w:p>
          <w:p w:rsidR="00000000" w:rsidDel="00000000" w:rsidP="00000000" w:rsidRDefault="00000000" w:rsidRPr="00000000" w14:paraId="00000094">
            <w:pPr>
              <w:pageBreakBefore w:val="0"/>
              <w:widowControl w:val="0"/>
              <w:numPr>
                <w:ilvl w:val="0"/>
                <w:numId w:val="7"/>
              </w:numPr>
              <w:spacing w:after="0" w:line="240" w:lineRule="auto"/>
              <w:ind w:left="720" w:hanging="360"/>
              <w:rPr>
                <w:u w:val="none"/>
              </w:rPr>
            </w:pPr>
            <w:r w:rsidDel="00000000" w:rsidR="00000000" w:rsidRPr="00000000">
              <w:rPr>
                <w:rtl w:val="0"/>
              </w:rPr>
              <w:t xml:space="preserve">When a Get or Set type of packet is received, this request id should be sent back when sending the response for Get operation (Notification) or Set operation (Acknowledgement). This is very important as the gateway uses the request id to map the corresponding response it sends to Cloud IoT Server.</w:t>
            </w:r>
          </w:p>
          <w:p w:rsidR="00000000" w:rsidDel="00000000" w:rsidP="00000000" w:rsidRDefault="00000000" w:rsidRPr="00000000" w14:paraId="00000095">
            <w:pPr>
              <w:pageBreakBefore w:val="0"/>
              <w:widowControl w:val="0"/>
              <w:numPr>
                <w:ilvl w:val="0"/>
                <w:numId w:val="7"/>
              </w:numPr>
              <w:spacing w:after="0" w:line="240" w:lineRule="auto"/>
              <w:ind w:left="720" w:hanging="360"/>
              <w:rPr>
                <w:u w:val="none"/>
              </w:rPr>
            </w:pPr>
            <w:r w:rsidDel="00000000" w:rsidR="00000000" w:rsidRPr="00000000">
              <w:rPr>
                <w:rtl w:val="0"/>
              </w:rPr>
              <w:t xml:space="preserve">While sending Telemetry or Alarm messages, the request id should be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0" w:line="240" w:lineRule="auto"/>
              <w:jc w:val="center"/>
              <w:rPr/>
            </w:pPr>
            <w:r w:rsidDel="00000000" w:rsidR="00000000" w:rsidRPr="00000000">
              <w:rPr>
                <w:rtl w:val="0"/>
              </w:rPr>
              <w:t xml:space="preserve">10 or 7 or 6:1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line="240" w:lineRule="auto"/>
              <w:rPr/>
            </w:pPr>
            <w:r w:rsidDel="00000000" w:rsidR="00000000" w:rsidRPr="00000000">
              <w:rPr>
                <w:rtl w:val="0"/>
              </w:rPr>
              <w:t xml:space="preserve">Key and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line="240" w:lineRule="auto"/>
              <w:rPr/>
            </w:pPr>
            <w:r w:rsidDel="00000000" w:rsidR="00000000" w:rsidRPr="00000000">
              <w:rPr>
                <w:rtl w:val="0"/>
              </w:rPr>
              <w:t xml:space="preserve">First 4 Most Significant Bits (MSBs) specify the k</w:t>
            </w:r>
            <w:r w:rsidDel="00000000" w:rsidR="00000000" w:rsidRPr="00000000">
              <w:rPr>
                <w:rtl w:val="0"/>
              </w:rPr>
              <w:t xml:space="preserve">ey </w:t>
            </w:r>
            <w:r w:rsidDel="00000000" w:rsidR="00000000" w:rsidRPr="00000000">
              <w:rPr>
                <w:rtl w:val="0"/>
              </w:rPr>
              <w:t xml:space="preserve">of the data element.</w:t>
            </w:r>
          </w:p>
          <w:p w:rsidR="00000000" w:rsidDel="00000000" w:rsidP="00000000" w:rsidRDefault="00000000" w:rsidRPr="00000000" w14:paraId="00000099">
            <w:pPr>
              <w:pageBreakBefore w:val="0"/>
              <w:widowControl w:val="0"/>
              <w:spacing w:after="0" w:line="240" w:lineRule="auto"/>
              <w:ind w:left="720" w:firstLine="0"/>
              <w:rPr/>
            </w:pPr>
            <w:r w:rsidDel="00000000" w:rsidR="00000000" w:rsidRPr="00000000">
              <w:rPr>
                <w:rtl w:val="0"/>
              </w:rPr>
              <w:t xml:space="preserve">With 4 bits, there can be 15 keys for each data type (Attribute, State, Telemetry and Alarm). Note that only 0x1 to 0xF are used (0x0 is not used).</w:t>
            </w:r>
          </w:p>
          <w:p w:rsidR="00000000" w:rsidDel="00000000" w:rsidP="00000000" w:rsidRDefault="00000000" w:rsidRPr="00000000" w14:paraId="0000009A">
            <w:pPr>
              <w:pageBreakBefore w:val="0"/>
              <w:widowControl w:val="0"/>
              <w:spacing w:after="0" w:line="240" w:lineRule="auto"/>
              <w:rPr/>
            </w:pPr>
            <w:r w:rsidDel="00000000" w:rsidR="00000000" w:rsidRPr="00000000">
              <w:rPr>
                <w:rtl w:val="0"/>
              </w:rPr>
              <w:t xml:space="preserve">Last 4 bits specify the length of the data element. With 4 bits, the data length can vary upto a maximum of 15 bytes. If no value is specified, then 0x0 is used. For example, in Get messages, only the key field is passed without any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line="240" w:lineRule="auto"/>
              <w:jc w:val="center"/>
              <w:rPr/>
            </w:pPr>
            <w:r w:rsidDel="00000000" w:rsidR="00000000" w:rsidRPr="00000000">
              <w:rPr>
                <w:rtl w:val="0"/>
              </w:rPr>
              <w:t xml:space="preserve">11 or 8 or 7:x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after="0" w:line="240" w:lineRule="auto"/>
              <w:rPr/>
            </w:pPr>
            <w:r w:rsidDel="00000000" w:rsidR="00000000" w:rsidRPr="00000000">
              <w:rPr>
                <w:rtl w:val="0"/>
              </w:rPr>
              <w:t xml:space="preserve">If the data element’s length in the previous byte is non-zero, then the corresponding value is captured in N number of bytes, where N = Length as specified in the previous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0" w:line="240" w:lineRule="auto"/>
              <w:jc w:val="center"/>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after="0" w:line="240" w:lineRule="auto"/>
              <w:rPr/>
            </w:pPr>
            <w:r w:rsidDel="00000000" w:rsidR="00000000" w:rsidRPr="00000000">
              <w:rPr>
                <w:rtl w:val="0"/>
              </w:rPr>
              <w:t xml:space="preserve">End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line="240" w:lineRule="auto"/>
              <w:rPr/>
            </w:pPr>
            <w:r w:rsidDel="00000000" w:rsidR="00000000" w:rsidRPr="00000000">
              <w:rPr>
                <w:rtl w:val="0"/>
              </w:rPr>
              <w:t xml:space="preserve">End of Packet Marker. Should be 0x00 (for this reason, 0x0 is not used for the key). </w:t>
            </w:r>
          </w:p>
          <w:p w:rsidR="00000000" w:rsidDel="00000000" w:rsidP="00000000" w:rsidRDefault="00000000" w:rsidRPr="00000000" w14:paraId="000000A1">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A2">
            <w:pPr>
              <w:pageBreakBefore w:val="0"/>
              <w:widowControl w:val="0"/>
              <w:spacing w:after="0" w:line="240" w:lineRule="auto"/>
              <w:rPr/>
            </w:pPr>
            <w:r w:rsidDel="00000000" w:rsidR="00000000" w:rsidRPr="00000000">
              <w:rPr>
                <w:rtl w:val="0"/>
              </w:rPr>
              <w:t xml:space="preserve">The packet may contain more than 1 data element and the end marker is used to mark the end of Key-Length-Value tuples.</w:t>
            </w:r>
          </w:p>
        </w:tc>
      </w:tr>
    </w:tbl>
    <w:p w:rsidR="00000000" w:rsidDel="00000000" w:rsidP="00000000" w:rsidRDefault="00000000" w:rsidRPr="00000000" w14:paraId="000000A3">
      <w:pPr>
        <w:pStyle w:val="Heading1"/>
        <w:pageBreakBefore w:val="0"/>
        <w:rPr/>
      </w:pPr>
      <w:bookmarkStart w:colFirst="0" w:colLast="0" w:name="_dt4z0jwzctcb" w:id="5"/>
      <w:bookmarkEnd w:id="5"/>
      <w:r w:rsidDel="00000000" w:rsidR="00000000" w:rsidRPr="00000000">
        <w:rPr>
          <w:rtl w:val="0"/>
        </w:rPr>
        <w:t xml:space="preserve">Message Data Types</w:t>
      </w:r>
    </w:p>
    <w:p w:rsidR="00000000" w:rsidDel="00000000" w:rsidP="00000000" w:rsidRDefault="00000000" w:rsidRPr="00000000" w14:paraId="000000A4">
      <w:pPr>
        <w:pageBreakBefore w:val="0"/>
        <w:rPr/>
      </w:pPr>
      <w:r w:rsidDel="00000000" w:rsidR="00000000" w:rsidRPr="00000000">
        <w:rPr>
          <w:rtl w:val="0"/>
        </w:rPr>
        <w:t xml:space="preserve">The following tables provide the list of supported lock controller data types (Attribute, State, Alarm and Telemetry) in Lock controller nodes (Wirepas RF mesh) and Cloud IoT Server (CloudExt IoT Platform).</w:t>
      </w:r>
    </w:p>
    <w:p w:rsidR="00000000" w:rsidDel="00000000" w:rsidP="00000000" w:rsidRDefault="00000000" w:rsidRPr="00000000" w14:paraId="000000A5">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line="240" w:lineRule="auto"/>
              <w:rPr>
                <w:b w:val="1"/>
              </w:rPr>
            </w:pPr>
            <w:r w:rsidDel="00000000" w:rsidR="00000000" w:rsidRPr="00000000">
              <w:rPr>
                <w:b w:val="1"/>
                <w:rtl w:val="0"/>
              </w:rPr>
              <w:t xml:space="preserve">Attribute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line="240" w:lineRule="auto"/>
              <w:rPr/>
            </w:pPr>
            <w:r w:rsidDel="00000000" w:rsidR="00000000" w:rsidRPr="00000000">
              <w:rPr>
                <w:rtl w:val="0"/>
              </w:rPr>
              <w:t xml:space="preserve">Device ID</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line="240" w:lineRule="auto"/>
              <w:rPr>
                <w:b w:val="1"/>
              </w:rPr>
            </w:pPr>
            <w:r w:rsidDel="00000000" w:rsidR="00000000" w:rsidRPr="00000000">
              <w:rPr>
                <w:b w:val="1"/>
                <w:rtl w:val="0"/>
              </w:rPr>
              <w:t xml:space="preserve">6</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line="240" w:lineRule="auto"/>
              <w:rPr/>
            </w:pPr>
            <w:r w:rsidDel="00000000" w:rsidR="00000000" w:rsidRPr="00000000">
              <w:rPr>
                <w:b w:val="1"/>
                <w:i w:val="1"/>
                <w:rtl w:val="0"/>
              </w:rPr>
              <w:t xml:space="preserve">macaddr</w:t>
            </w:r>
            <w:r w:rsidDel="00000000" w:rsidR="00000000" w:rsidRPr="00000000">
              <w:rPr>
                <w:rtl w:val="0"/>
              </w:rPr>
              <w:t xml:space="preserve"> - String in the form of xx-xx-xx-xx-xx-xx</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line="240" w:lineRule="auto"/>
              <w:rPr/>
            </w:pPr>
            <w:r w:rsidDel="00000000" w:rsidR="00000000" w:rsidRPr="00000000">
              <w:rPr>
                <w:rtl w:val="0"/>
              </w:rPr>
              <w:t xml:space="preserve">This field provides mapping of Device to it's hardware ID. Useful to map server side name to device side ID. Last 3 bytes of this ID are used by Wirepas as a Node address.</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after="0" w:line="240" w:lineRule="auto"/>
              <w:rPr/>
            </w:pPr>
            <w:r w:rsidDel="00000000" w:rsidR="00000000" w:rsidRPr="00000000">
              <w:rPr>
                <w:rtl w:val="0"/>
              </w:rPr>
              <w:t xml:space="preserve">Firmware Version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line="240" w:lineRule="auto"/>
              <w:rPr>
                <w:b w:val="1"/>
              </w:rPr>
            </w:pPr>
            <w:r w:rsidDel="00000000" w:rsidR="00000000" w:rsidRPr="00000000">
              <w:rPr>
                <w:b w:val="1"/>
                <w:rtl w:val="0"/>
              </w:rPr>
              <w:t xml:space="preserve">2</w:t>
            </w:r>
          </w:p>
        </w:tc>
      </w:tr>
      <w:tr>
        <w:trPr>
          <w:cantSplit w:val="0"/>
          <w:trHeight w:val="447.978515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after="0" w:line="240" w:lineRule="auto"/>
              <w:rPr/>
            </w:pPr>
            <w:r w:rsidDel="00000000" w:rsidR="00000000" w:rsidRPr="00000000">
              <w:rPr>
                <w:b w:val="1"/>
                <w:i w:val="1"/>
                <w:rtl w:val="0"/>
              </w:rPr>
              <w:t xml:space="preserve">verstr</w:t>
            </w:r>
            <w:r w:rsidDel="00000000" w:rsidR="00000000" w:rsidRPr="00000000">
              <w:rPr>
                <w:rtl w:val="0"/>
              </w:rPr>
              <w:t xml:space="preserve"> - String in the form {major}.{minor}.{maint}.</w:t>
            </w:r>
          </w:p>
          <w:p w:rsidR="00000000" w:rsidDel="00000000" w:rsidP="00000000" w:rsidRDefault="00000000" w:rsidRPr="00000000" w14:paraId="000000D5">
            <w:pPr>
              <w:pageBreakBefore w:val="0"/>
              <w:widowControl w:val="0"/>
              <w:spacing w:after="0" w:line="240" w:lineRule="auto"/>
              <w:rPr/>
            </w:pPr>
            <w:r w:rsidDel="00000000" w:rsidR="00000000" w:rsidRPr="00000000">
              <w:rPr>
                <w:rtl w:val="0"/>
              </w:rPr>
              <w:t xml:space="preserve">For example: 1.4.21, 1.0.00</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0" w:line="240" w:lineRule="auto"/>
              <w:rPr>
                <w:u w:val="single"/>
              </w:rPr>
            </w:pPr>
            <w:r w:rsidDel="00000000" w:rsidR="00000000" w:rsidRPr="00000000">
              <w:rPr>
                <w:u w:val="single"/>
                <w:rtl w:val="0"/>
              </w:rPr>
              <w:t xml:space="preserve">Wirepas side:</w:t>
            </w:r>
          </w:p>
          <w:p w:rsidR="00000000" w:rsidDel="00000000" w:rsidP="00000000" w:rsidRDefault="00000000" w:rsidRPr="00000000" w14:paraId="000000D9">
            <w:pPr>
              <w:pageBreakBefore w:val="0"/>
              <w:widowControl w:val="0"/>
              <w:spacing w:after="0" w:line="240" w:lineRule="auto"/>
              <w:rPr/>
            </w:pPr>
            <w:r w:rsidDel="00000000" w:rsidR="00000000" w:rsidRPr="00000000">
              <w:rPr>
                <w:rtl w:val="0"/>
              </w:rPr>
              <w:t xml:space="preserve">1st byte contains 4 bits major version no. and 4 bits minor version number, and 2nd byte contains maintenance version number. Example 0x10 0x01 means version 1.0.1</w:t>
            </w:r>
          </w:p>
        </w:tc>
      </w:tr>
      <w:tr>
        <w:trPr>
          <w:cantSplit w:val="0"/>
          <w:trHeight w:val="28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line="240" w:lineRule="auto"/>
              <w:rPr/>
            </w:pPr>
            <w:r w:rsidDel="00000000" w:rsidR="00000000" w:rsidRPr="00000000">
              <w:rPr>
                <w:rtl w:val="0"/>
              </w:rPr>
              <w:t xml:space="preserve">Location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line="240" w:lineRule="auto"/>
              <w:rPr>
                <w:b w:val="1"/>
              </w:rPr>
            </w:pPr>
            <w:r w:rsidDel="00000000" w:rsidR="00000000" w:rsidRPr="00000000">
              <w:rPr>
                <w:b w:val="1"/>
                <w:rtl w:val="0"/>
              </w:rPr>
              <w:t xml:space="preserve">0x30</w:t>
            </w:r>
          </w:p>
        </w:tc>
      </w:tr>
      <w:tr>
        <w:trPr>
          <w:cantSplit w:val="0"/>
          <w:trHeight w:val="2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after="0" w:line="240" w:lineRule="auto"/>
              <w:rPr>
                <w:b w:val="1"/>
              </w:rPr>
            </w:pPr>
            <w:r w:rsidDel="00000000" w:rsidR="00000000" w:rsidRPr="00000000">
              <w:rPr>
                <w:b w:val="1"/>
                <w:rtl w:val="0"/>
              </w:rPr>
              <w:t xml:space="preserve">String</w:t>
            </w:r>
          </w:p>
        </w:tc>
      </w:tr>
      <w:tr>
        <w:trPr>
          <w:cantSplit w:val="0"/>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b w:val="1"/>
              </w:rPr>
            </w:pPr>
            <w:r w:rsidDel="00000000" w:rsidR="00000000" w:rsidRPr="00000000">
              <w:rPr>
                <w:b w:val="1"/>
                <w:rtl w:val="0"/>
              </w:rPr>
              <w:t xml:space="preserve">15</w:t>
            </w:r>
          </w:p>
        </w:tc>
      </w:tr>
      <w:tr>
        <w:trPr>
          <w:cantSplit w:val="0"/>
          <w:trHeight w:val="237.978515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0" w:line="240" w:lineRule="auto"/>
              <w:rPr/>
            </w:pPr>
            <w:r w:rsidDel="00000000" w:rsidR="00000000" w:rsidRPr="00000000">
              <w:rPr>
                <w:rtl w:val="0"/>
              </w:rPr>
              <w:t xml:space="preserve">String.</w:t>
            </w:r>
          </w:p>
          <w:p w:rsidR="00000000" w:rsidDel="00000000" w:rsidP="00000000" w:rsidRDefault="00000000" w:rsidRPr="00000000" w14:paraId="000000EF">
            <w:pPr>
              <w:pageBreakBefore w:val="0"/>
              <w:widowControl w:val="0"/>
              <w:spacing w:after="0" w:line="240" w:lineRule="auto"/>
              <w:rPr/>
            </w:pPr>
            <w:r w:rsidDel="00000000" w:rsidR="00000000" w:rsidRPr="00000000">
              <w:rPr>
                <w:rtl w:val="0"/>
              </w:rPr>
              <w:t xml:space="preserve">For example: “F1-101-Lock”</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after="0" w:line="240" w:lineRule="auto"/>
              <w:rPr/>
            </w:pPr>
            <w:r w:rsidDel="00000000" w:rsidR="00000000" w:rsidRPr="00000000">
              <w:rPr>
                <w:rtl w:val="0"/>
              </w:rPr>
              <w:t xml:space="preserve">This field contains free form text upto 15 characters long. It is used for uniquely naming the device to identify it’s geographical location.</w:t>
            </w:r>
          </w:p>
        </w:tc>
      </w:tr>
      <w:tr>
        <w:trPr>
          <w:cantSplit w:val="0"/>
          <w:trHeight w:val="398.93554687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rtl w:val="0"/>
              </w:rPr>
              <w:t xml:space="preserve">Telemetry Sampling Interval</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rPr>
            </w:pPr>
            <w:r w:rsidDel="00000000" w:rsidR="00000000" w:rsidRPr="00000000">
              <w:rPr>
                <w:b w:val="1"/>
                <w:rtl w:val="0"/>
              </w:rPr>
              <w:t xml:space="preserve">0x40</w:t>
            </w:r>
          </w:p>
        </w:tc>
      </w:tr>
      <w:tr>
        <w:trPr>
          <w:cantSplit w:val="0"/>
          <w:trHeight w:val="54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rPr>
            </w:pPr>
            <w:r w:rsidDel="00000000" w:rsidR="00000000" w:rsidRPr="00000000">
              <w:rPr>
                <w:b w:val="1"/>
                <w:rtl w:val="0"/>
              </w:rPr>
              <w:t xml:space="preserve">Short Integer</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rPr>
            </w:pPr>
            <w:r w:rsidDel="00000000" w:rsidR="00000000" w:rsidRPr="00000000">
              <w:rPr>
                <w:b w:val="1"/>
                <w:rtl w:val="0"/>
              </w:rPr>
              <w:t xml:space="preserve">2</w:t>
            </w:r>
          </w:p>
        </w:tc>
      </w:tr>
      <w:tr>
        <w:trPr>
          <w:cantSplit w:val="0"/>
          <w:trHeight w:val="40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b w:val="1"/>
              </w:rPr>
            </w:pPr>
            <w:r w:rsidDel="00000000" w:rsidR="00000000" w:rsidRPr="00000000">
              <w:rPr>
                <w:b w:val="1"/>
                <w:rtl w:val="0"/>
              </w:rPr>
              <w:t xml:space="preserve">Read Write</w:t>
            </w:r>
          </w:p>
        </w:tc>
      </w:tr>
      <w:tr>
        <w:trPr>
          <w:cantSplit w:val="0"/>
          <w:trHeight w:val="66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Integer</w:t>
            </w:r>
          </w:p>
        </w:tc>
      </w:tr>
      <w:tr>
        <w:trPr>
          <w:cantSplit w:val="0"/>
          <w:trHeight w:val="6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Represents the telemetry sampling interval (periodicity) in seconds. For disabling telemetry, the value should be set 0.</w:t>
            </w:r>
          </w:p>
        </w:tc>
      </w:tr>
    </w:tbl>
    <w:p w:rsidR="00000000" w:rsidDel="00000000" w:rsidP="00000000" w:rsidRDefault="00000000" w:rsidRPr="00000000" w14:paraId="0000010D">
      <w:pPr>
        <w:pageBreakBefore w:val="0"/>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90"/>
        <w:gridCol w:w="2265"/>
        <w:gridCol w:w="2715"/>
        <w:tblGridChange w:id="0">
          <w:tblGrid>
            <w:gridCol w:w="1875"/>
            <w:gridCol w:w="2490"/>
            <w:gridCol w:w="2265"/>
            <w:gridCol w:w="271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after="0" w:line="240" w:lineRule="auto"/>
              <w:rPr>
                <w:b w:val="1"/>
              </w:rPr>
            </w:pPr>
            <w:r w:rsidDel="00000000" w:rsidR="00000000" w:rsidRPr="00000000">
              <w:rPr>
                <w:b w:val="1"/>
                <w:rtl w:val="0"/>
              </w:rPr>
              <w:t xml:space="preserve">State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after="0" w:line="240" w:lineRule="auto"/>
              <w:rPr/>
            </w:pPr>
            <w:r w:rsidDel="00000000" w:rsidR="00000000" w:rsidRPr="00000000">
              <w:rPr>
                <w:rtl w:val="0"/>
              </w:rPr>
              <w:t xml:space="preserve">lock</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after="0" w:line="240" w:lineRule="auto"/>
              <w:rPr/>
            </w:pPr>
            <w:r w:rsidDel="00000000" w:rsidR="00000000" w:rsidRPr="00000000">
              <w:rPr>
                <w:rtl w:val="0"/>
              </w:rPr>
              <w:t xml:space="preserve">Used for activating or deactivating the lock when the deadbolt is </w:t>
            </w:r>
            <w:r w:rsidDel="00000000" w:rsidR="00000000" w:rsidRPr="00000000">
              <w:rPr>
                <w:u w:val="single"/>
                <w:rtl w:val="0"/>
              </w:rPr>
              <w:t xml:space="preserve">disengaged</w:t>
            </w:r>
            <w:r w:rsidDel="00000000" w:rsidR="00000000" w:rsidRPr="00000000">
              <w:rPr>
                <w:rtl w:val="0"/>
              </w:rPr>
              <w:t xml:space="preserve">. If 'true', activates the lock. For deactivating the lock, the value should be 'false'.</w:t>
            </w:r>
          </w:p>
          <w:p w:rsidR="00000000" w:rsidDel="00000000" w:rsidP="00000000" w:rsidRDefault="00000000" w:rsidRPr="00000000" w14:paraId="00000128">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129">
            <w:pPr>
              <w:pageBreakBefore w:val="0"/>
              <w:widowControl w:val="0"/>
              <w:numPr>
                <w:ilvl w:val="0"/>
                <w:numId w:val="9"/>
              </w:numPr>
              <w:spacing w:after="0" w:line="240" w:lineRule="auto"/>
              <w:ind w:left="720" w:hanging="360"/>
            </w:pPr>
            <w:r w:rsidDel="00000000" w:rsidR="00000000" w:rsidRPr="00000000">
              <w:rPr>
                <w:rtl w:val="0"/>
              </w:rPr>
              <w:t xml:space="preserve">For activating the lock, the byte value should be 0x01, which is equivalent to Boolean </w:t>
            </w:r>
            <w:r w:rsidDel="00000000" w:rsidR="00000000" w:rsidRPr="00000000">
              <w:rPr>
                <w:u w:val="single"/>
                <w:rtl w:val="0"/>
              </w:rPr>
              <w:t xml:space="preserve">true</w:t>
            </w:r>
            <w:r w:rsidDel="00000000" w:rsidR="00000000" w:rsidRPr="00000000">
              <w:rPr>
                <w:rtl w:val="0"/>
              </w:rPr>
              <w:t xml:space="preserve">.</w:t>
            </w:r>
          </w:p>
          <w:p w:rsidR="00000000" w:rsidDel="00000000" w:rsidP="00000000" w:rsidRDefault="00000000" w:rsidRPr="00000000" w14:paraId="0000012A">
            <w:pPr>
              <w:pageBreakBefore w:val="0"/>
              <w:widowControl w:val="0"/>
              <w:numPr>
                <w:ilvl w:val="0"/>
                <w:numId w:val="9"/>
              </w:numPr>
              <w:spacing w:after="0" w:line="240" w:lineRule="auto"/>
              <w:ind w:left="720" w:hanging="360"/>
            </w:pPr>
            <w:r w:rsidDel="00000000" w:rsidR="00000000" w:rsidRPr="00000000">
              <w:rPr>
                <w:rtl w:val="0"/>
              </w:rPr>
              <w:t xml:space="preserve">For deactivating the lock, the byte value should be 0x00, which is equivalent to Boolean </w:t>
            </w:r>
            <w:r w:rsidDel="00000000" w:rsidR="00000000" w:rsidRPr="00000000">
              <w:rPr>
                <w:u w:val="single"/>
                <w:rtl w:val="0"/>
              </w:rPr>
              <w:t xml:space="preserve">false</w:t>
            </w:r>
            <w:r w:rsidDel="00000000" w:rsidR="00000000" w:rsidRPr="00000000">
              <w:rPr>
                <w:rtl w:val="0"/>
              </w:rPr>
              <w:t xml:space="preserve">.</w:t>
            </w:r>
          </w:p>
          <w:p w:rsidR="00000000" w:rsidDel="00000000" w:rsidP="00000000" w:rsidRDefault="00000000" w:rsidRPr="00000000" w14:paraId="0000012B">
            <w:pPr>
              <w:pageBreakBefore w:val="0"/>
              <w:widowControl w:val="0"/>
              <w:numPr>
                <w:ilvl w:val="0"/>
                <w:numId w:val="9"/>
              </w:numPr>
              <w:spacing w:after="0" w:line="240" w:lineRule="auto"/>
              <w:ind w:left="720" w:hanging="360"/>
            </w:pPr>
            <w:r w:rsidDel="00000000" w:rsidR="00000000" w:rsidRPr="00000000">
              <w:rPr>
                <w:rtl w:val="0"/>
              </w:rPr>
              <w:t xml:space="preserve">As of now, only deactivation of lock is supported for “Set” operation.</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after="0" w:line="240" w:lineRule="auto"/>
              <w:rPr/>
            </w:pPr>
            <w:r w:rsidDel="00000000" w:rsidR="00000000" w:rsidRPr="00000000">
              <w:rPr>
                <w:rtl w:val="0"/>
              </w:rPr>
              <w:t xml:space="preserve">emergency-lock</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after="0" w:line="240" w:lineRule="auto"/>
              <w:rPr>
                <w:b w:val="1"/>
              </w:rPr>
            </w:pPr>
            <w:r w:rsidDel="00000000" w:rsidR="00000000" w:rsidRPr="00000000">
              <w:rPr>
                <w:b w:val="1"/>
                <w:rtl w:val="0"/>
              </w:rPr>
              <w:t xml:space="preserve">1</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after="0" w:line="240" w:lineRule="auto"/>
              <w:rPr/>
            </w:pPr>
            <w:r w:rsidDel="00000000" w:rsidR="00000000" w:rsidRPr="00000000">
              <w:rPr>
                <w:rtl w:val="0"/>
              </w:rPr>
              <w:t xml:space="preserve">Used for activating or deactivating the lock in emergency situations (when the deadbolt is </w:t>
            </w:r>
            <w:r w:rsidDel="00000000" w:rsidR="00000000" w:rsidRPr="00000000">
              <w:rPr>
                <w:u w:val="single"/>
                <w:rtl w:val="0"/>
              </w:rPr>
              <w:t xml:space="preserve">engaged</w:t>
            </w:r>
            <w:r w:rsidDel="00000000" w:rsidR="00000000" w:rsidRPr="00000000">
              <w:rPr>
                <w:rtl w:val="0"/>
              </w:rPr>
              <w:t xml:space="preserve">). If 'true', activates the lock. For deactivating the lock, the value should be 'false'.</w:t>
            </w:r>
          </w:p>
          <w:p w:rsidR="00000000" w:rsidDel="00000000" w:rsidP="00000000" w:rsidRDefault="00000000" w:rsidRPr="00000000" w14:paraId="00000144">
            <w:pPr>
              <w:pageBreakBefore w:val="0"/>
              <w:widowControl w:val="0"/>
              <w:spacing w:after="0" w:line="240" w:lineRule="auto"/>
              <w:rPr>
                <w:u w:val="single"/>
              </w:rPr>
            </w:pPr>
            <w:r w:rsidDel="00000000" w:rsidR="00000000" w:rsidRPr="00000000">
              <w:rPr>
                <w:rtl w:val="0"/>
              </w:rPr>
            </w:r>
          </w:p>
          <w:p w:rsidR="00000000" w:rsidDel="00000000" w:rsidP="00000000" w:rsidRDefault="00000000" w:rsidRPr="00000000" w14:paraId="00000145">
            <w:pPr>
              <w:pageBreakBefore w:val="0"/>
              <w:widowControl w:val="0"/>
              <w:numPr>
                <w:ilvl w:val="0"/>
                <w:numId w:val="9"/>
              </w:numPr>
              <w:spacing w:after="0" w:line="240" w:lineRule="auto"/>
              <w:ind w:left="720" w:hanging="360"/>
            </w:pPr>
            <w:r w:rsidDel="00000000" w:rsidR="00000000" w:rsidRPr="00000000">
              <w:rPr>
                <w:rtl w:val="0"/>
              </w:rPr>
              <w:t xml:space="preserve">For activating the lock, the byte value should be 0x01, which is equivalent to Boolean </w:t>
            </w:r>
            <w:r w:rsidDel="00000000" w:rsidR="00000000" w:rsidRPr="00000000">
              <w:rPr>
                <w:u w:val="single"/>
                <w:rtl w:val="0"/>
              </w:rPr>
              <w:t xml:space="preserve">true</w:t>
            </w:r>
            <w:r w:rsidDel="00000000" w:rsidR="00000000" w:rsidRPr="00000000">
              <w:rPr>
                <w:rtl w:val="0"/>
              </w:rPr>
              <w:t xml:space="preserve">.</w:t>
            </w:r>
          </w:p>
          <w:p w:rsidR="00000000" w:rsidDel="00000000" w:rsidP="00000000" w:rsidRDefault="00000000" w:rsidRPr="00000000" w14:paraId="00000146">
            <w:pPr>
              <w:pageBreakBefore w:val="0"/>
              <w:widowControl w:val="0"/>
              <w:numPr>
                <w:ilvl w:val="0"/>
                <w:numId w:val="9"/>
              </w:numPr>
              <w:spacing w:after="0" w:line="240" w:lineRule="auto"/>
              <w:ind w:left="720" w:hanging="360"/>
            </w:pPr>
            <w:r w:rsidDel="00000000" w:rsidR="00000000" w:rsidRPr="00000000">
              <w:rPr>
                <w:rtl w:val="0"/>
              </w:rPr>
              <w:t xml:space="preserve">For deactivating the lock, the byte value should be 0x00, which is equivalent to Boolean </w:t>
            </w:r>
            <w:r w:rsidDel="00000000" w:rsidR="00000000" w:rsidRPr="00000000">
              <w:rPr>
                <w:u w:val="single"/>
                <w:rtl w:val="0"/>
              </w:rPr>
              <w:t xml:space="preserve">false</w:t>
            </w:r>
            <w:r w:rsidDel="00000000" w:rsidR="00000000" w:rsidRPr="00000000">
              <w:rPr>
                <w:rtl w:val="0"/>
              </w:rPr>
              <w:t xml:space="preserve">.</w:t>
            </w:r>
          </w:p>
          <w:p w:rsidR="00000000" w:rsidDel="00000000" w:rsidP="00000000" w:rsidRDefault="00000000" w:rsidRPr="00000000" w14:paraId="00000147">
            <w:pPr>
              <w:pageBreakBefore w:val="0"/>
              <w:widowControl w:val="0"/>
              <w:numPr>
                <w:ilvl w:val="0"/>
                <w:numId w:val="9"/>
              </w:numPr>
              <w:spacing w:after="0" w:line="240" w:lineRule="auto"/>
              <w:ind w:left="720" w:hanging="360"/>
            </w:pPr>
            <w:r w:rsidDel="00000000" w:rsidR="00000000" w:rsidRPr="00000000">
              <w:rPr>
                <w:rtl w:val="0"/>
              </w:rPr>
              <w:t xml:space="preserve">As of now, only deactivation of lock is supported for “Set” operation.</w:t>
            </w:r>
            <w:r w:rsidDel="00000000" w:rsidR="00000000" w:rsidRPr="00000000">
              <w:rPr>
                <w:rtl w:val="0"/>
              </w:rPr>
            </w:r>
          </w:p>
        </w:tc>
      </w:tr>
      <w:tr>
        <w:trPr>
          <w:cantSplit w:val="0"/>
          <w:trHeight w:val="18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after="0" w:line="240" w:lineRule="auto"/>
              <w:rPr/>
            </w:pPr>
            <w:r w:rsidDel="00000000" w:rsidR="00000000" w:rsidRPr="00000000">
              <w:rPr>
                <w:rtl w:val="0"/>
              </w:rPr>
              <w:t xml:space="preserve">status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after="0" w:line="240" w:lineRule="auto"/>
              <w:rPr>
                <w:b w:val="1"/>
              </w:rPr>
            </w:pPr>
            <w:r w:rsidDel="00000000" w:rsidR="00000000" w:rsidRPr="00000000">
              <w:rPr>
                <w:b w:val="1"/>
                <w:rtl w:val="0"/>
              </w:rPr>
              <w:t xml:space="preserve">0x30</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after="0" w:line="240" w:lineRule="auto"/>
              <w:rPr>
                <w:b w:val="1"/>
              </w:rPr>
            </w:pPr>
            <w:r w:rsidDel="00000000" w:rsidR="00000000" w:rsidRPr="00000000">
              <w:rPr>
                <w:b w:val="1"/>
                <w:rtl w:val="0"/>
              </w:rPr>
              <w:t xml:space="preserve">Byte</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after="0" w:line="240" w:lineRule="auto"/>
              <w:rPr>
                <w:b w:val="1"/>
              </w:rPr>
            </w:pPr>
            <w:r w:rsidDel="00000000" w:rsidR="00000000" w:rsidRPr="00000000">
              <w:rPr>
                <w:b w:val="1"/>
                <w:rtl w:val="0"/>
              </w:rPr>
              <w:t xml:space="preserve">1</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after="0" w:line="240" w:lineRule="auto"/>
              <w:rPr/>
            </w:pPr>
            <w:r w:rsidDel="00000000" w:rsidR="00000000" w:rsidRPr="00000000">
              <w:rPr>
                <w:b w:val="1"/>
                <w:i w:val="1"/>
                <w:rtl w:val="0"/>
              </w:rPr>
              <w:t xml:space="preserve">status</w:t>
            </w:r>
            <w:r w:rsidDel="00000000" w:rsidR="00000000" w:rsidRPr="00000000">
              <w:rPr>
                <w:rtl w:val="0"/>
              </w:rPr>
              <w:t xml:space="preserve"> - String (“online” or “offline”)</w:t>
            </w:r>
          </w:p>
        </w:tc>
      </w:tr>
      <w:tr>
        <w:trPr>
          <w:cantSplit w:val="0"/>
          <w:trHeight w:val="18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after="0" w:line="240" w:lineRule="auto"/>
              <w:rPr/>
            </w:pPr>
            <w:r w:rsidDel="00000000" w:rsidR="00000000" w:rsidRPr="00000000">
              <w:rPr>
                <w:rtl w:val="0"/>
              </w:rPr>
              <w:t xml:space="preserve">Represents the current latch status.</w:t>
            </w:r>
          </w:p>
          <w:p w:rsidR="00000000" w:rsidDel="00000000" w:rsidP="00000000" w:rsidRDefault="00000000" w:rsidRPr="00000000" w14:paraId="00000160">
            <w:pPr>
              <w:pageBreakBefore w:val="0"/>
              <w:widowControl w:val="0"/>
              <w:numPr>
                <w:ilvl w:val="0"/>
                <w:numId w:val="3"/>
              </w:numPr>
              <w:spacing w:after="0" w:line="240" w:lineRule="auto"/>
              <w:ind w:left="720" w:hanging="360"/>
            </w:pPr>
            <w:r w:rsidDel="00000000" w:rsidR="00000000" w:rsidRPr="00000000">
              <w:rPr>
                <w:rtl w:val="0"/>
              </w:rPr>
              <w:t xml:space="preserve">If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“online”.</w:t>
            </w:r>
            <w:r w:rsidDel="00000000" w:rsidR="00000000" w:rsidRPr="00000000">
              <w:rPr>
                <w:rtl w:val="0"/>
              </w:rPr>
            </w:r>
          </w:p>
          <w:p w:rsidR="00000000" w:rsidDel="00000000" w:rsidP="00000000" w:rsidRDefault="00000000" w:rsidRPr="00000000" w14:paraId="00000161">
            <w:pPr>
              <w:pageBreakBefore w:val="0"/>
              <w:widowControl w:val="0"/>
              <w:numPr>
                <w:ilvl w:val="0"/>
                <w:numId w:val="3"/>
              </w:numPr>
              <w:spacing w:after="0" w:line="240" w:lineRule="auto"/>
              <w:ind w:left="720" w:hanging="360"/>
            </w:pPr>
            <w:r w:rsidDel="00000000" w:rsidR="00000000" w:rsidRPr="00000000">
              <w:rPr>
                <w:rtl w:val="0"/>
              </w:rPr>
              <w:t xml:space="preserve">If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“offline”.</w:t>
            </w:r>
          </w:p>
        </w:tc>
      </w:tr>
      <w:tr>
        <w:trPr>
          <w:cantSplit w:val="0"/>
          <w:trHeight w:val="18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after="0" w:line="240" w:lineRule="auto"/>
              <w:rPr>
                <w:sz w:val="24"/>
                <w:szCs w:val="24"/>
              </w:rPr>
            </w:pPr>
            <w:r w:rsidDel="00000000" w:rsidR="00000000" w:rsidRPr="00000000">
              <w:rPr>
                <w:rtl w:val="0"/>
              </w:rPr>
              <w:t xml:space="preserve">battery</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0" w:line="240" w:lineRule="auto"/>
              <w:rPr>
                <w:b w:val="1"/>
              </w:rPr>
            </w:pPr>
            <w:r w:rsidDel="00000000" w:rsidR="00000000" w:rsidRPr="00000000">
              <w:rPr>
                <w:b w:val="1"/>
                <w:rtl w:val="0"/>
              </w:rPr>
              <w:t xml:space="preserve">0x40</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after="0" w:line="240" w:lineRule="auto"/>
              <w:rPr>
                <w:b w:val="1"/>
              </w:rPr>
            </w:pPr>
            <w:r w:rsidDel="00000000" w:rsidR="00000000" w:rsidRPr="00000000">
              <w:rPr>
                <w:b w:val="1"/>
                <w:rtl w:val="0"/>
              </w:rPr>
              <w:t xml:space="preserve">Byte</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after="0" w:line="240" w:lineRule="auto"/>
              <w:rPr>
                <w:b w:val="1"/>
              </w:rPr>
            </w:pPr>
            <w:r w:rsidDel="00000000" w:rsidR="00000000" w:rsidRPr="00000000">
              <w:rPr>
                <w:b w:val="1"/>
                <w:rtl w:val="0"/>
              </w:rPr>
              <w:t xml:space="preserve">1</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after="0" w:line="240" w:lineRule="auto"/>
              <w:rPr/>
            </w:pPr>
            <w:r w:rsidDel="00000000" w:rsidR="00000000" w:rsidRPr="00000000">
              <w:rPr>
                <w:b w:val="1"/>
                <w:i w:val="1"/>
                <w:rtl w:val="0"/>
              </w:rPr>
              <w:t xml:space="preserve">char</w:t>
            </w:r>
            <w:r w:rsidDel="00000000" w:rsidR="00000000" w:rsidRPr="00000000">
              <w:rPr>
                <w:rtl w:val="0"/>
              </w:rPr>
              <w:t xml:space="preserve"> - Integer with a value in the range 0-100</w:t>
            </w:r>
          </w:p>
        </w:tc>
      </w:tr>
      <w:tr>
        <w:trPr>
          <w:cantSplit w:val="0"/>
          <w:trHeight w:val="18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after="0" w:line="240" w:lineRule="auto"/>
              <w:rPr/>
            </w:pPr>
            <w:r w:rsidDel="00000000" w:rsidR="00000000" w:rsidRPr="00000000">
              <w:rPr>
                <w:rtl w:val="0"/>
              </w:rPr>
              <w:t xml:space="preserve">Represents the current charge level of the battery in percentage. The value ranges from 0 to 100.</w:t>
            </w:r>
          </w:p>
        </w:tc>
      </w:tr>
      <w:tr>
        <w:trPr>
          <w:cantSplit w:val="0"/>
          <w:trHeight w:val="18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after="0" w:line="240" w:lineRule="auto"/>
              <w:rPr/>
            </w:pPr>
            <w:r w:rsidDel="00000000" w:rsidR="00000000" w:rsidRPr="00000000">
              <w:rPr>
                <w:rtl w:val="0"/>
              </w:rPr>
              <w:t xml:space="preserve">deadbolt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after="0" w:line="240" w:lineRule="auto"/>
              <w:rPr>
                <w:b w:val="1"/>
              </w:rPr>
            </w:pPr>
            <w:r w:rsidDel="00000000" w:rsidR="00000000" w:rsidRPr="00000000">
              <w:rPr>
                <w:b w:val="1"/>
                <w:rtl w:val="0"/>
              </w:rPr>
              <w:t xml:space="preserve">0x50</w:t>
            </w:r>
          </w:p>
        </w:tc>
      </w:tr>
      <w:tr>
        <w:trPr>
          <w:cantSplit w:val="0"/>
          <w:trHeight w:val="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after="0" w:line="240" w:lineRule="auto"/>
              <w:rPr>
                <w:b w:val="1"/>
              </w:rPr>
            </w:pPr>
            <w:r w:rsidDel="00000000" w:rsidR="00000000" w:rsidRPr="00000000">
              <w:rPr>
                <w:b w:val="1"/>
                <w:rtl w:val="0"/>
              </w:rPr>
              <w:t xml:space="preserve">Byte</w:t>
            </w:r>
          </w:p>
        </w:tc>
      </w:tr>
      <w:tr>
        <w:trPr>
          <w:cantSplit w:val="0"/>
          <w:trHeight w:val="1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after="0" w:line="240" w:lineRule="auto"/>
              <w:rPr>
                <w:b w:val="1"/>
              </w:rPr>
            </w:pPr>
            <w:r w:rsidDel="00000000" w:rsidR="00000000" w:rsidRPr="00000000">
              <w:rPr>
                <w:b w:val="1"/>
                <w:rtl w:val="0"/>
              </w:rPr>
              <w:t xml:space="preserve">1</w:t>
            </w:r>
          </w:p>
        </w:tc>
      </w:tr>
      <w:tr>
        <w:trPr>
          <w:cantSplit w:val="0"/>
          <w:trHeight w:val="40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after="0" w:line="240" w:lineRule="auto"/>
              <w:rPr/>
            </w:pPr>
            <w:r w:rsidDel="00000000" w:rsidR="00000000" w:rsidRPr="00000000">
              <w:rPr>
                <w:rtl w:val="0"/>
              </w:rPr>
              <w:t xml:space="preserve">Used for providing the current status of the deadbolt. </w:t>
            </w:r>
          </w:p>
          <w:p w:rsidR="00000000" w:rsidDel="00000000" w:rsidP="00000000" w:rsidRDefault="00000000" w:rsidRPr="00000000" w14:paraId="00000192">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193">
            <w:pPr>
              <w:pageBreakBefore w:val="0"/>
              <w:widowControl w:val="0"/>
              <w:numPr>
                <w:ilvl w:val="0"/>
                <w:numId w:val="3"/>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engaged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p>
          <w:p w:rsidR="00000000" w:rsidDel="00000000" w:rsidP="00000000" w:rsidRDefault="00000000" w:rsidRPr="00000000" w14:paraId="00000194">
            <w:pPr>
              <w:pageBreakBefore w:val="0"/>
              <w:widowControl w:val="0"/>
              <w:numPr>
                <w:ilvl w:val="0"/>
                <w:numId w:val="3"/>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disengaged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r>
          </w:p>
        </w:tc>
      </w:tr>
      <w:tr>
        <w:trPr>
          <w:cantSplit w:val="0"/>
          <w:trHeight w:val="43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after="0" w:line="240" w:lineRule="auto"/>
              <w:rPr>
                <w:sz w:val="24"/>
                <w:szCs w:val="24"/>
              </w:rPr>
            </w:pPr>
            <w:r w:rsidDel="00000000" w:rsidR="00000000" w:rsidRPr="00000000">
              <w:rPr>
                <w:rtl w:val="0"/>
              </w:rPr>
              <w:t xml:space="preserve">latch</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after="0" w:line="240" w:lineRule="auto"/>
              <w:rPr>
                <w:b w:val="1"/>
              </w:rPr>
            </w:pPr>
            <w:r w:rsidDel="00000000" w:rsidR="00000000" w:rsidRPr="00000000">
              <w:rPr>
                <w:b w:val="1"/>
                <w:rtl w:val="0"/>
              </w:rPr>
              <w:t xml:space="preserve">0x60</w:t>
            </w:r>
          </w:p>
        </w:tc>
      </w:tr>
      <w:tr>
        <w:trPr>
          <w:cantSplit w:val="0"/>
          <w:trHeight w:val="46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after="0" w:line="240" w:lineRule="auto"/>
              <w:rPr>
                <w:b w:val="1"/>
              </w:rPr>
            </w:pPr>
            <w:r w:rsidDel="00000000" w:rsidR="00000000" w:rsidRPr="00000000">
              <w:rPr>
                <w:b w:val="1"/>
                <w:rtl w:val="0"/>
              </w:rPr>
              <w:t xml:space="preserve">Byte</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after="0" w:line="240" w:lineRule="auto"/>
              <w:rPr/>
            </w:pPr>
            <w:r w:rsidDel="00000000" w:rsidR="00000000" w:rsidRPr="00000000">
              <w:rPr>
                <w:rtl w:val="0"/>
              </w:rPr>
              <w:t xml:space="preserve">Used for providing the current status of the latch.. </w:t>
            </w:r>
          </w:p>
          <w:p w:rsidR="00000000" w:rsidDel="00000000" w:rsidP="00000000" w:rsidRDefault="00000000" w:rsidRPr="00000000" w14:paraId="000001AD">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1AE">
            <w:pPr>
              <w:pageBreakBefore w:val="0"/>
              <w:widowControl w:val="0"/>
              <w:numPr>
                <w:ilvl w:val="0"/>
                <w:numId w:val="3"/>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p>
          <w:p w:rsidR="00000000" w:rsidDel="00000000" w:rsidP="00000000" w:rsidRDefault="00000000" w:rsidRPr="00000000" w14:paraId="000001AF">
            <w:pPr>
              <w:pageBreakBefore w:val="0"/>
              <w:widowControl w:val="0"/>
              <w:numPr>
                <w:ilvl w:val="0"/>
                <w:numId w:val="3"/>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p>
        </w:tc>
      </w:tr>
      <w:tr>
        <w:trPr>
          <w:cantSplit w:val="0"/>
          <w:trHeight w:val="495"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after="0" w:line="240" w:lineRule="auto"/>
              <w:rPr/>
            </w:pPr>
            <w:r w:rsidDel="00000000" w:rsidR="00000000" w:rsidRPr="00000000">
              <w:rPr>
                <w:rtl w:val="0"/>
              </w:rPr>
              <w:t xml:space="preserve">autolock</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b w:val="1"/>
              </w:rPr>
            </w:pPr>
            <w:r w:rsidDel="00000000" w:rsidR="00000000" w:rsidRPr="00000000">
              <w:rPr>
                <w:b w:val="1"/>
                <w:rtl w:val="0"/>
              </w:rPr>
              <w:t xml:space="preserve">0x70</w:t>
            </w:r>
          </w:p>
        </w:tc>
      </w:tr>
      <w:tr>
        <w:trPr>
          <w:cantSplit w:val="0"/>
          <w:trHeight w:val="46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b w:val="1"/>
              </w:rPr>
            </w:pPr>
            <w:r w:rsidDel="00000000" w:rsidR="00000000" w:rsidRPr="00000000">
              <w:rPr>
                <w:b w:val="1"/>
                <w:rtl w:val="0"/>
              </w:rPr>
              <w:t xml:space="preserve">1</w:t>
            </w:r>
          </w:p>
        </w:tc>
      </w:tr>
      <w:tr>
        <w:trPr>
          <w:cantSplit w:val="0"/>
          <w:trHeight w:val="43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b w:val="1"/>
              </w:rPr>
            </w:pPr>
            <w:r w:rsidDel="00000000" w:rsidR="00000000" w:rsidRPr="00000000">
              <w:rPr>
                <w:b w:val="1"/>
                <w:rtl w:val="0"/>
              </w:rPr>
              <w:t xml:space="preserve">Read Write</w:t>
            </w:r>
          </w:p>
        </w:tc>
      </w:tr>
      <w:tr>
        <w:trPr>
          <w:cantSplit w:val="0"/>
          <w:trHeight w:val="70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Used for enabling or disabling the auto-lock. If 'true' enables the auto-lock, so that users have to use NFC or web interface to open the lock. If ‘false’ disables the auto-lock so that door always remains unlocked.</w:t>
            </w:r>
          </w:p>
        </w:tc>
      </w:tr>
      <w:tr>
        <w:trPr>
          <w:cantSplit w:val="0"/>
          <w:trHeight w:val="420"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master_data</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b w:val="1"/>
              </w:rPr>
            </w:pPr>
            <w:r w:rsidDel="00000000" w:rsidR="00000000" w:rsidRPr="00000000">
              <w:rPr>
                <w:b w:val="1"/>
                <w:rtl w:val="0"/>
              </w:rPr>
              <w:t xml:space="preserve">0x80</w:t>
            </w:r>
          </w:p>
        </w:tc>
      </w:tr>
      <w:tr>
        <w:trPr>
          <w:cantSplit w:val="0"/>
          <w:trHeight w:val="3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b w:val="1"/>
              </w:rPr>
            </w:pPr>
            <w:r w:rsidDel="00000000" w:rsidR="00000000" w:rsidRPr="00000000">
              <w:rPr>
                <w:b w:val="1"/>
                <w:rtl w:val="0"/>
              </w:rPr>
              <w:t xml:space="preserve">master_data</w:t>
            </w:r>
          </w:p>
        </w:tc>
      </w:tr>
      <w:tr>
        <w:trPr>
          <w:cantSplit w:val="0"/>
          <w:trHeight w:val="37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b w:val="1"/>
              </w:rPr>
            </w:pPr>
            <w:r w:rsidDel="00000000" w:rsidR="00000000" w:rsidRPr="00000000">
              <w:rPr>
                <w:b w:val="1"/>
                <w:rtl w:val="0"/>
              </w:rPr>
              <w:t xml:space="preserve">11</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master_data JSON object containing the following keys and values:</w:t>
            </w:r>
          </w:p>
          <w:p w:rsidR="00000000" w:rsidDel="00000000" w:rsidP="00000000" w:rsidRDefault="00000000" w:rsidRPr="00000000" w14:paraId="000001DD">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1DE">
            <w:pPr>
              <w:widowControl w:val="0"/>
              <w:spacing w:after="0" w:line="240" w:lineRule="auto"/>
              <w:rPr/>
            </w:pPr>
            <w:r w:rsidDel="00000000" w:rsidR="00000000" w:rsidRPr="00000000">
              <w:rPr>
                <w:rtl w:val="0"/>
              </w:rPr>
              <w:t xml:space="preserve">  "macrotech_id" : &lt;unsigned int&gt;, </w:t>
            </w:r>
          </w:p>
          <w:p w:rsidR="00000000" w:rsidDel="00000000" w:rsidP="00000000" w:rsidRDefault="00000000" w:rsidRPr="00000000" w14:paraId="000001DF">
            <w:pPr>
              <w:widowControl w:val="0"/>
              <w:spacing w:after="0" w:line="240" w:lineRule="auto"/>
              <w:rPr/>
            </w:pPr>
            <w:r w:rsidDel="00000000" w:rsidR="00000000" w:rsidRPr="00000000">
              <w:rPr>
                <w:rtl w:val="0"/>
              </w:rPr>
              <w:t xml:space="preserve">  "hotel_id" : &lt;unsigned short int&gt;,</w:t>
            </w:r>
          </w:p>
          <w:p w:rsidR="00000000" w:rsidDel="00000000" w:rsidP="00000000" w:rsidRDefault="00000000" w:rsidRPr="00000000" w14:paraId="000001E0">
            <w:pPr>
              <w:widowControl w:val="0"/>
              <w:spacing w:after="0" w:line="240" w:lineRule="auto"/>
              <w:rPr/>
            </w:pPr>
            <w:r w:rsidDel="00000000" w:rsidR="00000000" w:rsidRPr="00000000">
              <w:rPr>
                <w:rtl w:val="0"/>
              </w:rPr>
            </w:r>
          </w:p>
          <w:p w:rsidR="00000000" w:rsidDel="00000000" w:rsidP="00000000" w:rsidRDefault="00000000" w:rsidRPr="00000000" w14:paraId="000001E1">
            <w:pPr>
              <w:widowControl w:val="0"/>
              <w:spacing w:after="0" w:line="240" w:lineRule="auto"/>
              <w:rPr/>
            </w:pPr>
            <w:r w:rsidDel="00000000" w:rsidR="00000000" w:rsidRPr="00000000">
              <w:rPr>
                <w:rtl w:val="0"/>
              </w:rPr>
              <w:t xml:space="preserve">  "lock_type" : </w:t>
            </w:r>
            <w:r w:rsidDel="00000000" w:rsidR="00000000" w:rsidRPr="00000000">
              <w:rPr>
                <w:rFonts w:ascii="Courier New" w:cs="Courier New" w:eastAsia="Courier New" w:hAnsi="Courier New"/>
                <w:rtl w:val="0"/>
              </w:rPr>
              <w:t xml:space="preserve">"guest_room" or "common_door"</w:t>
            </w:r>
            <w:r w:rsidDel="00000000" w:rsidR="00000000" w:rsidRPr="00000000">
              <w:rPr>
                <w:rtl w:val="0"/>
              </w:rPr>
              <w:t xml:space="preserve">,</w:t>
            </w:r>
          </w:p>
          <w:p w:rsidR="00000000" w:rsidDel="00000000" w:rsidP="00000000" w:rsidRDefault="00000000" w:rsidRPr="00000000" w14:paraId="000001E2">
            <w:pPr>
              <w:widowControl w:val="0"/>
              <w:spacing w:after="0" w:line="240" w:lineRule="auto"/>
              <w:rPr/>
            </w:pPr>
            <w:r w:rsidDel="00000000" w:rsidR="00000000" w:rsidRPr="00000000">
              <w:rPr>
                <w:rtl w:val="0"/>
              </w:rPr>
              <w:t xml:space="preserve">  "floor" : 0 to 255,</w:t>
            </w:r>
          </w:p>
          <w:p w:rsidR="00000000" w:rsidDel="00000000" w:rsidP="00000000" w:rsidRDefault="00000000" w:rsidRPr="00000000" w14:paraId="000001E3">
            <w:pPr>
              <w:widowControl w:val="0"/>
              <w:spacing w:after="0" w:line="240" w:lineRule="auto"/>
              <w:rPr/>
            </w:pPr>
            <w:r w:rsidDel="00000000" w:rsidR="00000000" w:rsidRPr="00000000">
              <w:rPr>
                <w:rtl w:val="0"/>
              </w:rPr>
              <w:t xml:space="preserve">  "room_number" : &lt;unsigned short&gt;,</w:t>
            </w:r>
          </w:p>
          <w:p w:rsidR="00000000" w:rsidDel="00000000" w:rsidP="00000000" w:rsidRDefault="00000000" w:rsidRPr="00000000" w14:paraId="000001E4">
            <w:pPr>
              <w:widowControl w:val="0"/>
              <w:spacing w:after="0" w:line="240" w:lineRule="auto"/>
              <w:rPr/>
            </w:pPr>
            <w:r w:rsidDel="00000000" w:rsidR="00000000" w:rsidRPr="00000000">
              <w:rPr>
                <w:rtl w:val="0"/>
              </w:rPr>
              <w:t xml:space="preserve">  “autolock” : true/false</w:t>
            </w:r>
          </w:p>
          <w:p w:rsidR="00000000" w:rsidDel="00000000" w:rsidP="00000000" w:rsidRDefault="00000000" w:rsidRPr="00000000" w14:paraId="000001E5">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1E6">
            <w:pPr>
              <w:widowControl w:val="0"/>
              <w:spacing w:after="0" w:line="240" w:lineRule="auto"/>
              <w:rPr/>
            </w:pPr>
            <w:r w:rsidDel="00000000" w:rsidR="00000000" w:rsidRPr="00000000">
              <w:rPr>
                <w:rtl w:val="0"/>
              </w:rPr>
            </w:r>
          </w:p>
        </w:tc>
      </w:tr>
      <w:tr>
        <w:trPr>
          <w:cantSplit w:val="0"/>
          <w:trHeight w:val="67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Used for setting master data</w:t>
            </w:r>
          </w:p>
        </w:tc>
      </w:tr>
      <w:tr>
        <w:trPr>
          <w:cantSplit w:val="0"/>
          <w:trHeight w:val="435"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admin_key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b w:val="1"/>
              </w:rPr>
            </w:pPr>
            <w:r w:rsidDel="00000000" w:rsidR="00000000" w:rsidRPr="00000000">
              <w:rPr>
                <w:b w:val="1"/>
                <w:rtl w:val="0"/>
              </w:rPr>
              <w:t xml:space="preserve">0x90</w:t>
            </w:r>
          </w:p>
        </w:tc>
      </w:tr>
      <w:tr>
        <w:trPr>
          <w:cantSplit w:val="0"/>
          <w:trHeight w:val="46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b w:val="1"/>
              </w:rPr>
            </w:pPr>
            <w:r w:rsidDel="00000000" w:rsidR="00000000" w:rsidRPr="00000000">
              <w:rPr>
                <w:b w:val="1"/>
                <w:rtl w:val="0"/>
              </w:rPr>
              <w:t xml:space="preserve">Unsigned Integer</w:t>
            </w:r>
          </w:p>
        </w:tc>
      </w:tr>
      <w:tr>
        <w:trPr>
          <w:cantSplit w:val="0"/>
          <w:trHeight w:val="37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b w:val="1"/>
              </w:rPr>
            </w:pPr>
            <w:r w:rsidDel="00000000" w:rsidR="00000000" w:rsidRPr="00000000">
              <w:rPr>
                <w:b w:val="1"/>
                <w:rtl w:val="0"/>
              </w:rPr>
              <w:t xml:space="preserve">4</w:t>
            </w:r>
          </w:p>
        </w:tc>
      </w:tr>
      <w:tr>
        <w:trPr>
          <w:cantSplit w:val="0"/>
          <w:trHeight w:val="37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b w:val="1"/>
              </w:rPr>
            </w:pPr>
            <w:r w:rsidDel="00000000" w:rsidR="00000000" w:rsidRPr="00000000">
              <w:rPr>
                <w:b w:val="1"/>
                <w:rtl w:val="0"/>
              </w:rPr>
              <w:t xml:space="preserve">Read Write</w:t>
            </w:r>
          </w:p>
        </w:tc>
      </w:tr>
      <w:tr>
        <w:trPr>
          <w:cantSplit w:val="0"/>
          <w:trHeight w:val="1431.59179687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admin_key  JSON object containing the following keys and values:</w:t>
            </w:r>
          </w:p>
          <w:p w:rsidR="00000000" w:rsidDel="00000000" w:rsidP="00000000" w:rsidRDefault="00000000" w:rsidRPr="00000000" w14:paraId="000001FF">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00">
            <w:pPr>
              <w:widowControl w:val="0"/>
              <w:spacing w:after="0" w:line="240" w:lineRule="auto"/>
              <w:rPr/>
            </w:pPr>
            <w:r w:rsidDel="00000000" w:rsidR="00000000" w:rsidRPr="00000000">
              <w:rPr>
                <w:rtl w:val="0"/>
              </w:rPr>
              <w:t xml:space="preserve">  "key" : &lt;unsigned int&gt;</w:t>
            </w:r>
          </w:p>
          <w:p w:rsidR="00000000" w:rsidDel="00000000" w:rsidP="00000000" w:rsidRDefault="00000000" w:rsidRPr="00000000" w14:paraId="00000201">
            <w:pPr>
              <w:widowControl w:val="0"/>
              <w:spacing w:after="0" w:line="240" w:lineRule="auto"/>
              <w:rPr/>
            </w:pPr>
            <w:r w:rsidDel="00000000" w:rsidR="00000000" w:rsidRPr="00000000">
              <w:rPr>
                <w:rtl w:val="0"/>
              </w:rPr>
              <w:t xml:space="preserv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Used for setting the admin key.</w:t>
            </w:r>
          </w:p>
        </w:tc>
      </w:tr>
      <w:tr>
        <w:trPr>
          <w:cantSplit w:val="0"/>
          <w:trHeight w:val="420"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staff_key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b w:val="1"/>
              </w:rPr>
            </w:pPr>
            <w:r w:rsidDel="00000000" w:rsidR="00000000" w:rsidRPr="00000000">
              <w:rPr>
                <w:b w:val="1"/>
                <w:rtl w:val="0"/>
              </w:rPr>
              <w:t xml:space="preserve">0xA0</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b w:val="1"/>
              </w:rPr>
            </w:pPr>
            <w:r w:rsidDel="00000000" w:rsidR="00000000" w:rsidRPr="00000000">
              <w:rPr>
                <w:b w:val="1"/>
                <w:rtl w:val="0"/>
              </w:rPr>
              <w:t xml:space="preserve">Unsigned Integer</w:t>
            </w:r>
          </w:p>
        </w:tc>
      </w:tr>
      <w:tr>
        <w:trPr>
          <w:cantSplit w:val="0"/>
          <w:trHeight w:val="40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b w:val="1"/>
              </w:rPr>
            </w:pPr>
            <w:r w:rsidDel="00000000" w:rsidR="00000000" w:rsidRPr="00000000">
              <w:rPr>
                <w:b w:val="1"/>
                <w:rtl w:val="0"/>
              </w:rPr>
              <w:t xml:space="preserve">4</w:t>
            </w:r>
          </w:p>
        </w:tc>
      </w:tr>
      <w:tr>
        <w:trPr>
          <w:cantSplit w:val="0"/>
          <w:trHeight w:val="477.978515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staff_key JSON object containing the following keys and values:</w:t>
            </w:r>
          </w:p>
          <w:p w:rsidR="00000000" w:rsidDel="00000000" w:rsidP="00000000" w:rsidRDefault="00000000" w:rsidRPr="00000000" w14:paraId="0000021A">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1B">
            <w:pPr>
              <w:widowControl w:val="0"/>
              <w:spacing w:after="0" w:line="240" w:lineRule="auto"/>
              <w:rPr/>
            </w:pPr>
            <w:r w:rsidDel="00000000" w:rsidR="00000000" w:rsidRPr="00000000">
              <w:rPr>
                <w:rtl w:val="0"/>
              </w:rPr>
              <w:t xml:space="preserve">  "key" : &lt;unsigned int&gt;</w:t>
            </w:r>
          </w:p>
          <w:p w:rsidR="00000000" w:rsidDel="00000000" w:rsidP="00000000" w:rsidRDefault="00000000" w:rsidRPr="00000000" w14:paraId="0000021C">
            <w:pPr>
              <w:widowControl w:val="0"/>
              <w:spacing w:after="0" w:line="240" w:lineRule="auto"/>
              <w:rPr/>
            </w:pPr>
            <w:r w:rsidDel="00000000" w:rsidR="00000000" w:rsidRPr="00000000">
              <w:rPr>
                <w:rtl w:val="0"/>
              </w:rPr>
              <w:t xml:space="preserv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pPr>
            <w:r w:rsidDel="00000000" w:rsidR="00000000" w:rsidRPr="00000000">
              <w:rPr>
                <w:rtl w:val="0"/>
              </w:rPr>
              <w:t xml:space="preserve">Used for setting the staff key.</w:t>
            </w:r>
          </w:p>
        </w:tc>
      </w:tr>
      <w:tr>
        <w:trPr>
          <w:cantSplit w:val="0"/>
          <w:trHeight w:val="390"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pPr>
            <w:r w:rsidDel="00000000" w:rsidR="00000000" w:rsidRPr="00000000">
              <w:rPr>
                <w:rtl w:val="0"/>
              </w:rPr>
              <w:t xml:space="preserve">guest_key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b w:val="1"/>
              </w:rPr>
            </w:pPr>
            <w:r w:rsidDel="00000000" w:rsidR="00000000" w:rsidRPr="00000000">
              <w:rPr>
                <w:b w:val="1"/>
                <w:rtl w:val="0"/>
              </w:rPr>
              <w:t xml:space="preserve">0xB0</w:t>
            </w:r>
          </w:p>
        </w:tc>
      </w:tr>
      <w:tr>
        <w:trPr>
          <w:cantSplit w:val="0"/>
          <w:trHeight w:val="3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b w:val="1"/>
              </w:rPr>
            </w:pPr>
            <w:r w:rsidDel="00000000" w:rsidR="00000000" w:rsidRPr="00000000">
              <w:rPr>
                <w:b w:val="1"/>
                <w:rtl w:val="0"/>
              </w:rPr>
              <w:t xml:space="preserve">Unsigned Integer</w:t>
            </w:r>
          </w:p>
        </w:tc>
      </w:tr>
      <w:tr>
        <w:trPr>
          <w:cantSplit w:val="0"/>
          <w:trHeight w:val="3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b w:val="1"/>
              </w:rPr>
            </w:pPr>
            <w:r w:rsidDel="00000000" w:rsidR="00000000" w:rsidRPr="00000000">
              <w:rPr>
                <w:b w:val="1"/>
                <w:rtl w:val="0"/>
              </w:rPr>
              <w:t xml:space="preserve">4</w:t>
            </w:r>
          </w:p>
        </w:tc>
      </w:tr>
      <w:tr>
        <w:trPr>
          <w:cantSplit w:val="0"/>
          <w:trHeight w:val="3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b w:val="1"/>
              </w:rPr>
            </w:pPr>
            <w:r w:rsidDel="00000000" w:rsidR="00000000" w:rsidRPr="00000000">
              <w:rPr>
                <w:b w:val="1"/>
                <w:rtl w:val="0"/>
              </w:rPr>
              <w:t xml:space="preserve">Read Write</w:t>
            </w:r>
          </w:p>
        </w:tc>
      </w:tr>
      <w:tr>
        <w:trPr>
          <w:cantSplit w:val="0"/>
          <w:trHeight w:val="3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guest_key JSON object containing the following keys and values:</w:t>
            </w:r>
          </w:p>
          <w:p w:rsidR="00000000" w:rsidDel="00000000" w:rsidP="00000000" w:rsidRDefault="00000000" w:rsidRPr="00000000" w14:paraId="00000235">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36">
            <w:pPr>
              <w:widowControl w:val="0"/>
              <w:spacing w:after="0" w:line="240" w:lineRule="auto"/>
              <w:rPr/>
            </w:pPr>
            <w:r w:rsidDel="00000000" w:rsidR="00000000" w:rsidRPr="00000000">
              <w:rPr>
                <w:rtl w:val="0"/>
              </w:rPr>
              <w:t xml:space="preserve">  "key" : &lt;unsigned int&gt;</w:t>
            </w:r>
          </w:p>
          <w:p w:rsidR="00000000" w:rsidDel="00000000" w:rsidP="00000000" w:rsidRDefault="00000000" w:rsidRPr="00000000" w14:paraId="00000237">
            <w:pPr>
              <w:widowControl w:val="0"/>
              <w:spacing w:after="0" w:line="240" w:lineRule="auto"/>
              <w:rPr/>
            </w:pPr>
            <w:r w:rsidDel="00000000" w:rsidR="00000000" w:rsidRPr="00000000">
              <w:rPr>
                <w:rtl w:val="0"/>
              </w:rPr>
              <w:t xml:space="preserve">}</w:t>
            </w:r>
          </w:p>
        </w:tc>
      </w:tr>
      <w:tr>
        <w:trPr>
          <w:cantSplit w:val="0"/>
          <w:trHeight w:val="3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t xml:space="preserve">Used for setting the guest key.</w:t>
            </w:r>
          </w:p>
        </w:tc>
      </w:tr>
      <w:tr>
        <w:trPr>
          <w:cantSplit w:val="0"/>
          <w:trHeight w:val="390"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delete_rfid_data</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b w:val="1"/>
              </w:rPr>
            </w:pPr>
            <w:r w:rsidDel="00000000" w:rsidR="00000000" w:rsidRPr="00000000">
              <w:rPr>
                <w:b w:val="1"/>
                <w:rtl w:val="0"/>
              </w:rPr>
              <w:t xml:space="preserve">0xC0</w:t>
            </w:r>
          </w:p>
        </w:tc>
      </w:tr>
      <w:tr>
        <w:trPr>
          <w:cantSplit w:val="0"/>
          <w:trHeight w:val="45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b w:val="1"/>
              </w:rPr>
            </w:pPr>
            <w:r w:rsidDel="00000000" w:rsidR="00000000" w:rsidRPr="00000000">
              <w:rPr>
                <w:b w:val="1"/>
                <w:rtl w:val="0"/>
              </w:rPr>
              <w:t xml:space="preserve">card_data</w:t>
            </w:r>
          </w:p>
        </w:tc>
      </w:tr>
      <w:tr>
        <w:trPr>
          <w:cantSplit w:val="0"/>
          <w:trHeight w:val="2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b w:val="1"/>
              </w:rPr>
            </w:pPr>
            <w:r w:rsidDel="00000000" w:rsidR="00000000" w:rsidRPr="00000000">
              <w:rPr>
                <w:b w:val="1"/>
                <w:rtl w:val="0"/>
              </w:rPr>
              <w:t xml:space="preserve">5</w:t>
            </w:r>
          </w:p>
        </w:tc>
      </w:tr>
      <w:tr>
        <w:trPr>
          <w:cantSplit w:val="0"/>
          <w:trHeight w:val="37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“card_id” : &lt;unsigned int&gt;, </w:t>
            </w:r>
          </w:p>
          <w:p w:rsidR="00000000" w:rsidDel="00000000" w:rsidP="00000000" w:rsidRDefault="00000000" w:rsidRPr="00000000" w14:paraId="0000025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“card_type” : “master” | “staff” | “guest” </w:t>
            </w:r>
          </w:p>
          <w:p w:rsidR="00000000" w:rsidDel="00000000" w:rsidP="00000000" w:rsidRDefault="00000000" w:rsidRPr="00000000" w14:paraId="00000252">
            <w:pPr>
              <w:widowControl w:val="0"/>
              <w:spacing w:after="0" w:line="240" w:lineRule="auto"/>
              <w:rPr>
                <w:b w:val="1"/>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253">
            <w:pPr>
              <w:widowControl w:val="0"/>
              <w:spacing w:after="0" w:line="240" w:lineRule="auto"/>
              <w:rPr/>
            </w:pPr>
            <w:r w:rsidDel="00000000" w:rsidR="00000000" w:rsidRPr="00000000">
              <w:rPr>
                <w:b w:val="1"/>
                <w:rtl w:val="0"/>
              </w:rPr>
              <w:t xml:space="preserve">card_id</w:t>
            </w:r>
            <w:r w:rsidDel="00000000" w:rsidR="00000000" w:rsidRPr="00000000">
              <w:rPr>
                <w:rtl w:val="0"/>
              </w:rPr>
              <w:t xml:space="preserve">  - Unsigned Int. If set to zero, ignore this field. If non-zero, then delete this specific card, if present (in this case, card_type field should be ignored).</w:t>
            </w:r>
          </w:p>
          <w:p w:rsidR="00000000" w:rsidDel="00000000" w:rsidP="00000000" w:rsidRDefault="00000000" w:rsidRPr="00000000" w14:paraId="00000254">
            <w:pPr>
              <w:widowControl w:val="0"/>
              <w:spacing w:after="0" w:line="240" w:lineRule="auto"/>
              <w:rPr/>
            </w:pPr>
            <w:r w:rsidDel="00000000" w:rsidR="00000000" w:rsidRPr="00000000">
              <w:rPr>
                <w:b w:val="1"/>
                <w:rtl w:val="0"/>
              </w:rPr>
              <w:t xml:space="preserve">card_type</w:t>
            </w:r>
            <w:r w:rsidDel="00000000" w:rsidR="00000000" w:rsidRPr="00000000">
              <w:rPr>
                <w:rtl w:val="0"/>
              </w:rPr>
              <w:t xml:space="preserve">  - Byte. Can be 0x0 (ignore), 0x1 (master), 0x2 (staff), 0x3 (guest) or 0xFF (all). If card_id is not zero. This field should be used only if card_id is set to 0. In case of card_type, all card ids belonging to the given card_type should be deleted. Note that, if card_id is set to non-zero, then this field shall be set to 0x0 (ignore). If card_type is set to 0xFF (all), then all card ids should be deleted.</w:t>
            </w:r>
            <w:r w:rsidDel="00000000" w:rsidR="00000000" w:rsidRPr="00000000">
              <w:rPr>
                <w:rtl w:val="0"/>
              </w:rPr>
            </w:r>
          </w:p>
        </w:tc>
      </w:tr>
      <w:tr>
        <w:trPr>
          <w:cantSplit w:val="0"/>
          <w:trHeight w:val="51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Used for deleting/erasing RFID card data stored in the lock controller.</w:t>
            </w:r>
          </w:p>
        </w:tc>
      </w:tr>
      <w:tr>
        <w:trPr>
          <w:cantSplit w:val="0"/>
          <w:trHeight w:val="51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firmware_version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b w:val="1"/>
              </w:rPr>
            </w:pPr>
            <w:r w:rsidDel="00000000" w:rsidR="00000000" w:rsidRPr="00000000">
              <w:rPr>
                <w:b w:val="1"/>
                <w:rtl w:val="0"/>
              </w:rPr>
              <w:t xml:space="preserve">0xD0</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b w:val="1"/>
              </w:rPr>
            </w:pPr>
            <w:r w:rsidDel="00000000" w:rsidR="00000000" w:rsidRPr="00000000">
              <w:rPr>
                <w:b w:val="1"/>
                <w:rtl w:val="0"/>
              </w:rPr>
              <w:t xml:space="preserve">Byte</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b w:val="1"/>
              </w:rPr>
            </w:pPr>
            <w:r w:rsidDel="00000000" w:rsidR="00000000" w:rsidRPr="00000000">
              <w:rPr>
                <w:b w:val="1"/>
                <w:rtl w:val="0"/>
              </w:rPr>
              <w:t xml:space="preserve">2</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b w:val="1"/>
              </w:rPr>
            </w:pPr>
            <w:r w:rsidDel="00000000" w:rsidR="00000000" w:rsidRPr="00000000">
              <w:rPr>
                <w:b w:val="1"/>
                <w:rtl w:val="0"/>
              </w:rPr>
              <w:t xml:space="preserve">Read-only</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b w:val="1"/>
                <w:i w:val="1"/>
                <w:rtl w:val="0"/>
              </w:rPr>
              <w:t xml:space="preserve">verstr</w:t>
            </w:r>
            <w:r w:rsidDel="00000000" w:rsidR="00000000" w:rsidRPr="00000000">
              <w:rPr>
                <w:rtl w:val="0"/>
              </w:rPr>
              <w:t xml:space="preserve"> - String in the form {major}.{minor}.{maint}.</w:t>
            </w:r>
          </w:p>
          <w:p w:rsidR="00000000" w:rsidDel="00000000" w:rsidP="00000000" w:rsidRDefault="00000000" w:rsidRPr="00000000" w14:paraId="0000026D">
            <w:pPr>
              <w:widowControl w:val="0"/>
              <w:spacing w:after="0" w:line="240" w:lineRule="auto"/>
              <w:rPr/>
            </w:pPr>
            <w:r w:rsidDel="00000000" w:rsidR="00000000" w:rsidRPr="00000000">
              <w:rPr>
                <w:rtl w:val="0"/>
              </w:rPr>
              <w:t xml:space="preserve">For example: 1.4.21, 1.0.00</w:t>
            </w:r>
          </w:p>
        </w:tc>
      </w:tr>
      <w:tr>
        <w:trPr>
          <w:cantSplit w:val="0"/>
          <w:trHeight w:val="51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pPr>
            <w:r w:rsidDel="00000000" w:rsidR="00000000" w:rsidRPr="00000000">
              <w:rPr>
                <w:rtl w:val="0"/>
              </w:rPr>
              <w:t xml:space="preserve">Used for providing the information about the current firmware version. </w:t>
            </w:r>
          </w:p>
          <w:p w:rsidR="00000000" w:rsidDel="00000000" w:rsidP="00000000" w:rsidRDefault="00000000" w:rsidRPr="00000000" w14:paraId="00000271">
            <w:pPr>
              <w:widowControl w:val="0"/>
              <w:spacing w:after="0" w:line="240" w:lineRule="auto"/>
              <w:rPr>
                <w:u w:val="single"/>
              </w:rPr>
            </w:pPr>
            <w:r w:rsidDel="00000000" w:rsidR="00000000" w:rsidRPr="00000000">
              <w:rPr>
                <w:rtl w:val="0"/>
              </w:rPr>
            </w:r>
          </w:p>
          <w:p w:rsidR="00000000" w:rsidDel="00000000" w:rsidP="00000000" w:rsidRDefault="00000000" w:rsidRPr="00000000" w14:paraId="00000272">
            <w:pPr>
              <w:widowControl w:val="0"/>
              <w:spacing w:after="0" w:line="240" w:lineRule="auto"/>
              <w:rPr>
                <w:u w:val="single"/>
              </w:rPr>
            </w:pPr>
            <w:r w:rsidDel="00000000" w:rsidR="00000000" w:rsidRPr="00000000">
              <w:rPr>
                <w:u w:val="single"/>
                <w:rtl w:val="0"/>
              </w:rPr>
              <w:t xml:space="preserve">Wirepas side:</w:t>
            </w:r>
          </w:p>
          <w:p w:rsidR="00000000" w:rsidDel="00000000" w:rsidP="00000000" w:rsidRDefault="00000000" w:rsidRPr="00000000" w14:paraId="00000273">
            <w:pPr>
              <w:widowControl w:val="0"/>
              <w:spacing w:after="0" w:line="240" w:lineRule="auto"/>
              <w:rPr/>
            </w:pPr>
            <w:r w:rsidDel="00000000" w:rsidR="00000000" w:rsidRPr="00000000">
              <w:rPr>
                <w:rtl w:val="0"/>
              </w:rPr>
              <w:t xml:space="preserve">1st byte contains 4 bits major version no. and 4 bits minor version number, and 2nd byte contains maintenance version number. Example 0x10 0x01 means version 1.0.1</w:t>
            </w:r>
          </w:p>
        </w:tc>
      </w:tr>
      <w:tr>
        <w:trPr>
          <w:cantSplit w:val="0"/>
          <w:trHeight w:val="51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pPr>
            <w:r w:rsidDel="00000000" w:rsidR="00000000" w:rsidRPr="00000000">
              <w:rPr>
                <w:rtl w:val="0"/>
              </w:rPr>
              <w:t xml:space="preserve">date_time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b w:val="1"/>
              </w:rPr>
            </w:pPr>
            <w:r w:rsidDel="00000000" w:rsidR="00000000" w:rsidRPr="00000000">
              <w:rPr>
                <w:b w:val="1"/>
                <w:rtl w:val="0"/>
              </w:rPr>
              <w:t xml:space="preserve">0xE0</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b w:val="1"/>
              </w:rPr>
            </w:pPr>
            <w:r w:rsidDel="00000000" w:rsidR="00000000" w:rsidRPr="00000000">
              <w:rPr>
                <w:b w:val="1"/>
                <w:rtl w:val="0"/>
              </w:rPr>
              <w:t xml:space="preserve">Unsigned Integer</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b w:val="1"/>
              </w:rPr>
            </w:pPr>
            <w:r w:rsidDel="00000000" w:rsidR="00000000" w:rsidRPr="00000000">
              <w:rPr>
                <w:b w:val="1"/>
                <w:rtl w:val="0"/>
              </w:rPr>
              <w:t xml:space="preserve">4</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b w:val="1"/>
              </w:rPr>
            </w:pPr>
            <w:r w:rsidDel="00000000" w:rsidR="00000000" w:rsidRPr="00000000">
              <w:rPr>
                <w:b w:val="1"/>
                <w:rtl w:val="0"/>
              </w:rPr>
              <w:t xml:space="preserve">Read Write</w:t>
            </w:r>
          </w:p>
        </w:tc>
      </w:tr>
      <w:tr>
        <w:trPr>
          <w:cantSplit w:val="0"/>
          <w:trHeight w:val="51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pPr>
            <w:r w:rsidDel="00000000" w:rsidR="00000000" w:rsidRPr="00000000">
              <w:rPr>
                <w:b w:val="1"/>
                <w:i w:val="1"/>
                <w:rtl w:val="0"/>
              </w:rPr>
              <w:t xml:space="preserve">String </w:t>
            </w:r>
            <w:r w:rsidDel="00000000" w:rsidR="00000000" w:rsidRPr="00000000">
              <w:rPr>
                <w:rtl w:val="0"/>
              </w:rPr>
              <w:t xml:space="preserve">- String in the form YYYY-MM-YY, hh:mm:ss representing:</w:t>
              <w:br w:type="textWrapping"/>
              <w:t xml:space="preserve">Year as YYYY (for example: 2022)</w:t>
            </w:r>
          </w:p>
          <w:p w:rsidR="00000000" w:rsidDel="00000000" w:rsidP="00000000" w:rsidRDefault="00000000" w:rsidRPr="00000000" w14:paraId="00000289">
            <w:pPr>
              <w:widowControl w:val="0"/>
              <w:spacing w:after="0" w:line="240" w:lineRule="auto"/>
              <w:rPr/>
            </w:pPr>
            <w:r w:rsidDel="00000000" w:rsidR="00000000" w:rsidRPr="00000000">
              <w:rPr>
                <w:rtl w:val="0"/>
              </w:rPr>
              <w:t xml:space="preserve">Month as MM ranging from 01 to 12</w:t>
            </w:r>
          </w:p>
          <w:p w:rsidR="00000000" w:rsidDel="00000000" w:rsidP="00000000" w:rsidRDefault="00000000" w:rsidRPr="00000000" w14:paraId="0000028A">
            <w:pPr>
              <w:widowControl w:val="0"/>
              <w:spacing w:after="0" w:line="240" w:lineRule="auto"/>
              <w:rPr/>
            </w:pPr>
            <w:r w:rsidDel="00000000" w:rsidR="00000000" w:rsidRPr="00000000">
              <w:rPr>
                <w:rtl w:val="0"/>
              </w:rPr>
              <w:t xml:space="preserve">Day as DD ranging from 01 to 31</w:t>
            </w:r>
          </w:p>
          <w:p w:rsidR="00000000" w:rsidDel="00000000" w:rsidP="00000000" w:rsidRDefault="00000000" w:rsidRPr="00000000" w14:paraId="0000028B">
            <w:pPr>
              <w:widowControl w:val="0"/>
              <w:spacing w:after="0" w:line="240" w:lineRule="auto"/>
              <w:rPr/>
            </w:pPr>
            <w:r w:rsidDel="00000000" w:rsidR="00000000" w:rsidRPr="00000000">
              <w:rPr>
                <w:rtl w:val="0"/>
              </w:rPr>
              <w:t xml:space="preserve">Hours as hh ranging from 00 to 23 (24-hr format)</w:t>
            </w:r>
          </w:p>
          <w:p w:rsidR="00000000" w:rsidDel="00000000" w:rsidP="00000000" w:rsidRDefault="00000000" w:rsidRPr="00000000" w14:paraId="0000028C">
            <w:pPr>
              <w:widowControl w:val="0"/>
              <w:spacing w:after="0" w:line="240" w:lineRule="auto"/>
              <w:rPr/>
            </w:pPr>
            <w:r w:rsidDel="00000000" w:rsidR="00000000" w:rsidRPr="00000000">
              <w:rPr>
                <w:rtl w:val="0"/>
              </w:rPr>
              <w:t xml:space="preserve">Minutes as mm ranging from 00 to 59</w:t>
            </w:r>
          </w:p>
          <w:p w:rsidR="00000000" w:rsidDel="00000000" w:rsidP="00000000" w:rsidRDefault="00000000" w:rsidRPr="00000000" w14:paraId="0000028D">
            <w:pPr>
              <w:widowControl w:val="0"/>
              <w:spacing w:after="0" w:line="240" w:lineRule="auto"/>
              <w:rPr/>
            </w:pPr>
            <w:r w:rsidDel="00000000" w:rsidR="00000000" w:rsidRPr="00000000">
              <w:rPr>
                <w:rtl w:val="0"/>
              </w:rPr>
              <w:t xml:space="preserve">Seconds as ss ranging from 00 to 59</w:t>
            </w:r>
          </w:p>
        </w:tc>
      </w:tr>
      <w:tr>
        <w:trPr>
          <w:cantSplit w:val="0"/>
          <w:trHeight w:val="51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Used for setting/retrieving the current date and time on the lock controller. </w:t>
            </w:r>
          </w:p>
          <w:p w:rsidR="00000000" w:rsidDel="00000000" w:rsidP="00000000" w:rsidRDefault="00000000" w:rsidRPr="00000000" w14:paraId="00000291">
            <w:pPr>
              <w:widowControl w:val="0"/>
              <w:spacing w:after="0" w:line="240" w:lineRule="auto"/>
              <w:rPr>
                <w:u w:val="single"/>
              </w:rPr>
            </w:pPr>
            <w:r w:rsidDel="00000000" w:rsidR="00000000" w:rsidRPr="00000000">
              <w:rPr>
                <w:rtl w:val="0"/>
              </w:rPr>
            </w:r>
          </w:p>
          <w:p w:rsidR="00000000" w:rsidDel="00000000" w:rsidP="00000000" w:rsidRDefault="00000000" w:rsidRPr="00000000" w14:paraId="00000292">
            <w:pPr>
              <w:widowControl w:val="0"/>
              <w:spacing w:after="0" w:line="240" w:lineRule="auto"/>
              <w:rPr>
                <w:u w:val="single"/>
              </w:rPr>
            </w:pPr>
            <w:r w:rsidDel="00000000" w:rsidR="00000000" w:rsidRPr="00000000">
              <w:rPr>
                <w:u w:val="single"/>
                <w:rtl w:val="0"/>
              </w:rPr>
              <w:t xml:space="preserve">Wirepas side:</w:t>
            </w:r>
          </w:p>
          <w:p w:rsidR="00000000" w:rsidDel="00000000" w:rsidP="00000000" w:rsidRDefault="00000000" w:rsidRPr="00000000" w14:paraId="00000293">
            <w:pPr>
              <w:widowControl w:val="0"/>
              <w:spacing w:after="0" w:line="240" w:lineRule="auto"/>
              <w:rPr/>
            </w:pPr>
            <w:r w:rsidDel="00000000" w:rsidR="00000000" w:rsidRPr="00000000">
              <w:rPr>
                <w:rtl w:val="0"/>
              </w:rPr>
              <w:t xml:space="preserve">4 byte unsigned integer representing the date and time in epoch seconds (seconds elapsed since 00:00:00 UTC on 1 January 1970).</w:t>
            </w:r>
          </w:p>
          <w:p w:rsidR="00000000" w:rsidDel="00000000" w:rsidP="00000000" w:rsidRDefault="00000000" w:rsidRPr="00000000" w14:paraId="00000294">
            <w:pPr>
              <w:widowControl w:val="0"/>
              <w:spacing w:after="0" w:line="240" w:lineRule="auto"/>
              <w:rPr/>
            </w:pPr>
            <w:r w:rsidDel="00000000" w:rsidR="00000000" w:rsidRPr="00000000">
              <w:rPr>
                <w:rtl w:val="0"/>
              </w:rPr>
            </w:r>
          </w:p>
          <w:p w:rsidR="00000000" w:rsidDel="00000000" w:rsidP="00000000" w:rsidRDefault="00000000" w:rsidRPr="00000000" w14:paraId="00000295">
            <w:pPr>
              <w:widowControl w:val="0"/>
              <w:spacing w:after="0" w:line="240" w:lineRule="auto"/>
              <w:rPr>
                <w:b w:val="1"/>
              </w:rPr>
            </w:pPr>
            <w:r w:rsidDel="00000000" w:rsidR="00000000" w:rsidRPr="00000000">
              <w:rPr>
                <w:b w:val="1"/>
                <w:rtl w:val="0"/>
              </w:rPr>
              <w:t xml:space="preserve">IMPORTANT NOTE:</w:t>
            </w:r>
          </w:p>
          <w:p w:rsidR="00000000" w:rsidDel="00000000" w:rsidP="00000000" w:rsidRDefault="00000000" w:rsidRPr="00000000" w14:paraId="00000296">
            <w:pPr>
              <w:widowControl w:val="0"/>
              <w:spacing w:after="0" w:line="240" w:lineRule="auto"/>
              <w:rPr/>
            </w:pPr>
            <w:r w:rsidDel="00000000" w:rsidR="00000000" w:rsidRPr="00000000">
              <w:rPr>
                <w:rtl w:val="0"/>
              </w:rPr>
              <w:t xml:space="preserve">Since lock controller nodes do not have the timezone setting feature, the gateway sends the epoch seconds (UTC) as is without adjusting the seconds to the local timezone. Likewise, when it receives the epoch seconds from the lock controller nodes, it simply converts the epoch seconds to YYYY-MM-DD… form without adjusting for the local timezone.</w:t>
            </w: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after="0" w:line="240" w:lineRule="auto"/>
              <w:rPr>
                <w:b w:val="1"/>
              </w:rPr>
            </w:pPr>
            <w:r w:rsidDel="00000000" w:rsidR="00000000" w:rsidRPr="00000000">
              <w:rPr>
                <w:b w:val="1"/>
                <w:rtl w:val="0"/>
              </w:rPr>
              <w:t xml:space="preserve">Alarm</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after="0" w:line="240" w:lineRule="auto"/>
              <w:rPr/>
            </w:pPr>
            <w:r w:rsidDel="00000000" w:rsidR="00000000" w:rsidRPr="00000000">
              <w:rPr>
                <w:rtl w:val="0"/>
              </w:rPr>
              <w:t xml:space="preserve">low-battery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after="0" w:line="240" w:lineRule="auto"/>
              <w:rPr/>
            </w:pPr>
            <w:r w:rsidDel="00000000" w:rsidR="00000000" w:rsidRPr="00000000">
              <w:rPr>
                <w:rtl w:val="0"/>
              </w:rPr>
              <w:t xml:space="preserve">Boolean (true)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after="0" w:line="240" w:lineRule="auto"/>
              <w:rPr/>
            </w:pPr>
            <w:r w:rsidDel="00000000" w:rsidR="00000000" w:rsidRPr="00000000">
              <w:rPr>
                <w:rtl w:val="0"/>
              </w:rPr>
              <w:t xml:space="preserve">This alarm is triggered when the battery level drops below 10%. When the alarm is generated, it’s value is always set to 0x01, which is equivalent to Boolean </w:t>
            </w:r>
            <w:r w:rsidDel="00000000" w:rsidR="00000000" w:rsidRPr="00000000">
              <w:rPr>
                <w:u w:val="single"/>
                <w:rtl w:val="0"/>
              </w:rPr>
              <w:t xml:space="preserve">true</w:t>
            </w:r>
            <w:r w:rsidDel="00000000" w:rsidR="00000000" w:rsidRPr="00000000">
              <w:rPr>
                <w:rtl w:val="0"/>
              </w:rPr>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after="0" w:line="240" w:lineRule="auto"/>
              <w:rPr/>
            </w:pPr>
            <w:r w:rsidDel="00000000" w:rsidR="00000000" w:rsidRPr="00000000">
              <w:rPr>
                <w:rtl w:val="0"/>
              </w:rPr>
              <w:t xml:space="preserve">deadbolt-alert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after="0" w:line="240" w:lineRule="auto"/>
              <w:rPr>
                <w:b w:val="1"/>
              </w:rPr>
            </w:pPr>
            <w:r w:rsidDel="00000000" w:rsidR="00000000" w:rsidRPr="00000000">
              <w:rPr>
                <w:b w:val="1"/>
                <w:rtl w:val="0"/>
              </w:rPr>
              <w:t xml:space="preserve">1</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after="0" w:line="240" w:lineRule="auto"/>
              <w:rPr/>
            </w:pPr>
            <w:r w:rsidDel="00000000" w:rsidR="00000000" w:rsidRPr="00000000">
              <w:rPr>
                <w:rtl w:val="0"/>
              </w:rPr>
              <w:t xml:space="preserve">This alarm is triggered when the deadbolt is engaged or disengaged. When the deadbolt is engaged, the corresponding value is set to 0x01 (Boolean </w:t>
            </w:r>
            <w:r w:rsidDel="00000000" w:rsidR="00000000" w:rsidRPr="00000000">
              <w:rPr>
                <w:u w:val="single"/>
                <w:rtl w:val="0"/>
              </w:rPr>
              <w:t xml:space="preserve">true</w:t>
            </w:r>
            <w:r w:rsidDel="00000000" w:rsidR="00000000" w:rsidRPr="00000000">
              <w:rPr>
                <w:rtl w:val="0"/>
              </w:rPr>
              <w:t xml:space="preserve">) and when the deadbolt is disengaged, the value is set to 0x00 (Boolean </w:t>
            </w:r>
            <w:r w:rsidDel="00000000" w:rsidR="00000000" w:rsidRPr="00000000">
              <w:rPr>
                <w:u w:val="single"/>
                <w:rtl w:val="0"/>
              </w:rPr>
              <w:t xml:space="preserve">false</w:t>
            </w:r>
            <w:r w:rsidDel="00000000" w:rsidR="00000000" w:rsidRPr="00000000">
              <w:rPr>
                <w:rtl w:val="0"/>
              </w:rPr>
              <w:t xml:space="preserve">)</w:t>
            </w:r>
          </w:p>
        </w:tc>
      </w:tr>
      <w:tr>
        <w:trPr>
          <w:cantSplit w:val="0"/>
          <w:trHeight w:val="350.92529296875" w:hRule="atLeast"/>
          <w:tblHeader w:val="0"/>
        </w:trPr>
        <w:tc>
          <w:tcPr>
            <w:vMerge w:val="restart"/>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240" w:lineRule="auto"/>
              <w:rPr/>
            </w:pPr>
            <w:r w:rsidDel="00000000" w:rsidR="00000000" w:rsidRPr="00000000">
              <w:rPr>
                <w:rtl w:val="0"/>
              </w:rPr>
              <w:t xml:space="preserve">latch-alert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0" w:line="240" w:lineRule="auto"/>
              <w:rPr/>
            </w:pPr>
            <w:r w:rsidDel="00000000" w:rsidR="00000000" w:rsidRPr="00000000">
              <w:rPr>
                <w:rtl w:val="0"/>
              </w:rPr>
              <w:t xml:space="preserve">Wirepas specific 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rPr/>
            </w:pPr>
            <w:r w:rsidDel="00000000" w:rsidR="00000000" w:rsidRPr="00000000">
              <w:rPr>
                <w:rtl w:val="0"/>
              </w:rPr>
              <w:t xml:space="preserve">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rPr>
                <w:b w:val="1"/>
              </w:rPr>
            </w:pPr>
            <w:r w:rsidDel="00000000" w:rsidR="00000000" w:rsidRPr="00000000">
              <w:rPr>
                <w:b w:val="1"/>
                <w:rtl w:val="0"/>
              </w:rPr>
              <w:t xml:space="preserve">0x30</w:t>
            </w:r>
          </w:p>
        </w:tc>
      </w:tr>
      <w:tr>
        <w:trPr>
          <w:cantSplit w:val="0"/>
          <w:trHeight w:val="260.92529296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0" w:line="240" w:lineRule="auto"/>
              <w:rPr/>
            </w:pPr>
            <w:r w:rsidDel="00000000" w:rsidR="00000000" w:rsidRPr="00000000">
              <w:rPr>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rPr>
                <w:b w:val="1"/>
              </w:rPr>
            </w:pPr>
            <w:r w:rsidDel="00000000" w:rsidR="00000000" w:rsidRPr="00000000">
              <w:rPr>
                <w:b w:val="1"/>
                <w:rtl w:val="0"/>
              </w:rPr>
              <w:t xml:space="preserve">Byte</w:t>
            </w:r>
          </w:p>
        </w:tc>
      </w:tr>
      <w:tr>
        <w:trPr>
          <w:cantSplit w:val="0"/>
          <w:trHeight w:val="342.978515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before="0" w:line="240" w:lineRule="auto"/>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0" w:line="240" w:lineRule="auto"/>
              <w:rPr>
                <w:b w:val="1"/>
              </w:rPr>
            </w:pPr>
            <w:r w:rsidDel="00000000" w:rsidR="00000000" w:rsidRPr="00000000">
              <w:rPr>
                <w:b w:val="1"/>
                <w:rtl w:val="0"/>
              </w:rPr>
              <w:t xml:space="preserve">1</w:t>
            </w:r>
          </w:p>
        </w:tc>
      </w:tr>
      <w:tr>
        <w:trPr>
          <w:cantSplit w:val="0"/>
          <w:trHeight w:val="305.92529296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before="0" w:line="240" w:lineRule="auto"/>
              <w:rPr/>
            </w:pPr>
            <w:r w:rsidDel="00000000" w:rsidR="00000000" w:rsidRPr="00000000">
              <w:rPr>
                <w:rtl w:val="0"/>
              </w:rPr>
              <w:t xml:space="preserve">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before="0" w:line="240" w:lineRule="auto"/>
              <w:rPr>
                <w:b w:val="1"/>
              </w:rPr>
            </w:pPr>
            <w:r w:rsidDel="00000000" w:rsidR="00000000" w:rsidRPr="00000000">
              <w:rPr>
                <w:b w:val="1"/>
                <w:rtl w:val="0"/>
              </w:rPr>
              <w:t xml:space="preserve">Read-only</w:t>
            </w:r>
          </w:p>
        </w:tc>
      </w:tr>
      <w:tr>
        <w:trPr>
          <w:cantSplit w:val="0"/>
          <w:trHeight w:val="7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IoT Server specific data type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(true/false)</w:t>
            </w:r>
          </w:p>
        </w:tc>
      </w:tr>
      <w:tr>
        <w:trPr>
          <w:cantSplit w:val="0"/>
          <w:trHeight w:val="1022.7758789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after="0" w:lin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0" w:line="240" w:lineRule="auto"/>
              <w:rPr/>
            </w:pPr>
            <w:r w:rsidDel="00000000" w:rsidR="00000000" w:rsidRPr="00000000">
              <w:rPr>
                <w:rtl w:val="0"/>
              </w:rPr>
              <w:t xml:space="preserve">This alarm is triggered when the latch is opened and closed. When the latch is closed, the corresponding value is set to 0x01 (Boolean true) and when the latch is opened, the value is set to 0x00 (Boolean false). </w:t>
            </w:r>
          </w:p>
        </w:tc>
      </w:tr>
      <w:tr>
        <w:trPr>
          <w:cantSplit w:val="0"/>
          <w:trHeight w:val="405" w:hRule="atLeast"/>
          <w:tblHeader w:val="0"/>
        </w:trPr>
        <w:tc>
          <w:tcPr>
            <w:vMerge w:val="restart"/>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Rule="auto"/>
              <w:rPr/>
            </w:pPr>
            <w:r w:rsidDel="00000000" w:rsidR="00000000" w:rsidRPr="00000000">
              <w:rPr>
                <w:rtl w:val="0"/>
              </w:rPr>
              <w:t xml:space="preserve">unlock-by-rfid-alert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pPr>
            <w:r w:rsidDel="00000000" w:rsidR="00000000" w:rsidRPr="00000000">
              <w:rPr>
                <w:rtl w:val="0"/>
              </w:rPr>
              <w:t xml:space="preserve">Wirepas specific 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pPr>
            <w:r w:rsidDel="00000000" w:rsidR="00000000" w:rsidRPr="00000000">
              <w:rPr>
                <w:rtl w:val="0"/>
              </w:rPr>
              <w:t xml:space="preserve">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b w:val="1"/>
              </w:rPr>
            </w:pPr>
            <w:r w:rsidDel="00000000" w:rsidR="00000000" w:rsidRPr="00000000">
              <w:rPr>
                <w:b w:val="1"/>
                <w:rtl w:val="0"/>
              </w:rPr>
              <w:t xml:space="preserve">0x40</w:t>
            </w:r>
          </w:p>
        </w:tc>
      </w:tr>
      <w:tr>
        <w:trPr>
          <w:cantSplit w:val="0"/>
          <w:trHeight w:val="3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pPr>
            <w:r w:rsidDel="00000000" w:rsidR="00000000" w:rsidRPr="00000000">
              <w:rPr>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b w:val="1"/>
              </w:rPr>
            </w:pPr>
            <w:r w:rsidDel="00000000" w:rsidR="00000000" w:rsidRPr="00000000">
              <w:rPr>
                <w:b w:val="1"/>
                <w:rtl w:val="0"/>
              </w:rPr>
              <w:t xml:space="preserve">unlock_alert_data</w:t>
            </w:r>
          </w:p>
        </w:tc>
      </w:tr>
      <w:tr>
        <w:trPr>
          <w:cantSplit w:val="0"/>
          <w:trHeight w:val="2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b w:val="1"/>
              </w:rPr>
            </w:pPr>
            <w:r w:rsidDel="00000000" w:rsidR="00000000" w:rsidRPr="00000000">
              <w:rPr>
                <w:b w:val="1"/>
                <w:rtl w:val="0"/>
              </w:rPr>
              <w:t xml:space="preserve">6</w:t>
            </w:r>
          </w:p>
        </w:tc>
      </w:tr>
      <w:tr>
        <w:trPr>
          <w:cantSplit w:val="0"/>
          <w:trHeight w:val="3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pPr>
            <w:r w:rsidDel="00000000" w:rsidR="00000000" w:rsidRPr="00000000">
              <w:rPr>
                <w:rtl w:val="0"/>
              </w:rPr>
              <w:t xml:space="preserve">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rPr>
                <w:b w:val="1"/>
              </w:rPr>
            </w:pPr>
            <w:r w:rsidDel="00000000" w:rsidR="00000000" w:rsidRPr="00000000">
              <w:rPr>
                <w:b w:val="1"/>
                <w:rtl w:val="0"/>
              </w:rPr>
              <w:t xml:space="preserve">Read-only</w:t>
            </w:r>
          </w:p>
        </w:tc>
      </w:tr>
      <w:tr>
        <w:trPr>
          <w:cantSplit w:val="0"/>
          <w:trHeight w:val="3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pPr>
            <w:r w:rsidDel="00000000" w:rsidR="00000000" w:rsidRPr="00000000">
              <w:rPr>
                <w:rtl w:val="0"/>
              </w:rPr>
              <w:t xml:space="preserve">IoT Server specific data type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“card_id” : &lt;unsigned int&gt;, </w:t>
            </w:r>
          </w:p>
          <w:p w:rsidR="00000000" w:rsidDel="00000000" w:rsidP="00000000" w:rsidRDefault="00000000" w:rsidRPr="00000000" w14:paraId="000002F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“card_type” : “admin” | “staff” | “guest”,</w:t>
            </w:r>
          </w:p>
          <w:p w:rsidR="00000000" w:rsidDel="00000000" w:rsidP="00000000" w:rsidRDefault="00000000" w:rsidRPr="00000000" w14:paraId="000002F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 | “failed” </w:t>
            </w:r>
          </w:p>
          <w:p w:rsidR="00000000" w:rsidDel="00000000" w:rsidP="00000000" w:rsidRDefault="00000000" w:rsidRPr="00000000" w14:paraId="000002FC">
            <w:pPr>
              <w:widowControl w:val="0"/>
              <w:spacing w:after="0" w:line="240" w:lineRule="auto"/>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rHeight w:val="1022.7758789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after="0" w:lin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0" w:line="240" w:lineRule="auto"/>
              <w:rPr/>
            </w:pPr>
            <w:r w:rsidDel="00000000" w:rsidR="00000000" w:rsidRPr="00000000">
              <w:rPr>
                <w:rtl w:val="0"/>
              </w:rPr>
              <w:t xml:space="preserve">This alarm is triggered when an attempt is made to unlock the door using an RFID card. The alarm contains the following data:</w:t>
            </w:r>
          </w:p>
          <w:p w:rsidR="00000000" w:rsidDel="00000000" w:rsidP="00000000" w:rsidRDefault="00000000" w:rsidRPr="00000000" w14:paraId="00000300">
            <w:pPr>
              <w:numPr>
                <w:ilvl w:val="0"/>
                <w:numId w:val="14"/>
              </w:numPr>
              <w:spacing w:after="0" w:line="240" w:lineRule="auto"/>
              <w:ind w:left="720" w:hanging="360"/>
            </w:pPr>
            <w:r w:rsidDel="00000000" w:rsidR="00000000" w:rsidRPr="00000000">
              <w:rPr>
                <w:rtl w:val="0"/>
              </w:rPr>
              <w:t xml:space="preserve">Card id - &lt;unsigned int&gt; - First 4 bytes</w:t>
            </w:r>
          </w:p>
          <w:p w:rsidR="00000000" w:rsidDel="00000000" w:rsidP="00000000" w:rsidRDefault="00000000" w:rsidRPr="00000000" w14:paraId="00000301">
            <w:pPr>
              <w:numPr>
                <w:ilvl w:val="0"/>
                <w:numId w:val="14"/>
              </w:numPr>
              <w:spacing w:after="0" w:line="240" w:lineRule="auto"/>
              <w:ind w:left="720" w:hanging="360"/>
            </w:pPr>
            <w:r w:rsidDel="00000000" w:rsidR="00000000" w:rsidRPr="00000000">
              <w:rPr>
                <w:rtl w:val="0"/>
              </w:rPr>
              <w:t xml:space="preserve">Card type - 1 byte containing 0x01 (admin card) or 0x02 (staff card) or 0x03 (guest card)</w:t>
            </w:r>
          </w:p>
          <w:p w:rsidR="00000000" w:rsidDel="00000000" w:rsidP="00000000" w:rsidRDefault="00000000" w:rsidRPr="00000000" w14:paraId="00000302">
            <w:pPr>
              <w:numPr>
                <w:ilvl w:val="0"/>
                <w:numId w:val="14"/>
              </w:numPr>
              <w:spacing w:after="0" w:line="240" w:lineRule="auto"/>
              <w:ind w:left="720" w:hanging="360"/>
              <w:rPr>
                <w:u w:val="none"/>
              </w:rPr>
            </w:pPr>
            <w:r w:rsidDel="00000000" w:rsidR="00000000" w:rsidRPr="00000000">
              <w:rPr>
                <w:rtl w:val="0"/>
              </w:rPr>
              <w:t xml:space="preserve">Status - 1 byte containing 0x01 (success) or 0x00 (failed)</w:t>
            </w:r>
          </w:p>
        </w:tc>
      </w:tr>
    </w:tbl>
    <w:p w:rsidR="00000000" w:rsidDel="00000000" w:rsidP="00000000" w:rsidRDefault="00000000" w:rsidRPr="00000000" w14:paraId="0000030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after="0" w:line="240" w:lineRule="auto"/>
              <w:rPr>
                <w:b w:val="1"/>
              </w:rPr>
            </w:pPr>
            <w:r w:rsidDel="00000000" w:rsidR="00000000" w:rsidRPr="00000000">
              <w:rPr>
                <w:b w:val="1"/>
                <w:rtl w:val="0"/>
              </w:rPr>
              <w:t xml:space="preserve">Telemetry</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after="0" w:line="240" w:lineRule="auto"/>
              <w:rPr/>
            </w:pPr>
            <w:r w:rsidDel="00000000" w:rsidR="00000000" w:rsidRPr="00000000">
              <w:rPr>
                <w:rtl w:val="0"/>
              </w:rPr>
              <w:t xml:space="preserve">status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spacing w:after="0" w:line="240" w:lineRule="auto"/>
              <w:rPr/>
            </w:pPr>
            <w:r w:rsidDel="00000000" w:rsidR="00000000" w:rsidRPr="00000000">
              <w:rPr>
                <w:b w:val="1"/>
                <w:i w:val="1"/>
                <w:rtl w:val="0"/>
              </w:rPr>
              <w:t xml:space="preserve">status</w:t>
            </w:r>
            <w:r w:rsidDel="00000000" w:rsidR="00000000" w:rsidRPr="00000000">
              <w:rPr>
                <w:rtl w:val="0"/>
              </w:rPr>
              <w:t xml:space="preserve"> - String (“online” or “offline”)</w:t>
            </w:r>
          </w:p>
        </w:tc>
      </w:tr>
      <w:tr>
        <w:trPr>
          <w:cantSplit w:val="0"/>
          <w:trHeight w:val="45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after="0" w:line="240" w:lineRule="auto"/>
              <w:rPr/>
            </w:pPr>
            <w:r w:rsidDel="00000000" w:rsidR="00000000" w:rsidRPr="00000000">
              <w:rPr>
                <w:rtl w:val="0"/>
              </w:rPr>
              <w:t xml:space="preserve">Represents the current lock status, which represents the latch status.</w:t>
            </w:r>
          </w:p>
          <w:p w:rsidR="00000000" w:rsidDel="00000000" w:rsidP="00000000" w:rsidRDefault="00000000" w:rsidRPr="00000000" w14:paraId="00000320">
            <w:pPr>
              <w:pageBreakBefore w:val="0"/>
              <w:widowControl w:val="0"/>
              <w:numPr>
                <w:ilvl w:val="0"/>
                <w:numId w:val="3"/>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“online”.</w:t>
            </w:r>
            <w:r w:rsidDel="00000000" w:rsidR="00000000" w:rsidRPr="00000000">
              <w:rPr>
                <w:rtl w:val="0"/>
              </w:rPr>
            </w:r>
          </w:p>
          <w:p w:rsidR="00000000" w:rsidDel="00000000" w:rsidP="00000000" w:rsidRDefault="00000000" w:rsidRPr="00000000" w14:paraId="00000321">
            <w:pPr>
              <w:pageBreakBefore w:val="0"/>
              <w:widowControl w:val="0"/>
              <w:numPr>
                <w:ilvl w:val="0"/>
                <w:numId w:val="3"/>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“offline”.</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after="0" w:line="240" w:lineRule="auto"/>
              <w:rPr/>
            </w:pPr>
            <w:r w:rsidDel="00000000" w:rsidR="00000000" w:rsidRPr="00000000">
              <w:rPr>
                <w:rtl w:val="0"/>
              </w:rPr>
              <w:t xml:space="preserve">battery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after="0" w:line="240" w:lineRule="auto"/>
              <w:rPr>
                <w:b w:val="1"/>
              </w:rPr>
            </w:pPr>
            <w:r w:rsidDel="00000000" w:rsidR="00000000" w:rsidRPr="00000000">
              <w:rPr>
                <w:b w:val="1"/>
                <w:rtl w:val="0"/>
              </w:rPr>
              <w:t xml:space="preserve">1</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after="0" w:line="240" w:lineRule="auto"/>
              <w:rPr/>
            </w:pPr>
            <w:r w:rsidDel="00000000" w:rsidR="00000000" w:rsidRPr="00000000">
              <w:rPr>
                <w:rtl w:val="0"/>
              </w:rPr>
              <w:t xml:space="preserve">IoT Server specific data type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after="0" w:line="240" w:lineRule="auto"/>
              <w:rPr/>
            </w:pPr>
            <w:r w:rsidDel="00000000" w:rsidR="00000000" w:rsidRPr="00000000">
              <w:rPr>
                <w:b w:val="1"/>
                <w:i w:val="1"/>
                <w:rtl w:val="0"/>
              </w:rPr>
              <w:t xml:space="preserve">char</w:t>
            </w:r>
            <w:r w:rsidDel="00000000" w:rsidR="00000000" w:rsidRPr="00000000">
              <w:rPr>
                <w:rtl w:val="0"/>
              </w:rPr>
              <w:t xml:space="preserve"> - Integer with a value in the range 0-100</w:t>
            </w:r>
          </w:p>
        </w:tc>
      </w:tr>
      <w:tr>
        <w:trPr>
          <w:cantSplit w:val="0"/>
          <w:trHeight w:val="7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numPr>
                <w:ilvl w:val="0"/>
                <w:numId w:val="3"/>
              </w:numPr>
              <w:spacing w:after="0" w:line="240" w:lineRule="auto"/>
              <w:ind w:left="720" w:hanging="360"/>
            </w:pPr>
            <w:r w:rsidDel="00000000" w:rsidR="00000000" w:rsidRPr="00000000">
              <w:rPr>
                <w:rtl w:val="0"/>
              </w:rPr>
              <w:t xml:space="preserve">Represents the current charge level of the battery in percentage. The value ranges from 0 to 100.</w:t>
            </w:r>
          </w:p>
        </w:tc>
      </w:tr>
      <w:tr>
        <w:trPr>
          <w:cantSplit w:val="0"/>
          <w:trHeight w:val="36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after="0" w:line="240" w:lineRule="auto"/>
              <w:rPr/>
            </w:pPr>
            <w:r w:rsidDel="00000000" w:rsidR="00000000" w:rsidRPr="00000000">
              <w:rPr>
                <w:rtl w:val="0"/>
              </w:rPr>
              <w:t xml:space="preserve">deadbolt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after="0" w:line="240" w:lineRule="auto"/>
              <w:rPr>
                <w:b w:val="1"/>
              </w:rPr>
            </w:pPr>
            <w:r w:rsidDel="00000000" w:rsidR="00000000" w:rsidRPr="00000000">
              <w:rPr>
                <w:b w:val="1"/>
                <w:rtl w:val="0"/>
              </w:rPr>
              <w:t xml:space="preserve">0x30</w:t>
            </w:r>
          </w:p>
        </w:tc>
      </w:tr>
      <w:tr>
        <w:trPr>
          <w:cantSplit w:val="0"/>
          <w:trHeight w:val="30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after="0" w:line="240" w:lineRule="auto"/>
              <w:rPr>
                <w:b w:val="1"/>
              </w:rPr>
            </w:pPr>
            <w:r w:rsidDel="00000000" w:rsidR="00000000" w:rsidRPr="00000000">
              <w:rPr>
                <w:b w:val="1"/>
                <w:rtl w:val="0"/>
              </w:rPr>
              <w:t xml:space="preserve">Byte</w:t>
            </w:r>
          </w:p>
        </w:tc>
      </w:tr>
      <w:tr>
        <w:trPr>
          <w:cantSplit w:val="0"/>
          <w:trHeight w:val="4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after="0" w:line="240" w:lineRule="auto"/>
              <w:rPr>
                <w:b w:val="1"/>
              </w:rPr>
            </w:pPr>
            <w:r w:rsidDel="00000000" w:rsidR="00000000" w:rsidRPr="00000000">
              <w:rPr>
                <w:b w:val="1"/>
                <w:rtl w:val="0"/>
              </w:rPr>
              <w:t xml:space="preserve">1</w:t>
            </w:r>
          </w:p>
        </w:tc>
      </w:tr>
      <w:tr>
        <w:trPr>
          <w:cantSplit w:val="0"/>
          <w:trHeight w:val="43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after="0" w:line="240" w:lineRule="auto"/>
              <w:rPr/>
            </w:pPr>
            <w:r w:rsidDel="00000000" w:rsidR="00000000" w:rsidRPr="00000000">
              <w:rPr>
                <w:rtl w:val="0"/>
              </w:rPr>
              <w:t xml:space="preserve">Represents the current deadbolt status.</w:t>
            </w:r>
          </w:p>
          <w:p w:rsidR="00000000" w:rsidDel="00000000" w:rsidP="00000000" w:rsidRDefault="00000000" w:rsidRPr="00000000" w14:paraId="00000352">
            <w:pPr>
              <w:pageBreakBefore w:val="0"/>
              <w:widowControl w:val="0"/>
              <w:numPr>
                <w:ilvl w:val="0"/>
                <w:numId w:val="3"/>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engaged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3">
            <w:pPr>
              <w:pageBreakBefore w:val="0"/>
              <w:widowControl w:val="0"/>
              <w:numPr>
                <w:ilvl w:val="0"/>
                <w:numId w:val="3"/>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disengaged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t xml:space="preserve">.</w:t>
            </w:r>
          </w:p>
        </w:tc>
      </w:tr>
      <w:tr>
        <w:trPr>
          <w:cantSplit w:val="0"/>
          <w:trHeight w:val="43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after="0" w:line="240" w:lineRule="auto"/>
              <w:rPr>
                <w:sz w:val="24"/>
                <w:szCs w:val="24"/>
              </w:rPr>
            </w:pPr>
            <w:r w:rsidDel="00000000" w:rsidR="00000000" w:rsidRPr="00000000">
              <w:rPr>
                <w:rtl w:val="0"/>
              </w:rPr>
              <w:t xml:space="preserve">latch</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after="0" w:line="240" w:lineRule="auto"/>
              <w:rPr>
                <w:b w:val="1"/>
              </w:rPr>
            </w:pPr>
            <w:r w:rsidDel="00000000" w:rsidR="00000000" w:rsidRPr="00000000">
              <w:rPr>
                <w:b w:val="1"/>
                <w:rtl w:val="0"/>
              </w:rPr>
              <w:t xml:space="preserve">0x40</w:t>
            </w:r>
          </w:p>
        </w:tc>
      </w:tr>
      <w:tr>
        <w:trPr>
          <w:cantSplit w:val="0"/>
          <w:trHeight w:val="46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after="0" w:line="240" w:lineRule="auto"/>
              <w:rPr>
                <w:b w:val="1"/>
              </w:rPr>
            </w:pPr>
            <w:r w:rsidDel="00000000" w:rsidR="00000000" w:rsidRPr="00000000">
              <w:rPr>
                <w:b w:val="1"/>
                <w:rtl w:val="0"/>
              </w:rPr>
              <w:t xml:space="preserve">Byte</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66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after="0" w:line="240" w:lineRule="auto"/>
              <w:rPr/>
            </w:pPr>
            <w:r w:rsidDel="00000000" w:rsidR="00000000" w:rsidRPr="00000000">
              <w:rPr>
                <w:rtl w:val="0"/>
              </w:rPr>
              <w:t xml:space="preserve">Represents the current latch status.</w:t>
            </w:r>
          </w:p>
          <w:p w:rsidR="00000000" w:rsidDel="00000000" w:rsidP="00000000" w:rsidRDefault="00000000" w:rsidRPr="00000000" w14:paraId="0000036C">
            <w:pPr>
              <w:pageBreakBefore w:val="0"/>
              <w:widowControl w:val="0"/>
              <w:numPr>
                <w:ilvl w:val="0"/>
                <w:numId w:val="3"/>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D">
            <w:pPr>
              <w:pageBreakBefore w:val="0"/>
              <w:widowControl w:val="0"/>
              <w:numPr>
                <w:ilvl w:val="0"/>
                <w:numId w:val="3"/>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t xml:space="preserve">.</w:t>
            </w:r>
          </w:p>
        </w:tc>
      </w:tr>
      <w:tr>
        <w:trPr>
          <w:cantSplit w:val="0"/>
          <w:trHeight w:val="465" w:hRule="atLeast"/>
          <w:tblHeader w:val="0"/>
        </w:trPr>
        <w:tc>
          <w:tcPr>
            <w:vMerge w:val="restart"/>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after="0" w:line="240" w:lineRule="auto"/>
              <w:rPr/>
            </w:pPr>
            <w:r w:rsidDel="00000000" w:rsidR="00000000" w:rsidRPr="00000000">
              <w:rPr>
                <w:rtl w:val="0"/>
              </w:rPr>
              <w:t xml:space="preserve">autolock</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rPr/>
            </w:pPr>
            <w:r w:rsidDel="00000000" w:rsidR="00000000" w:rsidRPr="00000000">
              <w:rPr>
                <w:rtl w:val="0"/>
              </w:rPr>
              <w:t xml:space="preserve">Wirepas specific data type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rPr/>
            </w:pPr>
            <w:r w:rsidDel="00000000" w:rsidR="00000000" w:rsidRPr="00000000">
              <w:rPr>
                <w:rtl w:val="0"/>
              </w:rPr>
              <w:t xml:space="preserve">0x50</w:t>
            </w:r>
          </w:p>
        </w:tc>
      </w:tr>
      <w:tr>
        <w:trPr>
          <w:cantSplit w:val="0"/>
          <w:trHeight w:val="43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rPr/>
            </w:pPr>
            <w:r w:rsidDel="00000000" w:rsidR="00000000" w:rsidRPr="00000000">
              <w:rPr>
                <w:rtl w:val="0"/>
              </w:rPr>
              <w:t xml:space="preserve">Byte</w:t>
            </w:r>
          </w:p>
        </w:tc>
      </w:tr>
      <w:tr>
        <w:trPr>
          <w:cantSplit w:val="0"/>
          <w:trHeight w:val="40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rPr/>
            </w:pPr>
            <w:r w:rsidDel="00000000" w:rsidR="00000000" w:rsidRPr="00000000">
              <w:rPr>
                <w:rtl w:val="0"/>
              </w:rPr>
              <w:t xml:space="preserve">1</w:t>
            </w:r>
          </w:p>
        </w:tc>
      </w:tr>
      <w:tr>
        <w:trPr>
          <w:cantSplit w:val="0"/>
          <w:trHeight w:val="46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rPr/>
            </w:pPr>
            <w:r w:rsidDel="00000000" w:rsidR="00000000" w:rsidRPr="00000000">
              <w:rPr>
                <w:rtl w:val="0"/>
              </w:rPr>
              <w:t xml:space="preserve">Read-only</w:t>
            </w:r>
          </w:p>
        </w:tc>
      </w:tr>
      <w:tr>
        <w:trPr>
          <w:cantSplit w:val="0"/>
          <w:trHeight w:val="64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after="0" w:before="0" w:line="240" w:lineRule="auto"/>
              <w:ind w:left="0" w:firstLine="0"/>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rPr/>
            </w:pPr>
            <w:r w:rsidDel="00000000" w:rsidR="00000000" w:rsidRPr="00000000">
              <w:rPr>
                <w:rtl w:val="0"/>
              </w:rPr>
              <w:t xml:space="preserve">Represents the current auto-lock status.</w:t>
            </w:r>
          </w:p>
          <w:p w:rsidR="00000000" w:rsidDel="00000000" w:rsidP="00000000" w:rsidRDefault="00000000" w:rsidRPr="00000000" w14:paraId="00000386">
            <w:pPr>
              <w:widowControl w:val="0"/>
              <w:numPr>
                <w:ilvl w:val="0"/>
                <w:numId w:val="8"/>
              </w:numPr>
              <w:spacing w:after="0" w:line="240" w:lineRule="auto"/>
              <w:ind w:left="720" w:hanging="360"/>
            </w:pPr>
            <w:r w:rsidDel="00000000" w:rsidR="00000000" w:rsidRPr="00000000">
              <w:rPr>
                <w:rtl w:val="0"/>
              </w:rPr>
              <w:t xml:space="preserve">If the auto-lock is enabled, the value of the byte is going to be 0x01, which is equivalent to Boolean true.</w:t>
            </w:r>
          </w:p>
          <w:p w:rsidR="00000000" w:rsidDel="00000000" w:rsidP="00000000" w:rsidRDefault="00000000" w:rsidRPr="00000000" w14:paraId="00000387">
            <w:pPr>
              <w:widowControl w:val="0"/>
              <w:numPr>
                <w:ilvl w:val="0"/>
                <w:numId w:val="8"/>
              </w:numPr>
              <w:spacing w:after="0" w:line="240" w:lineRule="auto"/>
              <w:ind w:left="720" w:hanging="360"/>
            </w:pPr>
            <w:r w:rsidDel="00000000" w:rsidR="00000000" w:rsidRPr="00000000">
              <w:rPr>
                <w:rtl w:val="0"/>
              </w:rPr>
              <w:t xml:space="preserve">If the auto-lock is disabled, the value of the byte is going to be 0x00, which is equivalent to Boolean false.</w:t>
            </w:r>
          </w:p>
        </w:tc>
      </w:tr>
    </w:tbl>
    <w:p w:rsidR="00000000" w:rsidDel="00000000" w:rsidP="00000000" w:rsidRDefault="00000000" w:rsidRPr="00000000" w14:paraId="0000038A">
      <w:pPr>
        <w:pStyle w:val="Heading1"/>
        <w:pageBreakBefore w:val="0"/>
        <w:rPr/>
      </w:pPr>
      <w:bookmarkStart w:colFirst="0" w:colLast="0" w:name="_pf0dq7xwksic" w:id="6"/>
      <w:bookmarkEnd w:id="6"/>
      <w:r w:rsidDel="00000000" w:rsidR="00000000" w:rsidRPr="00000000">
        <w:rPr>
          <w:rtl w:val="0"/>
        </w:rPr>
        <w:t xml:space="preserve">Device Id - Mapping</w:t>
      </w:r>
    </w:p>
    <w:p w:rsidR="00000000" w:rsidDel="00000000" w:rsidP="00000000" w:rsidRDefault="00000000" w:rsidRPr="00000000" w14:paraId="0000038B">
      <w:pPr>
        <w:pageBreakBefore w:val="0"/>
        <w:rPr/>
      </w:pPr>
      <w:r w:rsidDel="00000000" w:rsidR="00000000" w:rsidRPr="00000000">
        <w:rPr>
          <w:rtl w:val="0"/>
        </w:rPr>
        <w:t xml:space="preserve">Each lock controller node is mapped with a unique identifier. In Wirepas RF mesh network, the lock controller node uses </w:t>
      </w:r>
      <w:r w:rsidDel="00000000" w:rsidR="00000000" w:rsidRPr="00000000">
        <w:rPr>
          <w:i w:val="1"/>
          <w:rtl w:val="0"/>
        </w:rPr>
        <w:t xml:space="preserve">Wirepas node address</w:t>
      </w:r>
      <w:r w:rsidDel="00000000" w:rsidR="00000000" w:rsidRPr="00000000">
        <w:rPr>
          <w:rtl w:val="0"/>
        </w:rPr>
        <w:t xml:space="preserve">, which is a 6 byte integer value.</w:t>
      </w:r>
    </w:p>
    <w:p w:rsidR="00000000" w:rsidDel="00000000" w:rsidP="00000000" w:rsidRDefault="00000000" w:rsidRPr="00000000" w14:paraId="0000038C">
      <w:pPr>
        <w:pageBreakBefore w:val="0"/>
        <w:rPr/>
      </w:pPr>
      <w:r w:rsidDel="00000000" w:rsidR="00000000" w:rsidRPr="00000000">
        <w:rPr>
          <w:rtl w:val="0"/>
        </w:rPr>
        <w:t xml:space="preserve">In CloudExt IoT Platform, each controller node is identified with a human-readable string instead of </w:t>
      </w:r>
      <w:r w:rsidDel="00000000" w:rsidR="00000000" w:rsidRPr="00000000">
        <w:rPr>
          <w:i w:val="1"/>
          <w:rtl w:val="0"/>
        </w:rPr>
        <w:t xml:space="preserve">Wirepas node address</w:t>
      </w:r>
      <w:r w:rsidDel="00000000" w:rsidR="00000000" w:rsidRPr="00000000">
        <w:rPr>
          <w:rtl w:val="0"/>
        </w:rPr>
        <w:t xml:space="preserve">.</w:t>
      </w:r>
    </w:p>
    <w:p w:rsidR="00000000" w:rsidDel="00000000" w:rsidP="00000000" w:rsidRDefault="00000000" w:rsidRPr="00000000" w14:paraId="0000038D">
      <w:pPr>
        <w:pageBreakBefore w:val="0"/>
        <w:rPr/>
      </w:pPr>
      <w:r w:rsidDel="00000000" w:rsidR="00000000" w:rsidRPr="00000000">
        <w:rPr>
          <w:rtl w:val="0"/>
        </w:rPr>
        <w:t xml:space="preserve">The IoT Gateway performs the device id translation (Wirepas node address to CloudExt human-readable string and vice-versa) while exchanging the messages between Wirepas RF mesh network and Cloud IoT Platform.</w:t>
      </w:r>
    </w:p>
    <w:p w:rsidR="00000000" w:rsidDel="00000000" w:rsidP="00000000" w:rsidRDefault="00000000" w:rsidRPr="00000000" w14:paraId="0000038E">
      <w:pPr>
        <w:pageBreakBefore w:val="0"/>
        <w:rPr/>
      </w:pPr>
      <w:r w:rsidDel="00000000" w:rsidR="00000000" w:rsidRPr="00000000">
        <w:rPr>
          <w:rtl w:val="0"/>
        </w:rPr>
        <w:t xml:space="preserve">So, it is important to provide the mapping file (CSV) containing Wirepas node address mapped to CloudExt human-readable string before deploying/starting IoT Gateway.</w:t>
      </w:r>
    </w:p>
    <w:p w:rsidR="00000000" w:rsidDel="00000000" w:rsidP="00000000" w:rsidRDefault="00000000" w:rsidRPr="00000000" w14:paraId="0000038F">
      <w:pPr>
        <w:pageBreakBefore w:val="0"/>
        <w:rPr/>
      </w:pPr>
      <w:r w:rsidDel="00000000" w:rsidR="00000000" w:rsidRPr="00000000">
        <w:rPr>
          <w:rtl w:val="0"/>
        </w:rPr>
        <w:t xml:space="preserve">See </w:t>
      </w:r>
      <w:hyperlink w:anchor="_4zqfbezibtzq">
        <w:r w:rsidDel="00000000" w:rsidR="00000000" w:rsidRPr="00000000">
          <w:rPr>
            <w:color w:val="1155cc"/>
            <w:u w:val="single"/>
            <w:rtl w:val="0"/>
          </w:rPr>
          <w:t xml:space="preserve">Appendix A</w:t>
        </w:r>
      </w:hyperlink>
      <w:r w:rsidDel="00000000" w:rsidR="00000000" w:rsidRPr="00000000">
        <w:rPr>
          <w:rtl w:val="0"/>
        </w:rPr>
        <w:t xml:space="preserve"> for an example mapping CSV file.</w:t>
      </w:r>
    </w:p>
    <w:p w:rsidR="00000000" w:rsidDel="00000000" w:rsidP="00000000" w:rsidRDefault="00000000" w:rsidRPr="00000000" w14:paraId="00000390">
      <w:pPr>
        <w:pStyle w:val="Heading1"/>
        <w:pageBreakBefore w:val="0"/>
        <w:rPr/>
      </w:pPr>
      <w:bookmarkStart w:colFirst="0" w:colLast="0" w:name="_3phfkf2mvbwx" w:id="7"/>
      <w:bookmarkEnd w:id="7"/>
      <w:r w:rsidDel="00000000" w:rsidR="00000000" w:rsidRPr="00000000">
        <w:rPr>
          <w:rtl w:val="0"/>
        </w:rPr>
        <w:t xml:space="preserve">Use cases</w:t>
      </w:r>
    </w:p>
    <w:p w:rsidR="00000000" w:rsidDel="00000000" w:rsidP="00000000" w:rsidRDefault="00000000" w:rsidRPr="00000000" w14:paraId="00000391">
      <w:pPr>
        <w:pageBreakBefore w:val="0"/>
        <w:rPr>
          <w:b w:val="1"/>
          <w:u w:val="single"/>
        </w:rPr>
      </w:pPr>
      <w:r w:rsidDel="00000000" w:rsidR="00000000" w:rsidRPr="00000000">
        <w:rPr>
          <w:b w:val="1"/>
          <w:u w:val="single"/>
          <w:rtl w:val="0"/>
        </w:rPr>
        <w:t xml:space="preserve">Note:</w:t>
      </w:r>
    </w:p>
    <w:p w:rsidR="00000000" w:rsidDel="00000000" w:rsidP="00000000" w:rsidRDefault="00000000" w:rsidRPr="00000000" w14:paraId="00000392">
      <w:pPr>
        <w:pageBreakBefore w:val="0"/>
        <w:numPr>
          <w:ilvl w:val="0"/>
          <w:numId w:val="4"/>
        </w:numPr>
        <w:spacing w:after="0" w:afterAutospacing="0"/>
        <w:ind w:left="720" w:hanging="360"/>
        <w:rPr>
          <w:u w:val="none"/>
        </w:rPr>
      </w:pPr>
      <w:r w:rsidDel="00000000" w:rsidR="00000000" w:rsidRPr="00000000">
        <w:rPr>
          <w:u w:val="single"/>
          <w:rtl w:val="0"/>
        </w:rPr>
        <w:t xml:space="preserve">Device Id </w:t>
      </w:r>
      <w:r w:rsidDel="00000000" w:rsidR="00000000" w:rsidRPr="00000000">
        <w:rPr>
          <w:rtl w:val="0"/>
        </w:rPr>
        <w:t xml:space="preserve">mentioned in MQTT topics  represents the human-readable string used in CloudExt IoT Platform to represent a lock controller node.</w:t>
      </w:r>
    </w:p>
    <w:p w:rsidR="00000000" w:rsidDel="00000000" w:rsidP="00000000" w:rsidRDefault="00000000" w:rsidRPr="00000000" w14:paraId="00000393">
      <w:pPr>
        <w:pageBreakBefore w:val="0"/>
        <w:numPr>
          <w:ilvl w:val="0"/>
          <w:numId w:val="4"/>
        </w:numPr>
        <w:ind w:left="720" w:hanging="360"/>
        <w:rPr>
          <w:u w:val="none"/>
        </w:rPr>
      </w:pPr>
      <w:r w:rsidDel="00000000" w:rsidR="00000000" w:rsidRPr="00000000">
        <w:rPr>
          <w:u w:val="single"/>
          <w:rtl w:val="0"/>
        </w:rPr>
        <w:t xml:space="preserve">Node Address</w:t>
      </w:r>
      <w:r w:rsidDel="00000000" w:rsidR="00000000" w:rsidRPr="00000000">
        <w:rPr>
          <w:rtl w:val="0"/>
        </w:rPr>
        <w:t xml:space="preserve"> mentioned in PDU Structure represents the wirepas node address of the corresponding lock controller node in Wirepas RF mesh network.</w:t>
      </w:r>
    </w:p>
    <w:p w:rsidR="00000000" w:rsidDel="00000000" w:rsidP="00000000" w:rsidRDefault="00000000" w:rsidRPr="00000000" w14:paraId="00000394">
      <w:pPr>
        <w:pStyle w:val="Heading2"/>
        <w:pageBreakBefore w:val="0"/>
        <w:rPr/>
      </w:pPr>
      <w:bookmarkStart w:colFirst="0" w:colLast="0" w:name="_sujl27bi7b86" w:id="8"/>
      <w:bookmarkEnd w:id="8"/>
      <w:r w:rsidDel="00000000" w:rsidR="00000000" w:rsidRPr="00000000">
        <w:rPr>
          <w:rtl w:val="0"/>
        </w:rPr>
        <w:t xml:space="preserve">Get Status - Individual Lock</w:t>
      </w:r>
    </w:p>
    <w:p w:rsidR="00000000" w:rsidDel="00000000" w:rsidP="00000000" w:rsidRDefault="00000000" w:rsidRPr="00000000" w14:paraId="00000395">
      <w:pPr>
        <w:pageBreakBefore w:val="0"/>
        <w:rPr/>
      </w:pPr>
      <w:r w:rsidDel="00000000" w:rsidR="00000000" w:rsidRPr="00000000">
        <w:rPr>
          <w:rtl w:val="0"/>
        </w:rPr>
        <w:t xml:space="preserve">Cloud IoT Server initiates this operation by sending a command to get the status of a specific lock in the Wirepas RF mesh network to which the gateway is connected.</w:t>
      </w:r>
    </w:p>
    <w:p w:rsidR="00000000" w:rsidDel="00000000" w:rsidP="00000000" w:rsidRDefault="00000000" w:rsidRPr="00000000" w14:paraId="00000396">
      <w:pPr>
        <w:pStyle w:val="Heading3"/>
        <w:pageBreakBefore w:val="0"/>
        <w:rPr/>
      </w:pPr>
      <w:bookmarkStart w:colFirst="0" w:colLast="0" w:name="_l379482sb34g" w:id="9"/>
      <w:bookmarkEnd w:id="9"/>
      <w:r w:rsidDel="00000000" w:rsidR="00000000" w:rsidRPr="00000000">
        <w:rPr>
          <w:rtl w:val="0"/>
        </w:rPr>
        <w:t xml:space="preserve">JSON Payload - Cloud IoT Server to IoT Gateway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getstatus</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MQTT topic, {Device Id} is set with the user-readable string as listed in CloudExt’s UI (for example: F1-R101-Lock), indicating that the status should be fetched from that lock.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3A0">
      <w:pPr>
        <w:pStyle w:val="Heading3"/>
        <w:pageBreakBefore w:val="0"/>
        <w:rPr/>
      </w:pPr>
      <w:bookmarkStart w:colFirst="0" w:colLast="0" w:name="_wb3evhharqgh" w:id="10"/>
      <w:bookmarkEnd w:id="10"/>
      <w:r w:rsidDel="00000000" w:rsidR="00000000" w:rsidRPr="00000000">
        <w:rPr>
          <w:rtl w:val="0"/>
        </w:rPr>
        <w:t xml:space="preserve">PDU Structure - IoT Gateway to a specific Lock controller node</w:t>
      </w:r>
    </w:p>
    <w:p w:rsidR="00000000" w:rsidDel="00000000" w:rsidP="00000000" w:rsidRDefault="00000000" w:rsidRPr="00000000" w14:paraId="000003A1">
      <w:pPr>
        <w:pageBreakBefore w:val="0"/>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Get-State</w:t>
      </w:r>
      <w:r w:rsidDel="00000000" w:rsidR="00000000" w:rsidRPr="00000000">
        <w:rPr>
          <w:rtl w:val="0"/>
        </w:rPr>
        <w:t xml:space="preserve"> Endpoint (EP), which is </w:t>
      </w:r>
      <w:r w:rsidDel="00000000" w:rsidR="00000000" w:rsidRPr="00000000">
        <w:rPr>
          <w:b w:val="1"/>
          <w:rtl w:val="0"/>
        </w:rPr>
        <w:t xml:space="preserve">0x01</w:t>
      </w:r>
      <w:r w:rsidDel="00000000" w:rsidR="00000000" w:rsidRPr="00000000">
        <w:rPr>
          <w:rtl w:val="0"/>
        </w:rPr>
        <w:t xml:space="preserv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after="0" w:line="240" w:lineRule="auto"/>
              <w:rPr/>
            </w:pPr>
            <w:r w:rsidDel="00000000" w:rsidR="00000000" w:rsidRPr="00000000">
              <w:rPr>
                <w:rtl w:val="0"/>
              </w:rPr>
              <w:t xml:space="preserve">Request ID. Signed int (4 bytes). This is actually the value received in the request payload </w:t>
            </w:r>
            <w:r w:rsidDel="00000000" w:rsidR="00000000" w:rsidRPr="00000000">
              <w:rPr>
                <w:rtl w:val="0"/>
              </w:rPr>
              <w:t xml:space="preserve">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spacing w:after="0" w:line="240" w:lineRule="auto"/>
              <w:jc w:val="center"/>
              <w:rPr/>
            </w:pPr>
            <w:r w:rsidDel="00000000" w:rsidR="00000000" w:rsidRPr="00000000">
              <w:rPr>
                <w:rtl w:val="0"/>
              </w:rPr>
              <w:t xml:space="preserve">0x30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spacing w:after="0" w:line="240" w:lineRule="auto"/>
              <w:rPr/>
            </w:pPr>
            <w:r w:rsidDel="00000000" w:rsidR="00000000" w:rsidRPr="00000000">
              <w:rPr>
                <w:rtl w:val="0"/>
              </w:rPr>
              <w:t xml:space="preserve">Key = status,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spacing w:after="0" w:line="240" w:lineRule="auto"/>
              <w:jc w:val="center"/>
              <w:rPr/>
            </w:pPr>
            <w:r w:rsidDel="00000000" w:rsidR="00000000" w:rsidRPr="00000000">
              <w:rPr>
                <w:rtl w:val="0"/>
              </w:rPr>
              <w:t xml:space="preserve">0x40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spacing w:after="0" w:line="240" w:lineRule="auto"/>
              <w:rPr/>
            </w:pPr>
            <w:r w:rsidDel="00000000" w:rsidR="00000000" w:rsidRPr="00000000">
              <w:rPr>
                <w:rtl w:val="0"/>
              </w:rPr>
              <w:t xml:space="preserve">Key = battery,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after="0" w:line="240" w:lineRule="auto"/>
              <w:jc w:val="center"/>
              <w:rPr/>
            </w:pPr>
            <w:r w:rsidDel="00000000" w:rsidR="00000000" w:rsidRPr="00000000">
              <w:rPr>
                <w:rtl w:val="0"/>
              </w:rPr>
              <w:t xml:space="preserve">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spacing w:after="0" w:line="240" w:lineRule="auto"/>
              <w:rPr/>
            </w:pPr>
            <w:r w:rsidDel="00000000" w:rsidR="00000000" w:rsidRPr="00000000">
              <w:rPr>
                <w:rtl w:val="0"/>
              </w:rPr>
              <w:t xml:space="preserve">Key = deadbolt,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after="0" w:line="240" w:lineRule="auto"/>
              <w:jc w:val="center"/>
              <w:rPr/>
            </w:pPr>
            <w:r w:rsidDel="00000000" w:rsidR="00000000" w:rsidRPr="00000000">
              <w:rPr>
                <w:rtl w:val="0"/>
              </w:rPr>
              <w:t xml:space="preserve">0x60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after="0" w:line="240" w:lineRule="auto"/>
              <w:rPr/>
            </w:pPr>
            <w:r w:rsidDel="00000000" w:rsidR="00000000" w:rsidRPr="00000000">
              <w:rPr>
                <w:rtl w:val="0"/>
              </w:rPr>
              <w:t xml:space="preserve">Key = latch,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pPr>
            <w:r w:rsidDel="00000000" w:rsidR="00000000" w:rsidRPr="00000000">
              <w:rPr>
                <w:rtl w:val="0"/>
              </w:rPr>
              <w:t xml:space="preserve">0x80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spacing w:after="0" w:line="240" w:lineRule="auto"/>
              <w:rPr/>
            </w:pPr>
            <w:r w:rsidDel="00000000" w:rsidR="00000000" w:rsidRPr="00000000">
              <w:rPr>
                <w:rtl w:val="0"/>
              </w:rPr>
              <w:t xml:space="preserve">Key = master_data, Length = 0</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pPr>
            <w:r w:rsidDel="00000000" w:rsidR="00000000" w:rsidRPr="00000000">
              <w:rPr>
                <w:rtl w:val="0"/>
              </w:rPr>
              <w:t xml:space="preserve">0x90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pPr>
            <w:r w:rsidDel="00000000" w:rsidR="00000000" w:rsidRPr="00000000">
              <w:rPr>
                <w:rtl w:val="0"/>
              </w:rPr>
              <w:t xml:space="preserve">Key = admin_key, Length = 0</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pPr>
            <w:r w:rsidDel="00000000" w:rsidR="00000000" w:rsidRPr="00000000">
              <w:rPr>
                <w:rtl w:val="0"/>
              </w:rPr>
              <w:t xml:space="preserve">0xA0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pPr>
            <w:r w:rsidDel="00000000" w:rsidR="00000000" w:rsidRPr="00000000">
              <w:rPr>
                <w:rtl w:val="0"/>
              </w:rPr>
              <w:t xml:space="preserve">Key = staff_key,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pPr>
            <w:r w:rsidDel="00000000" w:rsidR="00000000" w:rsidRPr="00000000">
              <w:rPr>
                <w:rtl w:val="0"/>
              </w:rPr>
              <w:t xml:space="preserve">0xB0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rPr/>
            </w:pPr>
            <w:r w:rsidDel="00000000" w:rsidR="00000000" w:rsidRPr="00000000">
              <w:rPr>
                <w:rtl w:val="0"/>
              </w:rPr>
              <w:t xml:space="preserve">Key = guest_key,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center"/>
              <w:rPr/>
            </w:pPr>
            <w:r w:rsidDel="00000000" w:rsidR="00000000" w:rsidRPr="00000000">
              <w:rPr>
                <w:rtl w:val="0"/>
              </w:rPr>
              <w:t xml:space="preserve">0xD0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pPr>
            <w:r w:rsidDel="00000000" w:rsidR="00000000" w:rsidRPr="00000000">
              <w:rPr>
                <w:rtl w:val="0"/>
              </w:rPr>
              <w:t xml:space="preserve">Key = firmware_version, Length = 0</w:t>
            </w:r>
          </w:p>
        </w:tc>
      </w:tr>
      <w:tr>
        <w:trPr>
          <w:cantSplit w:val="0"/>
          <w:tblHeader w:val="0"/>
          <w:ins w:author="TNC Mouli" w:id="1" w:date="2022-11-12T07:25:07Z"/>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after="0" w:line="240" w:lineRule="auto"/>
              <w:jc w:val="center"/>
              <w:rPr>
                <w:ins w:author="TNC Mouli" w:id="1" w:date="2022-11-12T07:25:07Z"/>
              </w:rPr>
            </w:pPr>
            <w:ins w:author="TNC Mouli" w:id="1" w:date="2022-11-12T07:25:07Z">
              <w:r w:rsidDel="00000000" w:rsidR="00000000" w:rsidRPr="00000000">
                <w:rPr>
                  <w:rtl w:val="0"/>
                </w:rPr>
                <w:t xml:space="preserve">14:1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after="0" w:line="240" w:lineRule="auto"/>
              <w:jc w:val="center"/>
              <w:rPr>
                <w:ins w:author="TNC Mouli" w:id="1" w:date="2022-11-12T07:25:07Z"/>
              </w:rPr>
            </w:pPr>
            <w:ins w:author="TNC Mouli" w:id="1" w:date="2022-11-12T07:25:07Z">
              <w:r w:rsidDel="00000000" w:rsidR="00000000" w:rsidRPr="00000000">
                <w:rPr>
                  <w:rtl w:val="0"/>
                </w:rPr>
                <w:t xml:space="preserve">0xE0</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after="0" w:line="240" w:lineRule="auto"/>
              <w:rPr>
                <w:ins w:author="TNC Mouli" w:id="1" w:date="2022-11-12T07:25:07Z"/>
              </w:rPr>
            </w:pPr>
            <w:ins w:author="TNC Mouli" w:id="1" w:date="2022-11-12T07:25:07Z">
              <w:r w:rsidDel="00000000" w:rsidR="00000000" w:rsidRPr="00000000">
                <w:rPr>
                  <w:rtl w:val="0"/>
                </w:rPr>
                <w:t xml:space="preserve">Key = date_time, Length = 0</w:t>
              </w:r>
            </w:ins>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after="0" w:line="240" w:lineRule="auto"/>
              <w:jc w:val="center"/>
              <w:rPr/>
            </w:pPr>
            <w:ins w:author="TNC Mouli" w:id="2" w:date="2022-11-12T07:25:36Z">
              <w:r w:rsidDel="00000000" w:rsidR="00000000" w:rsidRPr="00000000">
                <w:rPr>
                  <w:rtl w:val="0"/>
                </w:rPr>
                <w:t xml:space="preserve">15:1</w:t>
              </w:r>
            </w:ins>
            <w:del w:author="TNC Mouli" w:id="2" w:date="2022-11-12T07:25:36Z">
              <w:r w:rsidDel="00000000" w:rsidR="00000000" w:rsidRPr="00000000">
                <w:rPr>
                  <w:rtl w:val="0"/>
                </w:rPr>
                <w:delText xml:space="preserve">14:1</w:delText>
              </w:r>
            </w:del>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C9">
      <w:pPr>
        <w:pStyle w:val="Heading2"/>
        <w:pageBreakBefore w:val="0"/>
        <w:rPr/>
      </w:pPr>
      <w:bookmarkStart w:colFirst="0" w:colLast="0" w:name="_u0n591h1njzo" w:id="11"/>
      <w:bookmarkEnd w:id="11"/>
      <w:r w:rsidDel="00000000" w:rsidR="00000000" w:rsidRPr="00000000">
        <w:rPr>
          <w:rtl w:val="0"/>
        </w:rPr>
        <w:t xml:space="preserve">Response for Get Status - Individual Lock</w:t>
      </w:r>
    </w:p>
    <w:p w:rsidR="00000000" w:rsidDel="00000000" w:rsidP="00000000" w:rsidRDefault="00000000" w:rsidRPr="00000000" w14:paraId="000003CA">
      <w:pPr>
        <w:pStyle w:val="Heading3"/>
        <w:pageBreakBefore w:val="0"/>
        <w:rPr/>
      </w:pPr>
      <w:bookmarkStart w:colFirst="0" w:colLast="0" w:name="_ck4xwk76eej" w:id="12"/>
      <w:bookmarkEnd w:id="12"/>
      <w:r w:rsidDel="00000000" w:rsidR="00000000" w:rsidRPr="00000000">
        <w:rPr>
          <w:rtl w:val="0"/>
        </w:rPr>
        <w:t xml:space="preserve">PDU Structure - Lock controller node to IoT Gateway</w:t>
      </w:r>
    </w:p>
    <w:p w:rsidR="00000000" w:rsidDel="00000000" w:rsidP="00000000" w:rsidRDefault="00000000" w:rsidRPr="00000000" w14:paraId="000003CB">
      <w:pPr>
        <w:pageBreakBefore w:val="0"/>
        <w:rPr/>
      </w:pPr>
      <w:r w:rsidDel="00000000" w:rsidR="00000000" w:rsidRPr="00000000">
        <w:rPr>
          <w:rtl w:val="0"/>
        </w:rPr>
        <w:t xml:space="preserve">The following PDU is sent from the Lock controller node on </w:t>
      </w:r>
      <w:r w:rsidDel="00000000" w:rsidR="00000000" w:rsidRPr="00000000">
        <w:rPr>
          <w:u w:val="single"/>
          <w:rtl w:val="0"/>
        </w:rPr>
        <w:t xml:space="preserve">Notification-State</w:t>
      </w:r>
      <w:r w:rsidDel="00000000" w:rsidR="00000000" w:rsidRPr="00000000">
        <w:rPr>
          <w:rtl w:val="0"/>
        </w:rPr>
        <w:t xml:space="preserve"> Endpoint (EP) for the destination, which is </w:t>
      </w:r>
      <w:r w:rsidDel="00000000" w:rsidR="00000000" w:rsidRPr="00000000">
        <w:rPr>
          <w:b w:val="1"/>
          <w:rtl w:val="0"/>
        </w:rPr>
        <w:t xml:space="preserve">0x11</w:t>
      </w:r>
      <w:r w:rsidDel="00000000" w:rsidR="00000000" w:rsidRPr="00000000">
        <w:rPr>
          <w:rtl w:val="0"/>
        </w:rPr>
        <w:t xml:space="preserv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r w:rsidDel="00000000" w:rsidR="00000000" w:rsidRPr="00000000">
              <w:rPr>
                <w:i w:val="1"/>
                <w:rtl w:val="0"/>
              </w:rPr>
              <w:t xml:space="preserve">Get Status</w:t>
            </w:r>
            <w:r w:rsidDel="00000000" w:rsidR="00000000" w:rsidRPr="00000000">
              <w:rPr>
                <w:rtl w:val="0"/>
              </w:rPr>
              <w:t xml:space="preserve"> request message. See sections </w:t>
            </w:r>
            <w:hyperlink w:anchor="_j06ch9v8pba4">
              <w:r w:rsidDel="00000000" w:rsidR="00000000" w:rsidRPr="00000000">
                <w:rPr>
                  <w:color w:val="1155cc"/>
                  <w:u w:val="single"/>
                  <w:rtl w:val="0"/>
                </w:rPr>
                <w:t xml:space="preserve">Get Status - All Locks</w:t>
              </w:r>
            </w:hyperlink>
            <w:r w:rsidDel="00000000" w:rsidR="00000000" w:rsidRPr="00000000">
              <w:rPr>
                <w:rtl w:val="0"/>
              </w:rPr>
              <w:t xml:space="preserve"> and </w:t>
            </w:r>
            <w:hyperlink w:anchor="_rjwp9reavl9e">
              <w:r w:rsidDel="00000000" w:rsidR="00000000" w:rsidRPr="00000000">
                <w:rPr>
                  <w:color w:val="1155cc"/>
                  <w:u w:val="single"/>
                  <w:rtl w:val="0"/>
                </w:rPr>
                <w:t xml:space="preserve">Get Status - Individual Lock</w:t>
              </w:r>
            </w:hyperlink>
            <w:r w:rsidDel="00000000" w:rsidR="00000000" w:rsidRPr="00000000">
              <w:rPr>
                <w:rtl w:val="0"/>
              </w:rPr>
              <w:t xml:space="preserve"> for additional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after="0" w:line="240" w:lineRule="auto"/>
              <w:jc w:val="center"/>
              <w:rPr/>
            </w:pPr>
            <w:r w:rsidDel="00000000" w:rsidR="00000000" w:rsidRPr="00000000">
              <w:rPr>
                <w:rtl w:val="0"/>
              </w:rPr>
              <w:t xml:space="preserve">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spacing w:after="0" w:line="240" w:lineRule="auto"/>
              <w:rPr/>
            </w:pPr>
            <w:r w:rsidDel="00000000" w:rsidR="00000000" w:rsidRPr="00000000">
              <w:rPr>
                <w:rtl w:val="0"/>
              </w:rPr>
              <w:t xml:space="preserve">Key = status,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after="0" w:line="240" w:lineRule="auto"/>
              <w:rPr/>
            </w:pPr>
            <w:r w:rsidDel="00000000" w:rsidR="00000000" w:rsidRPr="00000000">
              <w:rPr>
                <w:rtl w:val="0"/>
              </w:rPr>
              <w:t xml:space="preserve">status. 0x0 means offline and 0x1 means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spacing w:after="0" w:line="240" w:lineRule="auto"/>
              <w:jc w:val="center"/>
              <w:rPr/>
            </w:pPr>
            <w:r w:rsidDel="00000000" w:rsidR="00000000" w:rsidRPr="00000000">
              <w:rPr>
                <w:rtl w:val="0"/>
              </w:rPr>
              <w:t xml:space="preserve">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after="0" w:line="240" w:lineRule="auto"/>
              <w:rPr/>
            </w:pPr>
            <w:r w:rsidDel="00000000" w:rsidR="00000000" w:rsidRPr="00000000">
              <w:rPr>
                <w:rtl w:val="0"/>
              </w:rPr>
              <w:t xml:space="preserve">Key = battery,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after="0" w:line="240" w:lineRule="auto"/>
              <w:jc w:val="center"/>
              <w:rPr/>
            </w:pPr>
            <w:r w:rsidDel="00000000" w:rsidR="00000000" w:rsidRPr="00000000">
              <w:rPr>
                <w:rtl w:val="0"/>
              </w:rPr>
              <w:t xml:space="preserve">0x0 to 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after="0" w:line="240" w:lineRule="auto"/>
              <w:rPr/>
            </w:pPr>
            <w:r w:rsidDel="00000000" w:rsidR="00000000" w:rsidRPr="00000000">
              <w:rPr>
                <w:rtl w:val="0"/>
              </w:rPr>
              <w:t xml:space="preserve">Battery level in percentage. 0 (0x) to 100 (0x64).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after="0" w:line="240" w:lineRule="auto"/>
              <w:rPr/>
            </w:pPr>
            <w:r w:rsidDel="00000000" w:rsidR="00000000" w:rsidRPr="00000000">
              <w:rPr>
                <w:rtl w:val="0"/>
              </w:rPr>
              <w:t xml:space="preserve">Key = deadbolt,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after="0" w:line="240" w:lineRule="auto"/>
              <w:rPr/>
            </w:pPr>
            <w:r w:rsidDel="00000000" w:rsidR="00000000" w:rsidRPr="00000000">
              <w:rPr>
                <w:rtl w:val="0"/>
              </w:rPr>
              <w:t xml:space="preserve">Deadbolt status. 0x0 means disengaged and 0x1 means 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after="0" w:line="240" w:lineRule="auto"/>
              <w:jc w:val="center"/>
              <w:rPr/>
            </w:pPr>
            <w:r w:rsidDel="00000000" w:rsidR="00000000" w:rsidRPr="00000000">
              <w:rPr>
                <w:rtl w:val="0"/>
              </w:rPr>
              <w:t xml:space="preserve">0x61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after="0" w:line="240" w:lineRule="auto"/>
              <w:rPr/>
            </w:pPr>
            <w:r w:rsidDel="00000000" w:rsidR="00000000" w:rsidRPr="00000000">
              <w:rPr>
                <w:rtl w:val="0"/>
              </w:rPr>
              <w:t xml:space="preserve">Key = latch,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after="0" w:line="240" w:lineRule="auto"/>
              <w:rPr/>
            </w:pPr>
            <w:r w:rsidDel="00000000" w:rsidR="00000000" w:rsidRPr="00000000">
              <w:rPr>
                <w:rtl w:val="0"/>
              </w:rPr>
              <w:t xml:space="preserve">Latch status. 0x0 means opened and 0x1 means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center"/>
              <w:rPr/>
            </w:pPr>
            <w:r w:rsidDel="00000000" w:rsidR="00000000" w:rsidRPr="00000000">
              <w:rPr>
                <w:rtl w:val="0"/>
              </w:rPr>
              <w:t xml:space="preserve">0x8B</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pPr>
            <w:r w:rsidDel="00000000" w:rsidR="00000000" w:rsidRPr="00000000">
              <w:rPr>
                <w:rtl w:val="0"/>
              </w:rPr>
              <w:t xml:space="preserve">Key = master_data, Length =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rPr/>
            </w:pPr>
            <w:r w:rsidDel="00000000" w:rsidR="00000000" w:rsidRPr="00000000">
              <w:rPr>
                <w:rtl w:val="0"/>
              </w:rPr>
              <w:t xml:space="preserve">4 bytes. Unsigned Integer. Represents Macrotech ID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center"/>
              <w:rPr/>
            </w:pPr>
            <w:r w:rsidDel="00000000" w:rsidR="00000000" w:rsidRPr="00000000">
              <w:rPr>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pPr>
            <w:r w:rsidDel="00000000" w:rsidR="00000000" w:rsidRPr="00000000">
              <w:rPr>
                <w:rtl w:val="0"/>
              </w:rPr>
              <w:t xml:space="preserve">2 bytes. Unsigned Short Integer. Represents Hotel ID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center"/>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pPr>
            <w:r w:rsidDel="00000000" w:rsidR="00000000" w:rsidRPr="00000000">
              <w:rPr>
                <w:rtl w:val="0"/>
              </w:rPr>
              <w:t xml:space="preserve">1 byte. Represents the lock type. </w:t>
            </w:r>
          </w:p>
          <w:p w:rsidR="00000000" w:rsidDel="00000000" w:rsidP="00000000" w:rsidRDefault="00000000" w:rsidRPr="00000000" w14:paraId="000003F6">
            <w:pPr>
              <w:widowControl w:val="0"/>
              <w:spacing w:after="0" w:line="240" w:lineRule="auto"/>
              <w:rPr/>
            </w:pPr>
            <w:r w:rsidDel="00000000" w:rsidR="00000000" w:rsidRPr="00000000">
              <w:rPr>
                <w:rtl w:val="0"/>
              </w:rPr>
              <w:t xml:space="preserve">0x01 means the lock is associated with a guest room.</w:t>
            </w:r>
          </w:p>
          <w:p w:rsidR="00000000" w:rsidDel="00000000" w:rsidP="00000000" w:rsidRDefault="00000000" w:rsidRPr="00000000" w14:paraId="000003F7">
            <w:pPr>
              <w:widowControl w:val="0"/>
              <w:spacing w:after="0" w:line="240" w:lineRule="auto"/>
              <w:rPr/>
            </w:pPr>
            <w:r w:rsidDel="00000000" w:rsidR="00000000" w:rsidRPr="00000000">
              <w:rPr>
                <w:rtl w:val="0"/>
              </w:rPr>
              <w:t xml:space="preserve">0x02 means the lock is associated with a common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jc w:val="center"/>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pPr>
            <w:r w:rsidDel="00000000" w:rsidR="00000000" w:rsidRPr="00000000">
              <w:rPr>
                <w:rtl w:val="0"/>
              </w:rPr>
              <w:t xml:space="preserve">1 byte. Represents the floor from 0 to 255 (0xFF).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center"/>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pPr>
            <w:r w:rsidDel="00000000" w:rsidR="00000000" w:rsidRPr="00000000">
              <w:rPr>
                <w:rtl w:val="0"/>
              </w:rPr>
              <w:t xml:space="preserve">2 bytes. Unsigned Short Integer. Represents room number (if lock type is guest room) or common door (if lock type is common door)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center"/>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rPr/>
            </w:pPr>
            <w:r w:rsidDel="00000000" w:rsidR="00000000" w:rsidRPr="00000000">
              <w:rPr>
                <w:rtl w:val="0"/>
              </w:rPr>
              <w:t xml:space="preserve">1 byte. Represents the autolock status. 0x0 means disabled and 0x1 means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pPr>
            <w:r w:rsidDel="00000000" w:rsidR="00000000" w:rsidRPr="00000000">
              <w:rPr>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center"/>
              <w:rPr/>
            </w:pPr>
            <w:r w:rsidDel="00000000" w:rsidR="00000000" w:rsidRPr="00000000">
              <w:rPr>
                <w:rtl w:val="0"/>
              </w:rPr>
              <w:t xml:space="preserve">0x94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rPr/>
            </w:pPr>
            <w:r w:rsidDel="00000000" w:rsidR="00000000" w:rsidRPr="00000000">
              <w:rPr>
                <w:rtl w:val="0"/>
              </w:rPr>
              <w:t xml:space="preserve">Key = admin_key, Length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center"/>
              <w:rPr/>
            </w:pPr>
            <w:r w:rsidDel="00000000" w:rsidR="00000000" w:rsidRPr="00000000">
              <w:rPr>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rPr/>
            </w:pPr>
            <w:r w:rsidDel="00000000" w:rsidR="00000000" w:rsidRPr="00000000">
              <w:rPr>
                <w:rtl w:val="0"/>
              </w:rPr>
              <w:t xml:space="preserve">4 bytes. Unsigned Integer. Represents Admin Key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center"/>
              <w:rPr/>
            </w:pPr>
            <w:r w:rsidDel="00000000" w:rsidR="00000000" w:rsidRPr="00000000">
              <w:rPr>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center"/>
              <w:rPr/>
            </w:pPr>
            <w:r w:rsidDel="00000000" w:rsidR="00000000" w:rsidRPr="00000000">
              <w:rPr>
                <w:rtl w:val="0"/>
              </w:rPr>
              <w:t xml:space="preserve">0xA4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pPr>
            <w:r w:rsidDel="00000000" w:rsidR="00000000" w:rsidRPr="00000000">
              <w:rPr>
                <w:rtl w:val="0"/>
              </w:rPr>
              <w:t xml:space="preserve">Key = staff_key, Length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rPr/>
            </w:pPr>
            <w:r w:rsidDel="00000000" w:rsidR="00000000" w:rsidRPr="00000000">
              <w:rPr>
                <w:rtl w:val="0"/>
              </w:rPr>
              <w:t xml:space="preserve">4 bytes. Unsigned Integer. Represents Staff Key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center"/>
              <w:rPr/>
            </w:pPr>
            <w:r w:rsidDel="00000000" w:rsidR="00000000" w:rsidRPr="00000000">
              <w:rPr>
                <w:rtl w:val="0"/>
              </w:rPr>
              <w:t xml:space="preserve">0xB4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rPr/>
            </w:pPr>
            <w:r w:rsidDel="00000000" w:rsidR="00000000" w:rsidRPr="00000000">
              <w:rPr>
                <w:rtl w:val="0"/>
              </w:rPr>
              <w:t xml:space="preserve">Key = guest_data, Length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center"/>
              <w:rPr/>
            </w:pPr>
            <w:r w:rsidDel="00000000" w:rsidR="00000000" w:rsidRPr="00000000">
              <w:rPr>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rPr/>
            </w:pPr>
            <w:r w:rsidDel="00000000" w:rsidR="00000000" w:rsidRPr="00000000">
              <w:rPr>
                <w:rtl w:val="0"/>
              </w:rPr>
              <w:t xml:space="preserve">4 bytes. Unsigned Integer. Represents Guest Key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center"/>
              <w:rPr/>
            </w:pPr>
            <w:r w:rsidDel="00000000" w:rsidR="00000000" w:rsidRPr="00000000">
              <w:rPr>
                <w:rtl w:val="0"/>
              </w:rPr>
              <w:t xml:space="preserve">0xD2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pPr>
            <w:r w:rsidDel="00000000" w:rsidR="00000000" w:rsidRPr="00000000">
              <w:rPr>
                <w:rtl w:val="0"/>
              </w:rPr>
              <w:t xml:space="preserve">Key = firmware_version, Length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center"/>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pPr>
            <w:r w:rsidDel="00000000" w:rsidR="00000000" w:rsidRPr="00000000">
              <w:rPr>
                <w:rtl w:val="0"/>
              </w:rPr>
              <w:t xml:space="preserve">2 bytes. Represents the firmware version.</w:t>
            </w:r>
          </w:p>
        </w:tc>
      </w:tr>
      <w:tr>
        <w:trPr>
          <w:cantSplit w:val="0"/>
          <w:tblHeader w:val="0"/>
          <w:ins w:author="TNC Mouli" w:id="3" w:date="2022-11-12T07:26:49Z"/>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center"/>
              <w:rPr>
                <w:ins w:author="TNC Mouli" w:id="3" w:date="2022-11-12T07:26:49Z"/>
              </w:rPr>
            </w:pPr>
            <w:ins w:author="TNC Mouli" w:id="3" w:date="2022-11-12T07:26:49Z">
              <w:r w:rsidDel="00000000" w:rsidR="00000000" w:rsidRPr="00000000">
                <w:rPr>
                  <w:rtl w:val="0"/>
                </w:rPr>
                <w:t xml:space="preserve">43:1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jc w:val="center"/>
              <w:rPr>
                <w:ins w:author="TNC Mouli" w:id="3" w:date="2022-11-12T07:26:49Z"/>
              </w:rPr>
            </w:pPr>
            <w:ins w:author="TNC Mouli" w:id="3" w:date="2022-11-12T07:26:49Z">
              <w:r w:rsidDel="00000000" w:rsidR="00000000" w:rsidRPr="00000000">
                <w:rPr>
                  <w:rtl w:val="0"/>
                </w:rPr>
                <w:t xml:space="preserve">0xE4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ins w:author="TNC Mouli" w:id="3" w:date="2022-11-12T07:26:49Z"/>
              </w:rPr>
            </w:pPr>
            <w:ins w:author="TNC Mouli" w:id="3" w:date="2022-11-12T07:26:49Z">
              <w:r w:rsidDel="00000000" w:rsidR="00000000" w:rsidRPr="00000000">
                <w:rPr>
                  <w:rtl w:val="0"/>
                </w:rPr>
                <w:t xml:space="preserve">Key = date_time, Length = 4</w:t>
              </w:r>
            </w:ins>
          </w:p>
        </w:tc>
      </w:tr>
      <w:tr>
        <w:trPr>
          <w:cantSplit w:val="0"/>
          <w:tblHeader w:val="0"/>
          <w:ins w:author="TNC Mouli" w:id="3" w:date="2022-11-12T07:26:49Z"/>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center"/>
              <w:rPr>
                <w:ins w:author="TNC Mouli" w:id="3" w:date="2022-11-12T07:26:49Z"/>
              </w:rPr>
            </w:pPr>
            <w:ins w:author="TNC Mouli" w:id="3" w:date="2022-11-12T07:26:49Z">
              <w:r w:rsidDel="00000000" w:rsidR="00000000" w:rsidRPr="00000000">
                <w:rPr>
                  <w:rtl w:val="0"/>
                </w:rPr>
                <w:t xml:space="preserve">44:4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center"/>
              <w:rPr>
                <w:ins w:author="TNC Mouli" w:id="3" w:date="2022-11-12T07:26:49Z"/>
              </w:rPr>
            </w:pPr>
            <w:ins w:author="TNC Mouli" w:id="3" w:date="2022-11-12T07:26:49Z">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ins w:author="TNC Mouli" w:id="3" w:date="2022-11-12T07:26:49Z"/>
              </w:rPr>
            </w:pPr>
            <w:ins w:author="TNC Mouli" w:id="3" w:date="2022-11-12T07:26:49Z">
              <w:r w:rsidDel="00000000" w:rsidR="00000000" w:rsidRPr="00000000">
                <w:rPr>
                  <w:rtl w:val="0"/>
                </w:rPr>
                <w:t xml:space="preserve">4 bytes. Unsigned Integer. Represents </w:t>
              </w:r>
              <w:r w:rsidDel="00000000" w:rsidR="00000000" w:rsidRPr="00000000">
                <w:rPr>
                  <w:rtl w:val="0"/>
                </w:rPr>
                <w:t xml:space="preserve">the current date and time set on the lock controller in epoch seconds (seconds elapsed since 00:00:00 UTC on 1 January 1970).</w:t>
              </w:r>
              <w:r w:rsidDel="00000000" w:rsidR="00000000" w:rsidRPr="00000000">
                <w:rPr>
                  <w:rtl w:val="0"/>
                </w:rPr>
              </w:r>
            </w:ins>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pPr>
            <w:ins w:author="TNC Mouli" w:id="4" w:date="2022-11-12T07:29:00Z">
              <w:r w:rsidDel="00000000" w:rsidR="00000000" w:rsidRPr="00000000">
                <w:rPr>
                  <w:rtl w:val="0"/>
                </w:rPr>
                <w:t xml:space="preserve">48:1</w:t>
              </w:r>
            </w:ins>
            <w:del w:author="TNC Mouli" w:id="4" w:date="2022-11-12T07:29:00Z">
              <w:r w:rsidDel="00000000" w:rsidR="00000000" w:rsidRPr="00000000">
                <w:rPr>
                  <w:rtl w:val="0"/>
                </w:rPr>
                <w:delText xml:space="preserve">43:1</w:delText>
              </w:r>
            </w:del>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Style w:val="Heading3"/>
        <w:pageBreakBefore w:val="0"/>
        <w:rPr/>
      </w:pPr>
      <w:bookmarkStart w:colFirst="0" w:colLast="0" w:name="_4a8d5dudq0g" w:id="13"/>
      <w:bookmarkEnd w:id="13"/>
      <w:r w:rsidDel="00000000" w:rsidR="00000000" w:rsidRPr="00000000">
        <w:rPr>
          <w:rtl w:val="0"/>
        </w:rPr>
        <w:t xml:space="preserve">JSON Payload - IoT Gateway to Cloud IoT Server</w:t>
      </w:r>
    </w:p>
    <w:p w:rsidR="00000000" w:rsidDel="00000000" w:rsidP="00000000" w:rsidRDefault="00000000" w:rsidRPr="00000000" w14:paraId="00000424">
      <w:pPr>
        <w:pageBreakBefore w:val="0"/>
        <w:rPr/>
      </w:pPr>
      <w:r w:rsidDel="00000000" w:rsidR="00000000" w:rsidRPr="00000000">
        <w:rPr>
          <w:rtl w:val="0"/>
        </w:rPr>
        <w:t xml:space="preserve">The following MQTT response message is sent from IoT Gateway to Cloud IoT Server for Get Status request: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2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getstatus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2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42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42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“online”,</w:t>
            </w:r>
          </w:p>
          <w:p w:rsidR="00000000" w:rsidDel="00000000" w:rsidP="00000000" w:rsidRDefault="00000000" w:rsidRPr="00000000" w14:paraId="0000042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"battery" : 85,</w:t>
            </w:r>
          </w:p>
          <w:p w:rsidR="00000000" w:rsidDel="00000000" w:rsidP="00000000" w:rsidRDefault="00000000" w:rsidRPr="00000000" w14:paraId="0000042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"deadbolt" : false,</w:t>
            </w:r>
          </w:p>
          <w:p w:rsidR="00000000" w:rsidDel="00000000" w:rsidP="00000000" w:rsidRDefault="00000000" w:rsidRPr="00000000" w14:paraId="0000042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"latch" : false,</w:t>
            </w:r>
          </w:p>
          <w:p w:rsidR="00000000" w:rsidDel="00000000" w:rsidP="00000000" w:rsidRDefault="00000000" w:rsidRPr="00000000" w14:paraId="00000430">
            <w:pPr>
              <w:widowControl w:val="0"/>
              <w:spacing w:after="0" w:line="240" w:lineRule="auto"/>
              <w:rPr>
                <w:ins w:author="TNC Mouli" w:id="5" w:date="2022-11-12T07:29:33Z"/>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"firmware_version" : &lt;string&gt;,</w:t>
            </w:r>
            <w:ins w:author="TNC Mouli" w:id="5" w:date="2022-11-12T07:29:33Z">
              <w:r w:rsidDel="00000000" w:rsidR="00000000" w:rsidRPr="00000000">
                <w:rPr>
                  <w:rtl w:val="0"/>
                </w:rPr>
              </w:r>
            </w:ins>
          </w:p>
          <w:p w:rsidR="00000000" w:rsidDel="00000000" w:rsidP="00000000" w:rsidRDefault="00000000" w:rsidRPr="00000000" w14:paraId="00000431">
            <w:pPr>
              <w:widowControl w:val="0"/>
              <w:spacing w:after="0" w:line="240" w:lineRule="auto"/>
              <w:rPr>
                <w:rFonts w:ascii="Courier New" w:cs="Courier New" w:eastAsia="Courier New" w:hAnsi="Courier New"/>
                <w:sz w:val="20"/>
                <w:szCs w:val="20"/>
                <w:rPrChange w:author="TNC Mouli" w:id="6" w:date="2022-11-12T07:30:35Z">
                  <w:rPr>
                    <w:rFonts w:ascii="Courier New" w:cs="Courier New" w:eastAsia="Courier New" w:hAnsi="Courier New"/>
                    <w:sz w:val="20"/>
                    <w:szCs w:val="20"/>
                  </w:rPr>
                </w:rPrChange>
              </w:rPr>
            </w:pPr>
            <w:ins w:author="TNC Mouli" w:id="5" w:date="2022-11-12T07:29:33Z">
              <w:r w:rsidDel="00000000" w:rsidR="00000000" w:rsidRPr="00000000">
                <w:rPr>
                  <w:rFonts w:ascii="Courier New" w:cs="Courier New" w:eastAsia="Courier New" w:hAnsi="Courier New"/>
                  <w:sz w:val="20"/>
                  <w:szCs w:val="20"/>
                  <w:rtl w:val="0"/>
                </w:rPr>
                <w:t xml:space="preserve">      "date_time" :</w:t>
              </w:r>
              <w:r w:rsidDel="00000000" w:rsidR="00000000" w:rsidRPr="00000000">
                <w:rPr>
                  <w:rFonts w:ascii="Courier New" w:cs="Courier New" w:eastAsia="Courier New" w:hAnsi="Courier New"/>
                  <w:sz w:val="20"/>
                  <w:szCs w:val="20"/>
                  <w:rtl w:val="0"/>
                  <w:rPrChange w:author="TNC Mouli" w:id="6" w:date="2022-11-12T07:30:35Z">
                    <w:rPr>
                      <w:rFonts w:ascii="Courier New" w:cs="Courier New" w:eastAsia="Courier New" w:hAnsi="Courier New"/>
                      <w:sz w:val="20"/>
                      <w:szCs w:val="20"/>
                    </w:rPr>
                  </w:rPrChange>
                </w:rPr>
                <w:t xml:space="preserve"> </w:t>
              </w:r>
              <w:r w:rsidDel="00000000" w:rsidR="00000000" w:rsidRPr="00000000">
                <w:rPr>
                  <w:rFonts w:ascii="Courier New" w:cs="Courier New" w:eastAsia="Courier New" w:hAnsi="Courier New"/>
                  <w:sz w:val="20"/>
                  <w:szCs w:val="20"/>
                  <w:rtl w:val="0"/>
                  <w:rPrChange w:author="TNC Mouli" w:id="6" w:date="2022-11-12T07:30:35Z">
                    <w:rPr>
                      <w:rFonts w:ascii="Courier New" w:cs="Courier New" w:eastAsia="Courier New" w:hAnsi="Courier New"/>
                      <w:sz w:val="20"/>
                      <w:szCs w:val="20"/>
                    </w:rPr>
                  </w:rPrChange>
                </w:rPr>
                <w:t xml:space="preserve">"YYYY-MM-DD, hh:mm:ss",</w:t>
              </w:r>
            </w:ins>
            <w:r w:rsidDel="00000000" w:rsidR="00000000" w:rsidRPr="00000000">
              <w:rPr>
                <w:rtl w:val="0"/>
              </w:rPr>
            </w:r>
          </w:p>
          <w:p w:rsidR="00000000" w:rsidDel="00000000" w:rsidP="00000000" w:rsidRDefault="00000000" w:rsidRPr="00000000" w14:paraId="0000043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"master_data" : {</w:t>
            </w:r>
          </w:p>
          <w:p w:rsidR="00000000" w:rsidDel="00000000" w:rsidP="00000000" w:rsidRDefault="00000000" w:rsidRPr="00000000" w14:paraId="0000043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"macrotech_id" : &lt;unsigned int&gt;,</w:t>
            </w:r>
          </w:p>
          <w:p w:rsidR="00000000" w:rsidDel="00000000" w:rsidP="00000000" w:rsidRDefault="00000000" w:rsidRPr="00000000" w14:paraId="0000043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"hotel_id" : &lt;unsigned short int&gt;,</w:t>
            </w:r>
          </w:p>
          <w:p w:rsidR="00000000" w:rsidDel="00000000" w:rsidP="00000000" w:rsidRDefault="00000000" w:rsidRPr="00000000" w14:paraId="0000043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"lock_type" : "guest_room" or "common_door",</w:t>
            </w:r>
          </w:p>
          <w:p w:rsidR="00000000" w:rsidDel="00000000" w:rsidP="00000000" w:rsidRDefault="00000000" w:rsidRPr="00000000" w14:paraId="0000043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"floor" : 0 to 255,</w:t>
            </w:r>
          </w:p>
          <w:p w:rsidR="00000000" w:rsidDel="00000000" w:rsidP="00000000" w:rsidRDefault="00000000" w:rsidRPr="00000000" w14:paraId="0000043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"room_number" : &lt;unsigned short&gt;,</w:t>
            </w:r>
          </w:p>
          <w:p w:rsidR="00000000" w:rsidDel="00000000" w:rsidP="00000000" w:rsidRDefault="00000000" w:rsidRPr="00000000" w14:paraId="0000043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"autolock" : true/false</w:t>
            </w:r>
          </w:p>
          <w:p w:rsidR="00000000" w:rsidDel="00000000" w:rsidP="00000000" w:rsidRDefault="00000000" w:rsidRPr="00000000" w14:paraId="0000043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"admin_key" : &lt;unsigned int&gt;,</w:t>
            </w:r>
          </w:p>
          <w:p w:rsidR="00000000" w:rsidDel="00000000" w:rsidP="00000000" w:rsidRDefault="00000000" w:rsidRPr="00000000" w14:paraId="0000043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"staff_key" : &lt;unsigned int&gt;,</w:t>
            </w:r>
          </w:p>
          <w:p w:rsidR="00000000" w:rsidDel="00000000" w:rsidP="00000000" w:rsidRDefault="00000000" w:rsidRPr="00000000" w14:paraId="0000043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"guest_key" : &lt;unsigned int&gt;</w:t>
            </w:r>
          </w:p>
          <w:p w:rsidR="00000000" w:rsidDel="00000000" w:rsidP="00000000" w:rsidRDefault="00000000" w:rsidRPr="00000000" w14:paraId="0000043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response corresponds to that lock. </w:t>
            </w:r>
          </w:p>
          <w:p w:rsidR="00000000" w:rsidDel="00000000" w:rsidP="00000000" w:rsidRDefault="00000000" w:rsidRPr="00000000" w14:paraId="00000441">
            <w:pPr>
              <w:widowControl w:val="0"/>
              <w:spacing w:after="0"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443">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444">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445">
            <w:pPr>
              <w:widowControl w:val="0"/>
              <w:spacing w:line="240" w:lineRule="auto"/>
              <w:rPr/>
            </w:pPr>
            <w:r w:rsidDel="00000000" w:rsidR="00000000" w:rsidRPr="00000000">
              <w:rPr>
                <w:rtl w:val="0"/>
              </w:rPr>
              <w:t xml:space="preserve">The response object contains multiple fields:</w:t>
            </w:r>
          </w:p>
          <w:p w:rsidR="00000000" w:rsidDel="00000000" w:rsidP="00000000" w:rsidRDefault="00000000" w:rsidRPr="00000000" w14:paraId="00000446">
            <w:pPr>
              <w:widowControl w:val="0"/>
              <w:numPr>
                <w:ilvl w:val="0"/>
                <w:numId w:val="10"/>
              </w:numPr>
              <w:spacing w:after="0" w:afterAutospacing="0" w:line="240" w:lineRule="auto"/>
              <w:ind w:left="720" w:hanging="360"/>
            </w:pPr>
            <w:r w:rsidDel="00000000" w:rsidR="00000000" w:rsidRPr="00000000">
              <w:rPr>
                <w:i w:val="1"/>
                <w:rtl w:val="0"/>
              </w:rPr>
              <w:t xml:space="preserve">status</w:t>
            </w:r>
            <w:r w:rsidDel="00000000" w:rsidR="00000000" w:rsidRPr="00000000">
              <w:rPr>
                <w:rtl w:val="0"/>
              </w:rPr>
              <w:t xml:space="preserve"> - can be either “online” or “offline” indicating the lock status</w:t>
            </w:r>
          </w:p>
          <w:p w:rsidR="00000000" w:rsidDel="00000000" w:rsidP="00000000" w:rsidRDefault="00000000" w:rsidRPr="00000000" w14:paraId="00000447">
            <w:pPr>
              <w:widowControl w:val="0"/>
              <w:numPr>
                <w:ilvl w:val="0"/>
                <w:numId w:val="10"/>
              </w:numPr>
              <w:spacing w:after="0" w:afterAutospacing="0" w:line="240" w:lineRule="auto"/>
              <w:ind w:left="720" w:hanging="360"/>
            </w:pPr>
            <w:r w:rsidDel="00000000" w:rsidR="00000000" w:rsidRPr="00000000">
              <w:rPr>
                <w:i w:val="1"/>
                <w:rtl w:val="0"/>
              </w:rPr>
              <w:t xml:space="preserve">battery</w:t>
            </w:r>
            <w:r w:rsidDel="00000000" w:rsidR="00000000" w:rsidRPr="00000000">
              <w:rPr>
                <w:rtl w:val="0"/>
              </w:rPr>
              <w:t xml:space="preserve"> - provides the battery level in % ranging between 0 and 100.</w:t>
            </w:r>
          </w:p>
          <w:p w:rsidR="00000000" w:rsidDel="00000000" w:rsidP="00000000" w:rsidRDefault="00000000" w:rsidRPr="00000000" w14:paraId="00000448">
            <w:pPr>
              <w:widowControl w:val="0"/>
              <w:numPr>
                <w:ilvl w:val="0"/>
                <w:numId w:val="10"/>
              </w:numPr>
              <w:spacing w:after="0" w:afterAutospacing="0" w:line="240" w:lineRule="auto"/>
              <w:ind w:left="720" w:hanging="360"/>
            </w:pPr>
            <w:r w:rsidDel="00000000" w:rsidR="00000000" w:rsidRPr="00000000">
              <w:rPr>
                <w:i w:val="1"/>
                <w:rtl w:val="0"/>
              </w:rPr>
              <w:t xml:space="preserve">deadbolt</w:t>
            </w:r>
            <w:r w:rsidDel="00000000" w:rsidR="00000000" w:rsidRPr="00000000">
              <w:rPr>
                <w:rtl w:val="0"/>
              </w:rPr>
              <w:t xml:space="preserve"> - boolean value of true (if engaged) or false (if disengaged)</w:t>
            </w:r>
          </w:p>
          <w:p w:rsidR="00000000" w:rsidDel="00000000" w:rsidP="00000000" w:rsidRDefault="00000000" w:rsidRPr="00000000" w14:paraId="00000449">
            <w:pPr>
              <w:widowControl w:val="0"/>
              <w:numPr>
                <w:ilvl w:val="0"/>
                <w:numId w:val="10"/>
              </w:numPr>
              <w:spacing w:after="0" w:afterAutospacing="0" w:line="240" w:lineRule="auto"/>
              <w:ind w:left="720" w:hanging="360"/>
            </w:pPr>
            <w:r w:rsidDel="00000000" w:rsidR="00000000" w:rsidRPr="00000000">
              <w:rPr>
                <w:i w:val="1"/>
                <w:rtl w:val="0"/>
              </w:rPr>
              <w:t xml:space="preserve">latch</w:t>
            </w:r>
            <w:r w:rsidDel="00000000" w:rsidR="00000000" w:rsidRPr="00000000">
              <w:rPr>
                <w:rtl w:val="0"/>
              </w:rPr>
              <w:t xml:space="preserve"> - boolean value of true (if closed) or false (if opened)</w:t>
            </w:r>
          </w:p>
          <w:p w:rsidR="00000000" w:rsidDel="00000000" w:rsidP="00000000" w:rsidRDefault="00000000" w:rsidRPr="00000000" w14:paraId="0000044A">
            <w:pPr>
              <w:widowControl w:val="0"/>
              <w:numPr>
                <w:ilvl w:val="0"/>
                <w:numId w:val="10"/>
              </w:numPr>
              <w:spacing w:after="0" w:afterAutospacing="0" w:line="240" w:lineRule="auto"/>
              <w:ind w:left="720" w:hanging="360"/>
              <w:rPr>
                <w:ins w:author="TNC Mouli" w:id="7" w:date="2022-11-12T07:31:44Z"/>
              </w:rPr>
            </w:pPr>
            <w:r w:rsidDel="00000000" w:rsidR="00000000" w:rsidRPr="00000000">
              <w:rPr>
                <w:i w:val="1"/>
                <w:rtl w:val="0"/>
              </w:rPr>
              <w:t xml:space="preserve">firmware_version</w:t>
            </w:r>
            <w:r w:rsidDel="00000000" w:rsidR="00000000" w:rsidRPr="00000000">
              <w:rPr>
                <w:rtl w:val="0"/>
              </w:rPr>
              <w:t xml:space="preserve"> - the version string in “&lt;major&gt;.&lt;minor&gt;.&lt;maintenance&gt;” form (for example: 1.2.40) is sent.</w:t>
            </w:r>
            <w:ins w:author="TNC Mouli" w:id="7" w:date="2022-11-12T07:31:44Z">
              <w:r w:rsidDel="00000000" w:rsidR="00000000" w:rsidRPr="00000000">
                <w:rPr>
                  <w:rtl w:val="0"/>
                </w:rPr>
              </w:r>
            </w:ins>
          </w:p>
          <w:p w:rsidR="00000000" w:rsidDel="00000000" w:rsidP="00000000" w:rsidRDefault="00000000" w:rsidRPr="00000000" w14:paraId="0000044B">
            <w:pPr>
              <w:widowControl w:val="0"/>
              <w:numPr>
                <w:ilvl w:val="0"/>
                <w:numId w:val="10"/>
              </w:numPr>
              <w:spacing w:after="0" w:afterAutospacing="0" w:line="240" w:lineRule="auto"/>
              <w:ind w:left="720" w:hanging="360"/>
              <w:pPrChange w:author="TNC Mouli" w:id="0" w:date="2022-11-12T07:31:44Z">
                <w:pPr>
                  <w:widowControl w:val="0"/>
                  <w:numPr>
                    <w:ilvl w:val="0"/>
                    <w:numId w:val="10"/>
                  </w:numPr>
                  <w:spacing w:line="240" w:lineRule="auto"/>
                  <w:ind w:left="720" w:hanging="360"/>
                </w:pPr>
              </w:pPrChange>
            </w:pPr>
            <w:ins w:author="TNC Mouli" w:id="7" w:date="2022-11-12T07:31:44Z">
              <w:r w:rsidDel="00000000" w:rsidR="00000000" w:rsidRPr="00000000">
                <w:rPr>
                  <w:rtl w:val="0"/>
                </w:rPr>
                <w:t xml:space="preserve">date_time - </w:t>
              </w:r>
              <w:r w:rsidDel="00000000" w:rsidR="00000000" w:rsidRPr="00000000">
                <w:rPr>
                  <w:rtl w:val="0"/>
                </w:rPr>
                <w:t xml:space="preserve">the current date and time set on that lock controller, the data is in “YYYY-MM-MM, hh:mm:ss” form</w:t>
              </w:r>
            </w:ins>
            <w:r w:rsidDel="00000000" w:rsidR="00000000" w:rsidRPr="00000000">
              <w:rPr>
                <w:rtl w:val="0"/>
              </w:rPr>
            </w:r>
          </w:p>
          <w:p w:rsidR="00000000" w:rsidDel="00000000" w:rsidP="00000000" w:rsidRDefault="00000000" w:rsidRPr="00000000" w14:paraId="0000044C">
            <w:pPr>
              <w:widowControl w:val="0"/>
              <w:numPr>
                <w:ilvl w:val="0"/>
                <w:numId w:val="10"/>
              </w:numPr>
              <w:spacing w:line="240" w:lineRule="auto"/>
              <w:ind w:left="720" w:hanging="360"/>
            </w:pPr>
            <w:r w:rsidDel="00000000" w:rsidR="00000000" w:rsidRPr="00000000">
              <w:rPr>
                <w:rtl w:val="0"/>
              </w:rPr>
              <w:t xml:space="preserve">RFID details: Master Data { Macrotech ID, Hotel ID, Lock type, Floor, Room number and Autolock setting (true/false)}, Admin Key {key}, Staff Key {key}, Guest Key {key</w:t>
            </w:r>
            <w:r w:rsidDel="00000000" w:rsidR="00000000" w:rsidRPr="00000000">
              <w:rPr>
                <w:rtl w:val="0"/>
              </w:rPr>
            </w:r>
          </w:p>
        </w:tc>
      </w:tr>
    </w:tbl>
    <w:p w:rsidR="00000000" w:rsidDel="00000000" w:rsidP="00000000" w:rsidRDefault="00000000" w:rsidRPr="00000000" w14:paraId="0000044D">
      <w:pPr>
        <w:pStyle w:val="Heading3"/>
        <w:rPr/>
      </w:pPr>
      <w:bookmarkStart w:colFirst="0" w:colLast="0" w:name="_eqs968szh6ap" w:id="14"/>
      <w:bookmarkEnd w:id="14"/>
      <w:r w:rsidDel="00000000" w:rsidR="00000000" w:rsidRPr="00000000">
        <w:rPr>
          <w:rtl w:val="0"/>
        </w:rPr>
        <w:t xml:space="preserve">Get Status from All Lock Controllers</w:t>
      </w:r>
    </w:p>
    <w:p w:rsidR="00000000" w:rsidDel="00000000" w:rsidP="00000000" w:rsidRDefault="00000000" w:rsidRPr="00000000" w14:paraId="0000044E">
      <w:pPr>
        <w:rPr/>
      </w:pPr>
      <w:r w:rsidDel="00000000" w:rsidR="00000000" w:rsidRPr="00000000">
        <w:rPr>
          <w:rtl w:val="0"/>
        </w:rPr>
        <w:t xml:space="preserve">Cloud IoT Server initiates this operation to get status from all lock controllers.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rPr>
                <w:b w:val="1"/>
              </w:rPr>
            </w:pPr>
            <w:r w:rsidDel="00000000" w:rsidR="00000000" w:rsidRPr="00000000">
              <w:rPr>
                <w:b w:val="1"/>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pPr>
            <w:r w:rsidDel="00000000" w:rsidR="00000000" w:rsidRPr="00000000">
              <w:rPr>
                <w:rtl w:val="0"/>
              </w:rPr>
              <w:t xml:space="preserve">{Gateway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rPr>
                <w:b w:val="1"/>
              </w:rPr>
            </w:pPr>
            <w:r w:rsidDel="00000000" w:rsidR="00000000" w:rsidRPr="00000000">
              <w:rPr>
                <w:b w:val="1"/>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getstatus</w:t>
            </w:r>
            <w:r w:rsidDel="00000000" w:rsidR="00000000" w:rsidRPr="00000000">
              <w:rPr>
                <w:rFonts w:ascii="Courier New" w:cs="Courier New" w:eastAsia="Courier New" w:hAnsi="Courier New"/>
                <w:sz w:val="20"/>
                <w:szCs w:val="20"/>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lock controllers in the mesh network associated with the gateway.</w:t>
            </w:r>
          </w:p>
          <w:p w:rsidR="00000000" w:rsidDel="00000000" w:rsidP="00000000" w:rsidRDefault="00000000" w:rsidRPr="00000000" w14:paraId="00000455">
            <w:pPr>
              <w:widowControl w:val="0"/>
              <w:spacing w:after="0" w:line="240" w:lineRule="auto"/>
              <w:rPr/>
            </w:pPr>
            <w:r w:rsidDel="00000000" w:rsidR="00000000" w:rsidRPr="00000000">
              <w:rPr>
                <w:rtl w:val="0"/>
              </w:rPr>
            </w:r>
          </w:p>
          <w:p w:rsidR="00000000" w:rsidDel="00000000" w:rsidP="00000000" w:rsidRDefault="00000000" w:rsidRPr="00000000" w14:paraId="00000456">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457">
            <w:pPr>
              <w:widowControl w:val="0"/>
              <w:spacing w:after="0" w:line="240" w:lineRule="auto"/>
              <w:rPr/>
            </w:pPr>
            <w:r w:rsidDel="00000000" w:rsidR="00000000" w:rsidRPr="00000000">
              <w:rPr>
                <w:rtl w:val="0"/>
              </w:rPr>
            </w:r>
          </w:p>
          <w:p w:rsidR="00000000" w:rsidDel="00000000" w:rsidP="00000000" w:rsidRDefault="00000000" w:rsidRPr="00000000" w14:paraId="00000458">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459">
            <w:pPr>
              <w:widowControl w:val="0"/>
              <w:numPr>
                <w:ilvl w:val="0"/>
                <w:numId w:val="2"/>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45A">
            <w:pPr>
              <w:widowControl w:val="0"/>
              <w:numPr>
                <w:ilvl w:val="0"/>
                <w:numId w:val="2"/>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r w:rsidDel="00000000" w:rsidR="00000000" w:rsidRPr="00000000">
              <w:rPr>
                <w:rtl w:val="0"/>
              </w:rPr>
            </w:r>
          </w:p>
        </w:tc>
      </w:tr>
    </w:tbl>
    <w:p w:rsidR="00000000" w:rsidDel="00000000" w:rsidP="00000000" w:rsidRDefault="00000000" w:rsidRPr="00000000" w14:paraId="0000045B">
      <w:pPr>
        <w:pStyle w:val="Heading3"/>
        <w:rPr/>
      </w:pPr>
      <w:bookmarkStart w:colFirst="0" w:colLast="0" w:name="_3e7qenomc04r" w:id="15"/>
      <w:bookmarkEnd w:id="15"/>
      <w:r w:rsidDel="00000000" w:rsidR="00000000" w:rsidRPr="00000000">
        <w:rPr>
          <w:rtl w:val="0"/>
        </w:rPr>
        <w:t xml:space="preserve">PDU Structure - IoT Gateway to all Lock controller nodes</w:t>
      </w:r>
    </w:p>
    <w:p w:rsidR="00000000" w:rsidDel="00000000" w:rsidP="00000000" w:rsidRDefault="00000000" w:rsidRPr="00000000" w14:paraId="0000045C">
      <w:pPr>
        <w:rPr/>
      </w:pPr>
      <w:r w:rsidDel="00000000" w:rsidR="00000000" w:rsidRPr="00000000">
        <w:rPr>
          <w:rtl w:val="0"/>
        </w:rPr>
        <w:t xml:space="preserve">IoT Gateway sends the PDU as given in </w:t>
      </w:r>
      <w:hyperlink w:anchor="_wb3evhharqgh">
        <w:r w:rsidDel="00000000" w:rsidR="00000000" w:rsidRPr="00000000">
          <w:rPr>
            <w:color w:val="1155cc"/>
            <w:u w:val="single"/>
            <w:rtl w:val="0"/>
          </w:rPr>
          <w:t xml:space="preserve">Get Status - Individual Lock</w:t>
        </w:r>
      </w:hyperlink>
      <w:r w:rsidDel="00000000" w:rsidR="00000000" w:rsidRPr="00000000">
        <w:rPr>
          <w:rtl w:val="0"/>
        </w:rPr>
        <w:t xml:space="preserve"> to all lock controllers.</w:t>
      </w:r>
    </w:p>
    <w:p w:rsidR="00000000" w:rsidDel="00000000" w:rsidP="00000000" w:rsidRDefault="00000000" w:rsidRPr="00000000" w14:paraId="0000045D">
      <w:pPr>
        <w:pStyle w:val="Heading2"/>
        <w:rPr/>
      </w:pPr>
      <w:bookmarkStart w:colFirst="0" w:colLast="0" w:name="_mupkyr6t4lyf" w:id="16"/>
      <w:bookmarkEnd w:id="16"/>
      <w:r w:rsidDel="00000000" w:rsidR="00000000" w:rsidRPr="00000000">
        <w:rPr>
          <w:rtl w:val="0"/>
        </w:rPr>
        <w:t xml:space="preserve">Response for Get Status From All Lock Controllers</w:t>
      </w:r>
    </w:p>
    <w:p w:rsidR="00000000" w:rsidDel="00000000" w:rsidP="00000000" w:rsidRDefault="00000000" w:rsidRPr="00000000" w14:paraId="0000045E">
      <w:pPr>
        <w:pStyle w:val="Heading3"/>
        <w:rPr/>
      </w:pPr>
      <w:bookmarkStart w:colFirst="0" w:colLast="0" w:name="_f3vsnwaestvy" w:id="17"/>
      <w:bookmarkEnd w:id="17"/>
      <w:r w:rsidDel="00000000" w:rsidR="00000000" w:rsidRPr="00000000">
        <w:rPr>
          <w:rtl w:val="0"/>
        </w:rPr>
        <w:t xml:space="preserve">PDU Structure - Lock controller node to IoT Gateway</w:t>
      </w:r>
    </w:p>
    <w:p w:rsidR="00000000" w:rsidDel="00000000" w:rsidP="00000000" w:rsidRDefault="00000000" w:rsidRPr="00000000" w14:paraId="0000045F">
      <w:pPr>
        <w:rPr/>
      </w:pPr>
      <w:r w:rsidDel="00000000" w:rsidR="00000000" w:rsidRPr="00000000">
        <w:rPr>
          <w:rtl w:val="0"/>
        </w:rPr>
        <w:t xml:space="preserve">Each lock controller node sends the PDU as given in </w:t>
      </w:r>
      <w:hyperlink w:anchor="_u0n591h1njzo">
        <w:r w:rsidDel="00000000" w:rsidR="00000000" w:rsidRPr="00000000">
          <w:rPr>
            <w:color w:val="1155cc"/>
            <w:u w:val="single"/>
            <w:rtl w:val="0"/>
          </w:rPr>
          <w:t xml:space="preserve">Response for Get Status - Individual Lock</w:t>
        </w:r>
      </w:hyperlink>
      <w:r w:rsidDel="00000000" w:rsidR="00000000" w:rsidRPr="00000000">
        <w:rPr>
          <w:rtl w:val="0"/>
        </w:rPr>
        <w:t xml:space="preserve">.</w:t>
      </w:r>
    </w:p>
    <w:p w:rsidR="00000000" w:rsidDel="00000000" w:rsidP="00000000" w:rsidRDefault="00000000" w:rsidRPr="00000000" w14:paraId="00000460">
      <w:pPr>
        <w:pStyle w:val="Heading3"/>
        <w:rPr/>
      </w:pPr>
      <w:bookmarkStart w:colFirst="0" w:colLast="0" w:name="_andgshze8veb" w:id="18"/>
      <w:bookmarkEnd w:id="18"/>
      <w:r w:rsidDel="00000000" w:rsidR="00000000" w:rsidRPr="00000000">
        <w:rPr>
          <w:rtl w:val="0"/>
        </w:rPr>
        <w:t xml:space="preserve">JSON Payload - IoT Gateway to Cloud IoT Server</w:t>
      </w:r>
    </w:p>
    <w:p w:rsidR="00000000" w:rsidDel="00000000" w:rsidP="00000000" w:rsidRDefault="00000000" w:rsidRPr="00000000" w14:paraId="00000461">
      <w:pPr>
        <w:rPr/>
      </w:pPr>
      <w:r w:rsidDel="00000000" w:rsidR="00000000" w:rsidRPr="00000000">
        <w:rPr>
          <w:rtl w:val="0"/>
        </w:rPr>
        <w:t xml:space="preserve">The MQTT response message shown in </w:t>
      </w:r>
      <w:hyperlink w:anchor="_4a8d5dudq0g">
        <w:r w:rsidDel="00000000" w:rsidR="00000000" w:rsidRPr="00000000">
          <w:rPr>
            <w:color w:val="1155cc"/>
            <w:u w:val="single"/>
            <w:rtl w:val="0"/>
          </w:rPr>
          <w:t xml:space="preserve">Get Status - Individual Lock</w:t>
        </w:r>
      </w:hyperlink>
      <w:r w:rsidDel="00000000" w:rsidR="00000000" w:rsidRPr="00000000">
        <w:rPr>
          <w:rtl w:val="0"/>
        </w:rPr>
        <w:t xml:space="preserve"> is sent from IoT Gateway to Cloud IoT Server for every response received from the lock controllers in the mesh network.</w:t>
      </w:r>
    </w:p>
    <w:p w:rsidR="00000000" w:rsidDel="00000000" w:rsidP="00000000" w:rsidRDefault="00000000" w:rsidRPr="00000000" w14:paraId="00000462">
      <w:pPr>
        <w:pStyle w:val="Heading2"/>
        <w:pageBreakBefore w:val="0"/>
        <w:rPr/>
      </w:pPr>
      <w:bookmarkStart w:colFirst="0" w:colLast="0" w:name="_3i80krwftt5d" w:id="19"/>
      <w:bookmarkEnd w:id="19"/>
      <w:r w:rsidDel="00000000" w:rsidR="00000000" w:rsidRPr="00000000">
        <w:rPr>
          <w:rtl w:val="0"/>
        </w:rPr>
        <w:t xml:space="preserve">Unlock Door - Normal Operation</w:t>
      </w:r>
    </w:p>
    <w:p w:rsidR="00000000" w:rsidDel="00000000" w:rsidP="00000000" w:rsidRDefault="00000000" w:rsidRPr="00000000" w14:paraId="00000463">
      <w:pPr>
        <w:pageBreakBefore w:val="0"/>
        <w:rPr/>
      </w:pPr>
      <w:r w:rsidDel="00000000" w:rsidR="00000000" w:rsidRPr="00000000">
        <w:rPr>
          <w:rtl w:val="0"/>
        </w:rPr>
        <w:t xml:space="preserve">Cloud IoT Server initiates this operation of unlocking a specific door, where the corresponding deadbolt is already disengaged (normal state).</w:t>
      </w:r>
    </w:p>
    <w:p w:rsidR="00000000" w:rsidDel="00000000" w:rsidP="00000000" w:rsidRDefault="00000000" w:rsidRPr="00000000" w14:paraId="00000464">
      <w:pPr>
        <w:pStyle w:val="Heading3"/>
        <w:pageBreakBefore w:val="0"/>
        <w:rPr/>
      </w:pPr>
      <w:bookmarkStart w:colFirst="0" w:colLast="0" w:name="_7ghm4j11fp8b" w:id="20"/>
      <w:bookmarkEnd w:id="20"/>
      <w:r w:rsidDel="00000000" w:rsidR="00000000" w:rsidRPr="00000000">
        <w:rPr>
          <w:rtl w:val="0"/>
        </w:rPr>
        <w:t xml:space="preserve">JSON Payload - Cloud IoT Server to IoT Gateway</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unlock</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46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corresponding door should be unlocked.</w:t>
            </w:r>
          </w:p>
          <w:p w:rsidR="00000000" w:rsidDel="00000000" w:rsidP="00000000" w:rsidRDefault="00000000" w:rsidRPr="00000000" w14:paraId="0000046C">
            <w:pPr>
              <w:widowControl w:val="0"/>
              <w:spacing w:after="0" w:line="240" w:lineRule="auto"/>
              <w:rPr/>
            </w:pPr>
            <w:r w:rsidDel="00000000" w:rsidR="00000000" w:rsidRPr="00000000">
              <w:rPr>
                <w:rtl w:val="0"/>
              </w:rPr>
            </w:r>
          </w:p>
          <w:p w:rsidR="00000000" w:rsidDel="00000000" w:rsidP="00000000" w:rsidRDefault="00000000" w:rsidRPr="00000000" w14:paraId="0000046D">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46E">
      <w:pPr>
        <w:pStyle w:val="Heading3"/>
        <w:pageBreakBefore w:val="0"/>
        <w:rPr/>
      </w:pPr>
      <w:bookmarkStart w:colFirst="0" w:colLast="0" w:name="_zi4ev4dfgu8n" w:id="21"/>
      <w:bookmarkEnd w:id="21"/>
      <w:r w:rsidDel="00000000" w:rsidR="00000000" w:rsidRPr="00000000">
        <w:rPr>
          <w:rtl w:val="0"/>
        </w:rPr>
        <w:t xml:space="preserve">PDU Structure - IoT Gateway to a specific Lock controller node</w:t>
      </w:r>
    </w:p>
    <w:p w:rsidR="00000000" w:rsidDel="00000000" w:rsidP="00000000" w:rsidRDefault="00000000" w:rsidRPr="00000000" w14:paraId="0000046F">
      <w:pPr>
        <w:pageBreakBefore w:val="0"/>
        <w:rPr/>
      </w:pPr>
      <w:r w:rsidDel="00000000" w:rsidR="00000000" w:rsidRPr="00000000">
        <w:rPr>
          <w:rtl w:val="0"/>
        </w:rPr>
        <w:t xml:space="preserve">The following PDU is sent to Lock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pageBreakBefore w:val="0"/>
              <w:widowControl w:val="0"/>
              <w:spacing w:after="0" w:line="240" w:lineRule="auto"/>
              <w:rPr/>
            </w:pPr>
            <w:r w:rsidDel="00000000" w:rsidR="00000000" w:rsidRPr="00000000">
              <w:rPr>
                <w:rtl w:val="0"/>
              </w:rPr>
              <w:t xml:space="preserve">Request ID. Signed int (4 bytes). </w:t>
            </w:r>
            <w:r w:rsidDel="00000000" w:rsidR="00000000" w:rsidRPr="00000000">
              <w:rPr>
                <w:rtl w:val="0"/>
              </w:rPr>
              <w:t xml:space="preserve">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pageBreakBefore w:val="0"/>
              <w:widowControl w:val="0"/>
              <w:spacing w:after="0" w:line="240" w:lineRule="auto"/>
              <w:rPr/>
            </w:pPr>
            <w:r w:rsidDel="00000000" w:rsidR="00000000" w:rsidRPr="00000000">
              <w:rPr>
                <w:rtl w:val="0"/>
              </w:rPr>
              <w:t xml:space="preserve">Key = 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pageBreakBefore w:val="0"/>
              <w:widowControl w:val="0"/>
              <w:spacing w:after="0" w:line="240" w:lineRule="auto"/>
              <w:rPr/>
            </w:pPr>
            <w:r w:rsidDel="00000000" w:rsidR="00000000" w:rsidRPr="00000000">
              <w:rPr>
                <w:rtl w:val="0"/>
              </w:rPr>
              <w:t xml:space="preserve">0x0 means unlock the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47F">
      <w:pPr>
        <w:pStyle w:val="Heading2"/>
        <w:pageBreakBefore w:val="0"/>
        <w:rPr/>
      </w:pPr>
      <w:bookmarkStart w:colFirst="0" w:colLast="0" w:name="_6vuicsvk4hjn" w:id="22"/>
      <w:bookmarkEnd w:id="22"/>
      <w:r w:rsidDel="00000000" w:rsidR="00000000" w:rsidRPr="00000000">
        <w:rPr>
          <w:rtl w:val="0"/>
        </w:rPr>
        <w:t xml:space="preserve">Response for Unlock Door - Normal Operation</w:t>
      </w:r>
    </w:p>
    <w:p w:rsidR="00000000" w:rsidDel="00000000" w:rsidP="00000000" w:rsidRDefault="00000000" w:rsidRPr="00000000" w14:paraId="00000480">
      <w:pPr>
        <w:pStyle w:val="Heading3"/>
        <w:pageBreakBefore w:val="0"/>
        <w:rPr/>
      </w:pPr>
      <w:bookmarkStart w:colFirst="0" w:colLast="0" w:name="_w4q3pdlfx4kg" w:id="23"/>
      <w:bookmarkEnd w:id="23"/>
      <w:r w:rsidDel="00000000" w:rsidR="00000000" w:rsidRPr="00000000">
        <w:rPr>
          <w:rtl w:val="0"/>
        </w:rPr>
        <w:t xml:space="preserve">PDU Structure - Lock controller node to IoT Gateway</w:t>
      </w:r>
    </w:p>
    <w:p w:rsidR="00000000" w:rsidDel="00000000" w:rsidP="00000000" w:rsidRDefault="00000000" w:rsidRPr="00000000" w14:paraId="00000481">
      <w:pPr>
        <w:pageBreakBefore w:val="0"/>
        <w:rPr/>
      </w:pPr>
      <w:r w:rsidDel="00000000" w:rsidR="00000000" w:rsidRPr="00000000">
        <w:rPr>
          <w:rtl w:val="0"/>
        </w:rPr>
        <w:t xml:space="preserve">The lock controller node sends the following response for </w:t>
      </w:r>
      <w:hyperlink w:anchor="_bbveaii1nn1t">
        <w:r w:rsidDel="00000000" w:rsidR="00000000" w:rsidRPr="00000000">
          <w:rPr>
            <w:i w:val="1"/>
            <w:color w:val="1155cc"/>
            <w:u w:val="single"/>
            <w:rtl w:val="0"/>
          </w:rPr>
          <w:t xml:space="preserve">Unlock Door - Normal Operation</w:t>
        </w:r>
      </w:hyperlink>
      <w:r w:rsidDel="00000000" w:rsidR="00000000" w:rsidRPr="00000000">
        <w:rPr>
          <w:rtl w:val="0"/>
        </w:rPr>
        <w:t xml:space="preserv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hyperlink w:anchor="_bbveaii1nn1t">
              <w:r w:rsidDel="00000000" w:rsidR="00000000" w:rsidRPr="00000000">
                <w:rPr>
                  <w:color w:val="1155cc"/>
                  <w:u w:val="single"/>
                  <w:rtl w:val="0"/>
                </w:rPr>
                <w:t xml:space="preserve">Unlock Door - Normal Operation</w:t>
              </w:r>
            </w:hyperlink>
            <w:r w:rsidDel="00000000" w:rsidR="00000000" w:rsidRPr="00000000">
              <w:rPr>
                <w:rtl w:val="0"/>
              </w:rPr>
              <w:t xml:space="preserve">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pageBreakBefore w:val="0"/>
              <w:widowControl w:val="0"/>
              <w:spacing w:after="0" w:line="240" w:lineRule="auto"/>
              <w:rPr/>
            </w:pPr>
            <w:r w:rsidDel="00000000" w:rsidR="00000000" w:rsidRPr="00000000">
              <w:rPr>
                <w:rtl w:val="0"/>
              </w:rPr>
              <w:t xml:space="preserve">Key = 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widowControl w:val="0"/>
              <w:spacing w:after="0" w:line="240" w:lineRule="auto"/>
              <w:rPr/>
            </w:pPr>
            <w:r w:rsidDel="00000000" w:rsidR="00000000" w:rsidRPr="00000000">
              <w:rPr>
                <w:rtl w:val="0"/>
              </w:rPr>
              <w:t xml:space="preserve">Error code. 0x0 means a successful operation. 0x1 indicates a failed unlocking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491">
      <w:pPr>
        <w:pStyle w:val="Heading3"/>
        <w:pageBreakBefore w:val="0"/>
        <w:rPr/>
      </w:pPr>
      <w:bookmarkStart w:colFirst="0" w:colLast="0" w:name="_r7e7tsloheh5" w:id="24"/>
      <w:bookmarkEnd w:id="24"/>
      <w:r w:rsidDel="00000000" w:rsidR="00000000" w:rsidRPr="00000000">
        <w:rPr>
          <w:rtl w:val="0"/>
        </w:rPr>
        <w:t xml:space="preserve">JSON Payload - IoT Gateway to Cloud IoT Server</w:t>
      </w:r>
    </w:p>
    <w:p w:rsidR="00000000" w:rsidDel="00000000" w:rsidP="00000000" w:rsidRDefault="00000000" w:rsidRPr="00000000" w14:paraId="00000492">
      <w:pPr>
        <w:pageBreakBefore w:val="0"/>
        <w:rPr/>
      </w:pPr>
      <w:r w:rsidDel="00000000" w:rsidR="00000000" w:rsidRPr="00000000">
        <w:rPr>
          <w:rtl w:val="0"/>
        </w:rPr>
        <w:t xml:space="preserve">The following MQTT response message is sent from IoT Gateway to Cloud IoT Server for </w:t>
      </w:r>
      <w:hyperlink w:anchor="_bbveaii1nn1t">
        <w:r w:rsidDel="00000000" w:rsidR="00000000" w:rsidRPr="00000000">
          <w:rPr>
            <w:i w:val="1"/>
            <w:color w:val="1155cc"/>
            <w:u w:val="single"/>
            <w:rtl w:val="0"/>
          </w:rPr>
          <w:t xml:space="preserve">Unlock Door - Normal Operation</w:t>
        </w:r>
      </w:hyperlink>
      <w:r w:rsidDel="00000000" w:rsidR="00000000" w:rsidRPr="00000000">
        <w:rPr>
          <w:rtl w:val="0"/>
        </w:rPr>
        <w:t xml:space="preserve"> request:</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9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unlock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9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49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49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49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9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response corresponds to that lock. </w:t>
            </w:r>
          </w:p>
          <w:p w:rsidR="00000000" w:rsidDel="00000000" w:rsidP="00000000" w:rsidRDefault="00000000" w:rsidRPr="00000000" w14:paraId="0000049F">
            <w:pPr>
              <w:widowControl w:val="0"/>
              <w:spacing w:after="0"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4A1">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4A2">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4A3">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4A4">
      <w:pPr>
        <w:pStyle w:val="Heading2"/>
        <w:pageBreakBefore w:val="0"/>
        <w:rPr/>
      </w:pPr>
      <w:bookmarkStart w:colFirst="0" w:colLast="0" w:name="_80gu1mt8ta3j" w:id="25"/>
      <w:bookmarkEnd w:id="25"/>
      <w:r w:rsidDel="00000000" w:rsidR="00000000" w:rsidRPr="00000000">
        <w:rPr>
          <w:rtl w:val="0"/>
        </w:rPr>
        <w:t xml:space="preserve">Unlock Door - Emergency Operation</w:t>
      </w:r>
    </w:p>
    <w:p w:rsidR="00000000" w:rsidDel="00000000" w:rsidP="00000000" w:rsidRDefault="00000000" w:rsidRPr="00000000" w14:paraId="000004A5">
      <w:pPr>
        <w:pageBreakBefore w:val="0"/>
        <w:rPr/>
      </w:pPr>
      <w:r w:rsidDel="00000000" w:rsidR="00000000" w:rsidRPr="00000000">
        <w:rPr>
          <w:rtl w:val="0"/>
        </w:rPr>
        <w:t xml:space="preserve">Cloud IoT Server initiates this operation of unlocking a specific door, where the corresponding deadbolt is engaged (emergency state).</w:t>
      </w:r>
    </w:p>
    <w:p w:rsidR="00000000" w:rsidDel="00000000" w:rsidP="00000000" w:rsidRDefault="00000000" w:rsidRPr="00000000" w14:paraId="000004A6">
      <w:pPr>
        <w:pStyle w:val="Heading3"/>
        <w:pageBreakBefore w:val="0"/>
        <w:rPr/>
      </w:pPr>
      <w:bookmarkStart w:colFirst="0" w:colLast="0" w:name="_hn4cwadtd4t4" w:id="26"/>
      <w:bookmarkEnd w:id="26"/>
      <w:r w:rsidDel="00000000" w:rsidR="00000000" w:rsidRPr="00000000">
        <w:rPr>
          <w:rtl w:val="0"/>
        </w:rPr>
        <w:t xml:space="preserve">JSON Payload - Cloud IoT Server to IoT Gateway</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emunlock</w:t>
            </w:r>
            <w:r w:rsidDel="00000000" w:rsidR="00000000" w:rsidRPr="00000000">
              <w:rPr>
                <w:rFonts w:ascii="Courier New" w:cs="Courier New" w:eastAsia="Courier New" w:hAnsi="Courier New"/>
                <w:sz w:val="20"/>
                <w:szCs w:val="20"/>
                <w:rtl w:val="0"/>
              </w:rPr>
              <w:t xml:space="preserve">”, “Seq” : &lt;integer&gt;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corresponding door should be unlocked under emergency.</w:t>
            </w:r>
          </w:p>
          <w:p w:rsidR="00000000" w:rsidDel="00000000" w:rsidP="00000000" w:rsidRDefault="00000000" w:rsidRPr="00000000" w14:paraId="000004AD">
            <w:pPr>
              <w:widowControl w:val="0"/>
              <w:spacing w:after="0" w:line="240" w:lineRule="auto"/>
              <w:rPr/>
            </w:pPr>
            <w:r w:rsidDel="00000000" w:rsidR="00000000" w:rsidRPr="00000000">
              <w:rPr>
                <w:rtl w:val="0"/>
              </w:rPr>
            </w:r>
          </w:p>
          <w:p w:rsidR="00000000" w:rsidDel="00000000" w:rsidP="00000000" w:rsidRDefault="00000000" w:rsidRPr="00000000" w14:paraId="000004AE">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4AF">
      <w:pPr>
        <w:pStyle w:val="Heading3"/>
        <w:pageBreakBefore w:val="0"/>
        <w:rPr/>
      </w:pPr>
      <w:bookmarkStart w:colFirst="0" w:colLast="0" w:name="_3jroj0g28r7v" w:id="27"/>
      <w:bookmarkEnd w:id="27"/>
      <w:r w:rsidDel="00000000" w:rsidR="00000000" w:rsidRPr="00000000">
        <w:rPr>
          <w:rtl w:val="0"/>
        </w:rPr>
        <w:t xml:space="preserve">PDU Structure - IoT Gateway to a specific Lock controller node</w:t>
      </w:r>
    </w:p>
    <w:p w:rsidR="00000000" w:rsidDel="00000000" w:rsidP="00000000" w:rsidRDefault="00000000" w:rsidRPr="00000000" w14:paraId="000004B0">
      <w:pPr>
        <w:pageBreakBefore w:val="0"/>
        <w:rPr/>
      </w:pPr>
      <w:r w:rsidDel="00000000" w:rsidR="00000000" w:rsidRPr="00000000">
        <w:rPr>
          <w:rtl w:val="0"/>
        </w:rPr>
        <w:t xml:space="preserve">The following PDU is sent to Lock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pageBreakBefore w:val="0"/>
              <w:widowControl w:val="0"/>
              <w:spacing w:after="0" w:line="240" w:lineRule="auto"/>
              <w:rPr/>
            </w:pPr>
            <w:r w:rsidDel="00000000" w:rsidR="00000000" w:rsidRPr="00000000">
              <w:rPr>
                <w:rtl w:val="0"/>
              </w:rPr>
              <w:t xml:space="preserve">Request ID. Signed int (4 bytes).</w:t>
            </w:r>
            <w:r w:rsidDel="00000000" w:rsidR="00000000" w:rsidRPr="00000000">
              <w:rPr>
                <w:rtl w:val="0"/>
              </w:rPr>
              <w:t xml:space="preserve">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pageBreakBefore w:val="0"/>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pageBreakBefore w:val="0"/>
              <w:widowControl w:val="0"/>
              <w:spacing w:after="0" w:line="240" w:lineRule="auto"/>
              <w:rPr/>
            </w:pPr>
            <w:r w:rsidDel="00000000" w:rsidR="00000000" w:rsidRPr="00000000">
              <w:rPr>
                <w:rtl w:val="0"/>
              </w:rPr>
              <w:t xml:space="preserve">Key = emergency-lock,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pageBreakBefore w:val="0"/>
              <w:widowControl w:val="0"/>
              <w:spacing w:after="0" w:line="240" w:lineRule="auto"/>
              <w:rPr/>
            </w:pPr>
            <w:r w:rsidDel="00000000" w:rsidR="00000000" w:rsidRPr="00000000">
              <w:rPr>
                <w:rtl w:val="0"/>
              </w:rPr>
              <w:t xml:space="preserve">0x0 means unlock the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4C0">
      <w:pPr>
        <w:pStyle w:val="Heading2"/>
        <w:pageBreakBefore w:val="0"/>
        <w:rPr/>
      </w:pPr>
      <w:bookmarkStart w:colFirst="0" w:colLast="0" w:name="_azac3sx39pca" w:id="28"/>
      <w:bookmarkEnd w:id="28"/>
      <w:r w:rsidDel="00000000" w:rsidR="00000000" w:rsidRPr="00000000">
        <w:rPr>
          <w:rtl w:val="0"/>
        </w:rPr>
        <w:t xml:space="preserve">Response for Unlock Door - Emergency Operation</w:t>
      </w:r>
    </w:p>
    <w:p w:rsidR="00000000" w:rsidDel="00000000" w:rsidP="00000000" w:rsidRDefault="00000000" w:rsidRPr="00000000" w14:paraId="000004C1">
      <w:pPr>
        <w:pStyle w:val="Heading3"/>
        <w:pageBreakBefore w:val="0"/>
        <w:rPr/>
      </w:pPr>
      <w:bookmarkStart w:colFirst="0" w:colLast="0" w:name="_jwyzc5fm4o8g" w:id="29"/>
      <w:bookmarkEnd w:id="29"/>
      <w:r w:rsidDel="00000000" w:rsidR="00000000" w:rsidRPr="00000000">
        <w:rPr>
          <w:rtl w:val="0"/>
        </w:rPr>
        <w:t xml:space="preserve">PDU Structure - Lock controller node to IoT Gateway</w:t>
      </w:r>
    </w:p>
    <w:p w:rsidR="00000000" w:rsidDel="00000000" w:rsidP="00000000" w:rsidRDefault="00000000" w:rsidRPr="00000000" w14:paraId="000004C2">
      <w:pPr>
        <w:pageBreakBefore w:val="0"/>
        <w:rPr/>
      </w:pPr>
      <w:r w:rsidDel="00000000" w:rsidR="00000000" w:rsidRPr="00000000">
        <w:rPr>
          <w:rtl w:val="0"/>
        </w:rPr>
        <w:t xml:space="preserve">The lock controller node sends the following response for </w:t>
      </w:r>
      <w:hyperlink w:anchor="_80gu1mt8ta3j">
        <w:r w:rsidDel="00000000" w:rsidR="00000000" w:rsidRPr="00000000">
          <w:rPr>
            <w:i w:val="1"/>
            <w:color w:val="1155cc"/>
            <w:u w:val="single"/>
            <w:rtl w:val="0"/>
          </w:rPr>
          <w:t xml:space="preserve">Unlock Door - Emergency Operation</w:t>
        </w:r>
      </w:hyperlink>
      <w:r w:rsidDel="00000000" w:rsidR="00000000" w:rsidRPr="00000000">
        <w:rPr>
          <w:rtl w:val="0"/>
        </w:rPr>
        <w:t xml:space="preserv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hyperlink w:anchor="_80gu1mt8ta3j">
              <w:r w:rsidDel="00000000" w:rsidR="00000000" w:rsidRPr="00000000">
                <w:rPr>
                  <w:color w:val="1155cc"/>
                  <w:u w:val="single"/>
                  <w:rtl w:val="0"/>
                </w:rPr>
                <w:t xml:space="preserve">Unlock Door - Emergency Operation</w:t>
              </w:r>
            </w:hyperlink>
            <w:r w:rsidDel="00000000" w:rsidR="00000000" w:rsidRPr="00000000">
              <w:rPr>
                <w:rtl w:val="0"/>
              </w:rPr>
              <w:t xml:space="preserve">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pageBreakBefore w:val="0"/>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pageBreakBefore w:val="0"/>
              <w:widowControl w:val="0"/>
              <w:spacing w:after="0" w:line="240" w:lineRule="auto"/>
              <w:rPr/>
            </w:pPr>
            <w:r w:rsidDel="00000000" w:rsidR="00000000" w:rsidRPr="00000000">
              <w:rPr>
                <w:rtl w:val="0"/>
              </w:rPr>
              <w:t xml:space="preserve">Key = emergency-lock,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pageBreakBefore w:val="0"/>
              <w:widowControl w:val="0"/>
              <w:spacing w:after="0" w:line="240" w:lineRule="auto"/>
              <w:rPr/>
            </w:pPr>
            <w:r w:rsidDel="00000000" w:rsidR="00000000" w:rsidRPr="00000000">
              <w:rPr>
                <w:rtl w:val="0"/>
              </w:rPr>
              <w:t xml:space="preserve">Error code. 0x0 means a successful operation. 0x1 indicates a failed emergency unlocking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4D2">
      <w:pPr>
        <w:pStyle w:val="Heading3"/>
        <w:pageBreakBefore w:val="0"/>
        <w:rPr/>
      </w:pPr>
      <w:bookmarkStart w:colFirst="0" w:colLast="0" w:name="_dt0hou47x9gc" w:id="30"/>
      <w:bookmarkEnd w:id="30"/>
      <w:r w:rsidDel="00000000" w:rsidR="00000000" w:rsidRPr="00000000">
        <w:rPr>
          <w:rtl w:val="0"/>
        </w:rPr>
        <w:t xml:space="preserve">JSON Payload - IoT Gateway to Cloud IoT Server</w:t>
      </w:r>
    </w:p>
    <w:p w:rsidR="00000000" w:rsidDel="00000000" w:rsidP="00000000" w:rsidRDefault="00000000" w:rsidRPr="00000000" w14:paraId="000004D3">
      <w:pPr>
        <w:pageBreakBefore w:val="0"/>
        <w:rPr/>
      </w:pPr>
      <w:r w:rsidDel="00000000" w:rsidR="00000000" w:rsidRPr="00000000">
        <w:rPr>
          <w:rtl w:val="0"/>
        </w:rPr>
        <w:t xml:space="preserve">The following MQTT response message is sent from IoT Gateway to Cloud IoT Server for </w:t>
      </w:r>
      <w:hyperlink w:anchor="_80gu1mt8ta3j">
        <w:r w:rsidDel="00000000" w:rsidR="00000000" w:rsidRPr="00000000">
          <w:rPr>
            <w:i w:val="1"/>
            <w:color w:val="1155cc"/>
            <w:u w:val="single"/>
            <w:rtl w:val="0"/>
          </w:rPr>
          <w:t xml:space="preserve">Unlock Door - Emergency Operation</w:t>
        </w:r>
      </w:hyperlink>
      <w:r w:rsidDel="00000000" w:rsidR="00000000" w:rsidRPr="00000000">
        <w:rPr>
          <w:rtl w:val="0"/>
        </w:rPr>
        <w:t xml:space="preserve"> request:</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D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emunlock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D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4D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4D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4D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D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rHeight w:val="3612.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response corresponds to that lock. </w:t>
            </w:r>
          </w:p>
          <w:p w:rsidR="00000000" w:rsidDel="00000000" w:rsidP="00000000" w:rsidRDefault="00000000" w:rsidRPr="00000000" w14:paraId="000004E0">
            <w:pPr>
              <w:widowControl w:val="0"/>
              <w:spacing w:after="0"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4E2">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4E3">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4E4">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4E5">
      <w:pPr>
        <w:pStyle w:val="Heading2"/>
        <w:rPr/>
      </w:pPr>
      <w:bookmarkStart w:colFirst="0" w:colLast="0" w:name="_xm4s41bietau" w:id="31"/>
      <w:bookmarkEnd w:id="31"/>
      <w:r w:rsidDel="00000000" w:rsidR="00000000" w:rsidRPr="00000000">
        <w:rPr>
          <w:rtl w:val="0"/>
        </w:rPr>
        <w:t xml:space="preserve">Enable Autolock</w:t>
      </w:r>
    </w:p>
    <w:p w:rsidR="00000000" w:rsidDel="00000000" w:rsidP="00000000" w:rsidRDefault="00000000" w:rsidRPr="00000000" w14:paraId="000004E6">
      <w:pPr>
        <w:rPr/>
      </w:pPr>
      <w:r w:rsidDel="00000000" w:rsidR="00000000" w:rsidRPr="00000000">
        <w:rPr>
          <w:rtl w:val="0"/>
        </w:rPr>
        <w:t xml:space="preserve">Cloud IoT Server initiates this operation to enable autolock on a lock controller.</w:t>
      </w:r>
    </w:p>
    <w:p w:rsidR="00000000" w:rsidDel="00000000" w:rsidP="00000000" w:rsidRDefault="00000000" w:rsidRPr="00000000" w14:paraId="000004E7">
      <w:pPr>
        <w:pStyle w:val="Heading3"/>
        <w:rPr/>
      </w:pPr>
      <w:bookmarkStart w:colFirst="0" w:colLast="0" w:name="_nopt8m2k4ifz" w:id="32"/>
      <w:bookmarkEnd w:id="32"/>
      <w:r w:rsidDel="00000000" w:rsidR="00000000" w:rsidRPr="00000000">
        <w:rPr>
          <w:rtl w:val="0"/>
        </w:rPr>
        <w:t xml:space="preserve">JSON Payload - Cloud IoT Server to IoT Gateway</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rPr/>
            </w:pPr>
            <w:r w:rsidDel="00000000" w:rsidR="00000000" w:rsidRPr="00000000">
              <w:rPr>
                <w:rtl w:val="0"/>
              </w:rPr>
              <w:t xml:space="preserve">{Device ID}</w:t>
            </w:r>
            <w:r w:rsidDel="00000000" w:rsidR="00000000" w:rsidRPr="00000000">
              <w:rPr>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enable_autolock</w:t>
            </w:r>
            <w:r w:rsidDel="00000000" w:rsidR="00000000" w:rsidRPr="00000000">
              <w:rPr>
                <w:rFonts w:ascii="Courier New" w:cs="Courier New" w:eastAsia="Courier New" w:hAnsi="Courier New"/>
                <w:sz w:val="20"/>
                <w:szCs w:val="20"/>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autolock for the corresponding door should be enabled. When autolock is enabled, the locked door can only be opened either using NFC card or via web interface.</w:t>
            </w:r>
          </w:p>
          <w:p w:rsidR="00000000" w:rsidDel="00000000" w:rsidP="00000000" w:rsidRDefault="00000000" w:rsidRPr="00000000" w14:paraId="000004EE">
            <w:pPr>
              <w:widowControl w:val="0"/>
              <w:spacing w:after="0" w:line="240" w:lineRule="auto"/>
              <w:rPr/>
            </w:pPr>
            <w:r w:rsidDel="00000000" w:rsidR="00000000" w:rsidRPr="00000000">
              <w:rPr>
                <w:rtl w:val="0"/>
              </w:rPr>
            </w:r>
          </w:p>
          <w:p w:rsidR="00000000" w:rsidDel="00000000" w:rsidP="00000000" w:rsidRDefault="00000000" w:rsidRPr="00000000" w14:paraId="000004EF">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tc>
      </w:tr>
    </w:tbl>
    <w:p w:rsidR="00000000" w:rsidDel="00000000" w:rsidP="00000000" w:rsidRDefault="00000000" w:rsidRPr="00000000" w14:paraId="000004F0">
      <w:pPr>
        <w:pStyle w:val="Heading3"/>
        <w:rPr/>
      </w:pPr>
      <w:bookmarkStart w:colFirst="0" w:colLast="0" w:name="_l9pnx7j5ujc2" w:id="33"/>
      <w:bookmarkEnd w:id="33"/>
      <w:r w:rsidDel="00000000" w:rsidR="00000000" w:rsidRPr="00000000">
        <w:rPr>
          <w:rtl w:val="0"/>
        </w:rPr>
        <w:t xml:space="preserve">PDU Structure - IoT Gateway to a specific Lock controller node</w:t>
      </w:r>
    </w:p>
    <w:p w:rsidR="00000000" w:rsidDel="00000000" w:rsidP="00000000" w:rsidRDefault="00000000" w:rsidRPr="00000000" w14:paraId="000004F1">
      <w:pPr>
        <w:rPr/>
      </w:pPr>
      <w:r w:rsidDel="00000000" w:rsidR="00000000" w:rsidRPr="00000000">
        <w:rPr>
          <w:rtl w:val="0"/>
        </w:rPr>
        <w:t xml:space="preserve">The following PDU is sent to Lock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rPr/>
            </w:pPr>
            <w:r w:rsidDel="00000000" w:rsidR="00000000" w:rsidRPr="00000000">
              <w:rPr>
                <w:rtl w:val="0"/>
              </w:rPr>
              <w:t xml:space="preserve">Key = autolock,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rPr/>
            </w:pPr>
            <w:r w:rsidDel="00000000" w:rsidR="00000000" w:rsidRPr="00000000">
              <w:rPr>
                <w:rtl w:val="0"/>
              </w:rPr>
              <w:t xml:space="preserve">0x01 means to enable autolock.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501">
      <w:pPr>
        <w:pStyle w:val="Heading2"/>
        <w:rPr/>
      </w:pPr>
      <w:bookmarkStart w:colFirst="0" w:colLast="0" w:name="_6oaa5rixui0v" w:id="34"/>
      <w:bookmarkEnd w:id="34"/>
      <w:r w:rsidDel="00000000" w:rsidR="00000000" w:rsidRPr="00000000">
        <w:rPr>
          <w:rtl w:val="0"/>
        </w:rPr>
        <w:t xml:space="preserve">Response for Enable Autolock</w:t>
      </w:r>
    </w:p>
    <w:p w:rsidR="00000000" w:rsidDel="00000000" w:rsidP="00000000" w:rsidRDefault="00000000" w:rsidRPr="00000000" w14:paraId="00000502">
      <w:pPr>
        <w:pStyle w:val="Heading3"/>
        <w:rPr/>
      </w:pPr>
      <w:bookmarkStart w:colFirst="0" w:colLast="0" w:name="_tdepif4vrhf" w:id="35"/>
      <w:bookmarkEnd w:id="35"/>
      <w:r w:rsidDel="00000000" w:rsidR="00000000" w:rsidRPr="00000000">
        <w:rPr>
          <w:rtl w:val="0"/>
        </w:rPr>
        <w:t xml:space="preserve">PDU Structure - Lock controller node to IoT Gateway</w:t>
      </w:r>
    </w:p>
    <w:p w:rsidR="00000000" w:rsidDel="00000000" w:rsidP="00000000" w:rsidRDefault="00000000" w:rsidRPr="00000000" w14:paraId="00000503">
      <w:pPr>
        <w:rPr/>
      </w:pPr>
      <w:r w:rsidDel="00000000" w:rsidR="00000000" w:rsidRPr="00000000">
        <w:rPr>
          <w:rtl w:val="0"/>
        </w:rPr>
        <w:t xml:space="preserve">The lock controller node sends the following response for </w:t>
      </w:r>
      <w:hyperlink w:anchor="_xm4s41bietau">
        <w:r w:rsidDel="00000000" w:rsidR="00000000" w:rsidRPr="00000000">
          <w:rPr>
            <w:i w:val="1"/>
            <w:color w:val="1155cc"/>
            <w:u w:val="single"/>
            <w:rtl w:val="0"/>
          </w:rPr>
          <w:t xml:space="preserve">Enable Autolock</w:t>
        </w:r>
      </w:hyperlink>
      <w:r w:rsidDel="00000000" w:rsidR="00000000" w:rsidRPr="00000000">
        <w:rPr>
          <w:rtl w:val="0"/>
        </w:rPr>
        <w:t xml:space="preserv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rPr/>
            </w:pPr>
            <w:r w:rsidDel="00000000" w:rsidR="00000000" w:rsidRPr="00000000">
              <w:rPr>
                <w:rtl w:val="0"/>
              </w:rPr>
              <w:t xml:space="preserve">Request ID. Signed int (4 bytes). This request id must be the request id that was sent in the </w:t>
            </w:r>
            <w:hyperlink w:anchor="_xm4s41bietau">
              <w:r w:rsidDel="00000000" w:rsidR="00000000" w:rsidRPr="00000000">
                <w:rPr>
                  <w:color w:val="1155cc"/>
                  <w:u w:val="single"/>
                  <w:rtl w:val="0"/>
                </w:rPr>
                <w:t xml:space="preserve">Enable Autolock</w:t>
              </w:r>
            </w:hyperlink>
            <w:r w:rsidDel="00000000" w:rsidR="00000000" w:rsidRPr="00000000">
              <w:rPr>
                <w:rtl w:val="0"/>
              </w:rPr>
              <w:t xml:space="preserve">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rPr/>
            </w:pPr>
            <w:r w:rsidDel="00000000" w:rsidR="00000000" w:rsidRPr="00000000">
              <w:rPr>
                <w:rtl w:val="0"/>
              </w:rPr>
              <w:t xml:space="preserve">Key = autolock,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rPr/>
            </w:pPr>
            <w:r w:rsidDel="00000000" w:rsidR="00000000" w:rsidRPr="00000000">
              <w:rPr>
                <w:rtl w:val="0"/>
              </w:rPr>
              <w:t xml:space="preserve">Error code. 0x0 means a successful operation. 0x1 indicates a failed unlocking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513">
      <w:pPr>
        <w:pStyle w:val="Heading3"/>
        <w:rPr/>
      </w:pPr>
      <w:bookmarkStart w:colFirst="0" w:colLast="0" w:name="_dicwpin2rvbx" w:id="36"/>
      <w:bookmarkEnd w:id="36"/>
      <w:r w:rsidDel="00000000" w:rsidR="00000000" w:rsidRPr="00000000">
        <w:rPr>
          <w:rtl w:val="0"/>
        </w:rPr>
        <w:t xml:space="preserve">JSON Payload - IoT Gateway to Cloud IoT Server</w:t>
      </w:r>
    </w:p>
    <w:p w:rsidR="00000000" w:rsidDel="00000000" w:rsidP="00000000" w:rsidRDefault="00000000" w:rsidRPr="00000000" w14:paraId="00000514">
      <w:pPr>
        <w:rPr/>
      </w:pPr>
      <w:r w:rsidDel="00000000" w:rsidR="00000000" w:rsidRPr="00000000">
        <w:rPr>
          <w:rtl w:val="0"/>
        </w:rPr>
        <w:t xml:space="preserve">The following MQTT response message is sent from IoT Gateway to Cloud IoT Server for </w:t>
      </w:r>
      <w:hyperlink w:anchor="_xm4s41bietau">
        <w:r w:rsidDel="00000000" w:rsidR="00000000" w:rsidRPr="00000000">
          <w:rPr>
            <w:i w:val="1"/>
            <w:color w:val="1155cc"/>
            <w:u w:val="single"/>
            <w:rtl w:val="0"/>
          </w:rPr>
          <w:t xml:space="preserve">Enable Autolock</w:t>
        </w:r>
      </w:hyperlink>
      <w:r w:rsidDel="00000000" w:rsidR="00000000" w:rsidRPr="00000000">
        <w:rPr>
          <w:rtl w:val="0"/>
        </w:rPr>
        <w:t xml:space="preserve"> request:</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1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enable_autolock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1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51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51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51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1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response corresponds to that lock. </w:t>
            </w:r>
          </w:p>
          <w:p w:rsidR="00000000" w:rsidDel="00000000" w:rsidP="00000000" w:rsidRDefault="00000000" w:rsidRPr="00000000" w14:paraId="00000521">
            <w:pPr>
              <w:widowControl w:val="0"/>
              <w:spacing w:after="0" w:line="240" w:lineRule="auto"/>
              <w:rPr/>
            </w:pPr>
            <w:r w:rsidDel="00000000" w:rsidR="00000000" w:rsidRPr="00000000">
              <w:rPr>
                <w:rtl w:val="0"/>
              </w:rPr>
            </w:r>
          </w:p>
          <w:p w:rsidR="00000000" w:rsidDel="00000000" w:rsidP="00000000" w:rsidRDefault="00000000" w:rsidRPr="00000000" w14:paraId="00000522">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523">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524">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525">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526">
      <w:pPr>
        <w:pStyle w:val="Heading2"/>
        <w:rPr/>
      </w:pPr>
      <w:bookmarkStart w:colFirst="0" w:colLast="0" w:name="_wix384xrzepr" w:id="37"/>
      <w:bookmarkEnd w:id="37"/>
      <w:r w:rsidDel="00000000" w:rsidR="00000000" w:rsidRPr="00000000">
        <w:rPr>
          <w:rtl w:val="0"/>
        </w:rPr>
        <w:t xml:space="preserve">Disable Autolock</w:t>
      </w:r>
    </w:p>
    <w:p w:rsidR="00000000" w:rsidDel="00000000" w:rsidP="00000000" w:rsidRDefault="00000000" w:rsidRPr="00000000" w14:paraId="00000527">
      <w:pPr>
        <w:rPr/>
      </w:pPr>
      <w:r w:rsidDel="00000000" w:rsidR="00000000" w:rsidRPr="00000000">
        <w:rPr>
          <w:rtl w:val="0"/>
        </w:rPr>
        <w:t xml:space="preserve">Cloud IoT Server initiates this operation to disable autolock on a lock controller.</w:t>
      </w:r>
    </w:p>
    <w:p w:rsidR="00000000" w:rsidDel="00000000" w:rsidP="00000000" w:rsidRDefault="00000000" w:rsidRPr="00000000" w14:paraId="00000528">
      <w:pPr>
        <w:pStyle w:val="Heading3"/>
        <w:rPr/>
      </w:pPr>
      <w:bookmarkStart w:colFirst="0" w:colLast="0" w:name="_3o8zp6o5ykt8" w:id="38"/>
      <w:bookmarkEnd w:id="38"/>
      <w:r w:rsidDel="00000000" w:rsidR="00000000" w:rsidRPr="00000000">
        <w:rPr>
          <w:rtl w:val="0"/>
        </w:rPr>
        <w:t xml:space="preserve">JSON Payload - Cloud IoT Server to IoT Gateway</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disable_autolock</w:t>
            </w:r>
            <w:r w:rsidDel="00000000" w:rsidR="00000000" w:rsidRPr="00000000">
              <w:rPr>
                <w:rFonts w:ascii="Courier New" w:cs="Courier New" w:eastAsia="Courier New" w:hAnsi="Courier New"/>
                <w:sz w:val="20"/>
                <w:szCs w:val="20"/>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autolock for the corresponding door should be disabled. When autolock is disabled, the door remains unlocked.</w:t>
            </w:r>
          </w:p>
          <w:p w:rsidR="00000000" w:rsidDel="00000000" w:rsidP="00000000" w:rsidRDefault="00000000" w:rsidRPr="00000000" w14:paraId="0000052F">
            <w:pPr>
              <w:widowControl w:val="0"/>
              <w:spacing w:after="0" w:line="240" w:lineRule="auto"/>
              <w:rPr/>
            </w:pPr>
            <w:r w:rsidDel="00000000" w:rsidR="00000000" w:rsidRPr="00000000">
              <w:rPr>
                <w:rtl w:val="0"/>
              </w:rPr>
            </w:r>
          </w:p>
          <w:p w:rsidR="00000000" w:rsidDel="00000000" w:rsidP="00000000" w:rsidRDefault="00000000" w:rsidRPr="00000000" w14:paraId="00000530">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tc>
      </w:tr>
    </w:tbl>
    <w:p w:rsidR="00000000" w:rsidDel="00000000" w:rsidP="00000000" w:rsidRDefault="00000000" w:rsidRPr="00000000" w14:paraId="00000531">
      <w:pPr>
        <w:pStyle w:val="Heading3"/>
        <w:rPr/>
      </w:pPr>
      <w:bookmarkStart w:colFirst="0" w:colLast="0" w:name="_v7vyhtuu5283" w:id="39"/>
      <w:bookmarkEnd w:id="39"/>
      <w:r w:rsidDel="00000000" w:rsidR="00000000" w:rsidRPr="00000000">
        <w:rPr>
          <w:rtl w:val="0"/>
        </w:rPr>
        <w:t xml:space="preserve">PDU Structure - IoT Gateway to a specific Lock controller node</w:t>
      </w:r>
    </w:p>
    <w:p w:rsidR="00000000" w:rsidDel="00000000" w:rsidP="00000000" w:rsidRDefault="00000000" w:rsidRPr="00000000" w14:paraId="00000532">
      <w:pPr>
        <w:rPr/>
      </w:pPr>
      <w:r w:rsidDel="00000000" w:rsidR="00000000" w:rsidRPr="00000000">
        <w:rPr>
          <w:rtl w:val="0"/>
        </w:rPr>
        <w:t xml:space="preserve">The following PDU is sent to Lock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rPr/>
            </w:pPr>
            <w:r w:rsidDel="00000000" w:rsidR="00000000" w:rsidRPr="00000000">
              <w:rPr>
                <w:rtl w:val="0"/>
              </w:rPr>
              <w:t xml:space="preserve">Key = autolock,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center"/>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rPr/>
            </w:pPr>
            <w:r w:rsidDel="00000000" w:rsidR="00000000" w:rsidRPr="00000000">
              <w:rPr>
                <w:rtl w:val="0"/>
              </w:rPr>
              <w:t xml:space="preserve">0x00 means to disable autolock.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542">
      <w:pPr>
        <w:pStyle w:val="Heading2"/>
        <w:rPr/>
      </w:pPr>
      <w:bookmarkStart w:colFirst="0" w:colLast="0" w:name="_i3j1obkajkp4" w:id="40"/>
      <w:bookmarkEnd w:id="40"/>
      <w:r w:rsidDel="00000000" w:rsidR="00000000" w:rsidRPr="00000000">
        <w:rPr>
          <w:rtl w:val="0"/>
        </w:rPr>
        <w:t xml:space="preserve">Response for Disable Autolock</w:t>
      </w:r>
    </w:p>
    <w:p w:rsidR="00000000" w:rsidDel="00000000" w:rsidP="00000000" w:rsidRDefault="00000000" w:rsidRPr="00000000" w14:paraId="00000543">
      <w:pPr>
        <w:pStyle w:val="Heading3"/>
        <w:rPr/>
      </w:pPr>
      <w:bookmarkStart w:colFirst="0" w:colLast="0" w:name="_om67revsr1sk" w:id="41"/>
      <w:bookmarkEnd w:id="41"/>
      <w:r w:rsidDel="00000000" w:rsidR="00000000" w:rsidRPr="00000000">
        <w:rPr>
          <w:rtl w:val="0"/>
        </w:rPr>
        <w:t xml:space="preserve">PDU Structure - Lock controller node to IoT Gateway</w:t>
      </w:r>
    </w:p>
    <w:p w:rsidR="00000000" w:rsidDel="00000000" w:rsidP="00000000" w:rsidRDefault="00000000" w:rsidRPr="00000000" w14:paraId="00000544">
      <w:pPr>
        <w:rPr/>
      </w:pPr>
      <w:r w:rsidDel="00000000" w:rsidR="00000000" w:rsidRPr="00000000">
        <w:rPr>
          <w:rtl w:val="0"/>
        </w:rPr>
        <w:t xml:space="preserve">The lock controller node sends the following response for </w:t>
      </w:r>
      <w:hyperlink w:anchor="_wix384xrzepr">
        <w:r w:rsidDel="00000000" w:rsidR="00000000" w:rsidRPr="00000000">
          <w:rPr>
            <w:i w:val="1"/>
            <w:color w:val="1155cc"/>
            <w:u w:val="single"/>
            <w:rtl w:val="0"/>
          </w:rPr>
          <w:t xml:space="preserve">Disable Autolock</w:t>
        </w:r>
      </w:hyperlink>
      <w:r w:rsidDel="00000000" w:rsidR="00000000" w:rsidRPr="00000000">
        <w:rPr>
          <w:rtl w:val="0"/>
        </w:rPr>
        <w:t xml:space="preserv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rPr/>
            </w:pPr>
            <w:r w:rsidDel="00000000" w:rsidR="00000000" w:rsidRPr="00000000">
              <w:rPr>
                <w:rtl w:val="0"/>
              </w:rPr>
              <w:t xml:space="preserve">Request ID. Signed int (4 bytes). This request id must be the request id that was sent in the </w:t>
            </w:r>
            <w:hyperlink w:anchor="_wix384xrzepr">
              <w:r w:rsidDel="00000000" w:rsidR="00000000" w:rsidRPr="00000000">
                <w:rPr>
                  <w:color w:val="1155cc"/>
                  <w:u w:val="single"/>
                  <w:rtl w:val="0"/>
                </w:rPr>
                <w:t xml:space="preserve">Disable Autolock</w:t>
              </w:r>
            </w:hyperlink>
            <w:r w:rsidDel="00000000" w:rsidR="00000000" w:rsidRPr="00000000">
              <w:rPr>
                <w:rtl w:val="0"/>
              </w:rPr>
              <w:t xml:space="preserve">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rPr/>
            </w:pPr>
            <w:r w:rsidDel="00000000" w:rsidR="00000000" w:rsidRPr="00000000">
              <w:rPr>
                <w:rtl w:val="0"/>
              </w:rPr>
              <w:t xml:space="preserve">Key = autolock,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rPr/>
            </w:pPr>
            <w:r w:rsidDel="00000000" w:rsidR="00000000" w:rsidRPr="00000000">
              <w:rPr>
                <w:rtl w:val="0"/>
              </w:rPr>
              <w:t xml:space="preserve">Error code. 0x0 means a successful operation. 0x1 indicates a failed unlocking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554">
      <w:pPr>
        <w:pStyle w:val="Heading3"/>
        <w:rPr/>
      </w:pPr>
      <w:bookmarkStart w:colFirst="0" w:colLast="0" w:name="_xl74zrhvcsh0" w:id="42"/>
      <w:bookmarkEnd w:id="42"/>
      <w:r w:rsidDel="00000000" w:rsidR="00000000" w:rsidRPr="00000000">
        <w:rPr>
          <w:rtl w:val="0"/>
        </w:rPr>
        <w:t xml:space="preserve">JSON Payload - IoT Gateway to Cloud IoT Server</w:t>
      </w:r>
    </w:p>
    <w:p w:rsidR="00000000" w:rsidDel="00000000" w:rsidP="00000000" w:rsidRDefault="00000000" w:rsidRPr="00000000" w14:paraId="00000555">
      <w:pPr>
        <w:rPr/>
      </w:pPr>
      <w:r w:rsidDel="00000000" w:rsidR="00000000" w:rsidRPr="00000000">
        <w:rPr>
          <w:rtl w:val="0"/>
        </w:rPr>
        <w:t xml:space="preserve">The following MQTT response message is sent from IoT Gateway to Cloud IoT Server for </w:t>
      </w:r>
      <w:hyperlink w:anchor="_wix384xrzepr">
        <w:r w:rsidDel="00000000" w:rsidR="00000000" w:rsidRPr="00000000">
          <w:rPr>
            <w:i w:val="1"/>
            <w:color w:val="1155cc"/>
            <w:u w:val="single"/>
            <w:rtl w:val="0"/>
          </w:rPr>
          <w:t xml:space="preserve">Disable Autolock</w:t>
        </w:r>
      </w:hyperlink>
      <w:r w:rsidDel="00000000" w:rsidR="00000000" w:rsidRPr="00000000">
        <w:rPr>
          <w:rtl w:val="0"/>
        </w:rPr>
        <w:t xml:space="preserve"> request:</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5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disable_autolock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5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55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55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55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5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response corresponds to that lock. </w:t>
            </w:r>
          </w:p>
          <w:p w:rsidR="00000000" w:rsidDel="00000000" w:rsidP="00000000" w:rsidRDefault="00000000" w:rsidRPr="00000000" w14:paraId="00000562">
            <w:pPr>
              <w:widowControl w:val="0"/>
              <w:spacing w:after="0" w:line="240" w:lineRule="auto"/>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564">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565">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566">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567">
      <w:pPr>
        <w:pStyle w:val="Heading3"/>
        <w:rPr/>
      </w:pPr>
      <w:bookmarkStart w:colFirst="0" w:colLast="0" w:name="_n06o5nm5tsk" w:id="43"/>
      <w:bookmarkEnd w:id="43"/>
      <w:r w:rsidDel="00000000" w:rsidR="00000000" w:rsidRPr="00000000">
        <w:rPr>
          <w:rtl w:val="0"/>
        </w:rPr>
        <w:t xml:space="preserve">Disable Autolock On All Lock Controllers - Emergency Operation</w:t>
      </w:r>
    </w:p>
    <w:p w:rsidR="00000000" w:rsidDel="00000000" w:rsidP="00000000" w:rsidRDefault="00000000" w:rsidRPr="00000000" w14:paraId="00000568">
      <w:pPr>
        <w:rPr/>
      </w:pPr>
      <w:r w:rsidDel="00000000" w:rsidR="00000000" w:rsidRPr="00000000">
        <w:rPr>
          <w:rtl w:val="0"/>
        </w:rPr>
        <w:t xml:space="preserve">Cloud IoT Server initiates this operation to disable autolock on all lock controllers during emergency.</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rPr>
                <w:b w:val="1"/>
              </w:rPr>
            </w:pPr>
            <w:r w:rsidDel="00000000" w:rsidR="00000000" w:rsidRPr="00000000">
              <w:rPr>
                <w:b w:val="1"/>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pPr>
            <w:r w:rsidDel="00000000" w:rsidR="00000000" w:rsidRPr="00000000">
              <w:rPr>
                <w:rtl w:val="0"/>
              </w:rPr>
              <w:t xml:space="preserve">{Gateway ID}</w:t>
            </w:r>
            <w:r w:rsidDel="00000000" w:rsidR="00000000" w:rsidRPr="00000000">
              <w:rPr>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rPr>
                <w:b w:val="1"/>
              </w:rPr>
            </w:pPr>
            <w:r w:rsidDel="00000000" w:rsidR="00000000" w:rsidRPr="00000000">
              <w:rPr>
                <w:b w:val="1"/>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disable_autolock</w:t>
            </w:r>
            <w:r w:rsidDel="00000000" w:rsidR="00000000" w:rsidRPr="00000000">
              <w:rPr>
                <w:rFonts w:ascii="Courier New" w:cs="Courier New" w:eastAsia="Courier New" w:hAnsi="Courier New"/>
                <w:sz w:val="20"/>
                <w:szCs w:val="20"/>
                <w:rtl w:val="0"/>
              </w:rPr>
              <w:t xml:space="preserve">”, “Seq” : &lt;integer&gt;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lock controllers in the mesh network associated with the gateway.</w:t>
            </w:r>
          </w:p>
          <w:p w:rsidR="00000000" w:rsidDel="00000000" w:rsidP="00000000" w:rsidRDefault="00000000" w:rsidRPr="00000000" w14:paraId="0000056F">
            <w:pPr>
              <w:widowControl w:val="0"/>
              <w:spacing w:after="0" w:line="240" w:lineRule="auto"/>
              <w:rPr/>
            </w:pPr>
            <w:r w:rsidDel="00000000" w:rsidR="00000000" w:rsidRPr="00000000">
              <w:rPr>
                <w:rtl w:val="0"/>
              </w:rPr>
            </w:r>
          </w:p>
          <w:p w:rsidR="00000000" w:rsidDel="00000000" w:rsidP="00000000" w:rsidRDefault="00000000" w:rsidRPr="00000000" w14:paraId="00000570">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571">
            <w:pPr>
              <w:widowControl w:val="0"/>
              <w:spacing w:after="0" w:line="240" w:lineRule="auto"/>
              <w:rPr/>
            </w:pPr>
            <w:r w:rsidDel="00000000" w:rsidR="00000000" w:rsidRPr="00000000">
              <w:rPr>
                <w:rtl w:val="0"/>
              </w:rPr>
            </w:r>
          </w:p>
          <w:p w:rsidR="00000000" w:rsidDel="00000000" w:rsidP="00000000" w:rsidRDefault="00000000" w:rsidRPr="00000000" w14:paraId="00000572">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573">
            <w:pPr>
              <w:widowControl w:val="0"/>
              <w:numPr>
                <w:ilvl w:val="0"/>
                <w:numId w:val="2"/>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574">
            <w:pPr>
              <w:widowControl w:val="0"/>
              <w:numPr>
                <w:ilvl w:val="0"/>
                <w:numId w:val="2"/>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r w:rsidDel="00000000" w:rsidR="00000000" w:rsidRPr="00000000">
              <w:rPr>
                <w:rtl w:val="0"/>
              </w:rPr>
            </w:r>
          </w:p>
        </w:tc>
      </w:tr>
    </w:tbl>
    <w:p w:rsidR="00000000" w:rsidDel="00000000" w:rsidP="00000000" w:rsidRDefault="00000000" w:rsidRPr="00000000" w14:paraId="00000575">
      <w:pPr>
        <w:pStyle w:val="Heading3"/>
        <w:rPr/>
      </w:pPr>
      <w:bookmarkStart w:colFirst="0" w:colLast="0" w:name="_lsf3f2kwep0r" w:id="44"/>
      <w:bookmarkEnd w:id="44"/>
      <w:r w:rsidDel="00000000" w:rsidR="00000000" w:rsidRPr="00000000">
        <w:rPr>
          <w:rtl w:val="0"/>
        </w:rPr>
        <w:t xml:space="preserve">PDU Structure - IoT Gateway to all Lock controller nodes</w:t>
      </w:r>
    </w:p>
    <w:p w:rsidR="00000000" w:rsidDel="00000000" w:rsidP="00000000" w:rsidRDefault="00000000" w:rsidRPr="00000000" w14:paraId="00000576">
      <w:pPr>
        <w:rPr/>
      </w:pPr>
      <w:r w:rsidDel="00000000" w:rsidR="00000000" w:rsidRPr="00000000">
        <w:rPr>
          <w:rtl w:val="0"/>
        </w:rPr>
        <w:t xml:space="preserve">IoT Gateway sends the PDU as given in </w:t>
      </w:r>
      <w:hyperlink w:anchor="_v7vyhtuu5283">
        <w:r w:rsidDel="00000000" w:rsidR="00000000" w:rsidRPr="00000000">
          <w:rPr>
            <w:color w:val="1155cc"/>
            <w:u w:val="single"/>
            <w:rtl w:val="0"/>
          </w:rPr>
          <w:t xml:space="preserve">PDU Structure - IoT Gateway to a specific Lock controller node</w:t>
        </w:r>
      </w:hyperlink>
      <w:r w:rsidDel="00000000" w:rsidR="00000000" w:rsidRPr="00000000">
        <w:rPr>
          <w:rtl w:val="0"/>
        </w:rPr>
        <w:t xml:space="preserve"> to all lock controller nodes in the mesh network. It should be noted that the same sequence number is used in the PDU.</w:t>
      </w:r>
    </w:p>
    <w:p w:rsidR="00000000" w:rsidDel="00000000" w:rsidP="00000000" w:rsidRDefault="00000000" w:rsidRPr="00000000" w14:paraId="00000577">
      <w:pPr>
        <w:pStyle w:val="Heading2"/>
        <w:rPr/>
      </w:pPr>
      <w:bookmarkStart w:colFirst="0" w:colLast="0" w:name="_qsy5iwy3ala" w:id="45"/>
      <w:bookmarkEnd w:id="45"/>
      <w:r w:rsidDel="00000000" w:rsidR="00000000" w:rsidRPr="00000000">
        <w:rPr>
          <w:rtl w:val="0"/>
        </w:rPr>
        <w:t xml:space="preserve">Response for Disable Autolock On All Lock Controllers - Emergency Operation</w:t>
      </w:r>
    </w:p>
    <w:p w:rsidR="00000000" w:rsidDel="00000000" w:rsidP="00000000" w:rsidRDefault="00000000" w:rsidRPr="00000000" w14:paraId="00000578">
      <w:pPr>
        <w:pStyle w:val="Heading3"/>
        <w:rPr/>
      </w:pPr>
      <w:bookmarkStart w:colFirst="0" w:colLast="0" w:name="_dy8dpeuhak2o" w:id="46"/>
      <w:bookmarkEnd w:id="46"/>
      <w:r w:rsidDel="00000000" w:rsidR="00000000" w:rsidRPr="00000000">
        <w:rPr>
          <w:rtl w:val="0"/>
        </w:rPr>
        <w:t xml:space="preserve">PDU Structure - Lock controller node to IoT Gateway</w:t>
      </w:r>
    </w:p>
    <w:p w:rsidR="00000000" w:rsidDel="00000000" w:rsidP="00000000" w:rsidRDefault="00000000" w:rsidRPr="00000000" w14:paraId="00000579">
      <w:pPr>
        <w:rPr/>
      </w:pPr>
      <w:r w:rsidDel="00000000" w:rsidR="00000000" w:rsidRPr="00000000">
        <w:rPr>
          <w:rtl w:val="0"/>
        </w:rPr>
        <w:t xml:space="preserve">Each lock controller node sends the PDU as given in </w:t>
      </w:r>
      <w:hyperlink w:anchor="_om67revsr1sk">
        <w:r w:rsidDel="00000000" w:rsidR="00000000" w:rsidRPr="00000000">
          <w:rPr>
            <w:color w:val="1155cc"/>
            <w:u w:val="single"/>
            <w:rtl w:val="0"/>
          </w:rPr>
          <w:t xml:space="preserve">Response for Disable Autolock</w:t>
        </w:r>
      </w:hyperlink>
      <w:r w:rsidDel="00000000" w:rsidR="00000000" w:rsidRPr="00000000">
        <w:rPr>
          <w:rtl w:val="0"/>
        </w:rPr>
        <w:t xml:space="preserve">.</w:t>
      </w:r>
    </w:p>
    <w:p w:rsidR="00000000" w:rsidDel="00000000" w:rsidP="00000000" w:rsidRDefault="00000000" w:rsidRPr="00000000" w14:paraId="0000057A">
      <w:pPr>
        <w:pStyle w:val="Heading3"/>
        <w:rPr/>
      </w:pPr>
      <w:bookmarkStart w:colFirst="0" w:colLast="0" w:name="_cvxiv3do0f13" w:id="47"/>
      <w:bookmarkEnd w:id="47"/>
      <w:r w:rsidDel="00000000" w:rsidR="00000000" w:rsidRPr="00000000">
        <w:rPr>
          <w:rtl w:val="0"/>
        </w:rPr>
        <w:t xml:space="preserve">JSON Payload - IoT Gateway to Cloud IoT Server</w:t>
      </w:r>
    </w:p>
    <w:p w:rsidR="00000000" w:rsidDel="00000000" w:rsidP="00000000" w:rsidRDefault="00000000" w:rsidRPr="00000000" w14:paraId="0000057B">
      <w:pPr>
        <w:rPr/>
      </w:pPr>
      <w:r w:rsidDel="00000000" w:rsidR="00000000" w:rsidRPr="00000000">
        <w:rPr>
          <w:rtl w:val="0"/>
        </w:rPr>
        <w:t xml:space="preserve">The MQTT response message shown in </w:t>
      </w:r>
      <w:hyperlink w:anchor="_xl74zrhvcsh0">
        <w:r w:rsidDel="00000000" w:rsidR="00000000" w:rsidRPr="00000000">
          <w:rPr>
            <w:color w:val="1155cc"/>
            <w:u w:val="single"/>
            <w:rtl w:val="0"/>
          </w:rPr>
          <w:t xml:space="preserve">Disable Autolock - Individual Lock</w:t>
        </w:r>
      </w:hyperlink>
      <w:r w:rsidDel="00000000" w:rsidR="00000000" w:rsidRPr="00000000">
        <w:rPr>
          <w:rtl w:val="0"/>
        </w:rPr>
        <w:t xml:space="preserve"> is sent from IoT Gateway to Cloud IoT Server for every response received from the lock controllers in the mesh network.</w:t>
      </w:r>
    </w:p>
    <w:p w:rsidR="00000000" w:rsidDel="00000000" w:rsidP="00000000" w:rsidRDefault="00000000" w:rsidRPr="00000000" w14:paraId="0000057C">
      <w:pPr>
        <w:pStyle w:val="Heading2"/>
        <w:rPr/>
      </w:pPr>
      <w:bookmarkStart w:colFirst="0" w:colLast="0" w:name="_iwpezw3b7g4r" w:id="48"/>
      <w:bookmarkEnd w:id="48"/>
      <w:r w:rsidDel="00000000" w:rsidR="00000000" w:rsidRPr="00000000">
        <w:rPr>
          <w:rtl w:val="0"/>
        </w:rPr>
        <w:t xml:space="preserve">Set Master Data</w:t>
      </w:r>
    </w:p>
    <w:p w:rsidR="00000000" w:rsidDel="00000000" w:rsidP="00000000" w:rsidRDefault="00000000" w:rsidRPr="00000000" w14:paraId="0000057D">
      <w:pPr>
        <w:rPr/>
      </w:pPr>
      <w:r w:rsidDel="00000000" w:rsidR="00000000" w:rsidRPr="00000000">
        <w:rPr>
          <w:rtl w:val="0"/>
        </w:rPr>
        <w:t xml:space="preserve">Cloud IoT Server initiates this operation by sending a command to set the master data on a lock in the Wirepas RF mesh network to which the gateway is connected.</w:t>
      </w:r>
    </w:p>
    <w:p w:rsidR="00000000" w:rsidDel="00000000" w:rsidP="00000000" w:rsidRDefault="00000000" w:rsidRPr="00000000" w14:paraId="0000057E">
      <w:pPr>
        <w:pStyle w:val="Heading3"/>
        <w:rPr/>
      </w:pPr>
      <w:bookmarkStart w:colFirst="0" w:colLast="0" w:name="_w6ck2smw40ro" w:id="49"/>
      <w:bookmarkEnd w:id="49"/>
      <w:r w:rsidDel="00000000" w:rsidR="00000000" w:rsidRPr="00000000">
        <w:rPr>
          <w:rtl w:val="0"/>
        </w:rPr>
        <w:t xml:space="preserve">JSON Payload - Cloud IoT Server to IoT Gateway</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8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set_master_data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8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58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58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"macrotech_id" : &lt;unsigned int&gt;, </w:t>
            </w:r>
          </w:p>
          <w:p w:rsidR="00000000" w:rsidDel="00000000" w:rsidP="00000000" w:rsidRDefault="00000000" w:rsidRPr="00000000" w14:paraId="0000058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"hotel_id" : &lt;unsigned short int&gt;,</w:t>
            </w:r>
          </w:p>
          <w:p w:rsidR="00000000" w:rsidDel="00000000" w:rsidP="00000000" w:rsidRDefault="00000000" w:rsidRPr="00000000" w14:paraId="00000588">
            <w:pPr>
              <w:widowControl w:val="0"/>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8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"lock_type" : "guest_room" or "common_door",</w:t>
            </w:r>
          </w:p>
          <w:p w:rsidR="00000000" w:rsidDel="00000000" w:rsidP="00000000" w:rsidRDefault="00000000" w:rsidRPr="00000000" w14:paraId="0000058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"floor" : 0 to 255,</w:t>
            </w:r>
          </w:p>
          <w:p w:rsidR="00000000" w:rsidDel="00000000" w:rsidP="00000000" w:rsidRDefault="00000000" w:rsidRPr="00000000" w14:paraId="0000058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"room_number" : &lt;unsigned short&gt;,</w:t>
            </w:r>
          </w:p>
          <w:p w:rsidR="00000000" w:rsidDel="00000000" w:rsidP="00000000" w:rsidRDefault="00000000" w:rsidRPr="00000000" w14:paraId="0000058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"autolock" : true/false,</w:t>
            </w:r>
          </w:p>
          <w:p w:rsidR="00000000" w:rsidDel="00000000" w:rsidP="00000000" w:rsidRDefault="00000000" w:rsidRPr="00000000" w14:paraId="0000058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8E">
            <w:pPr>
              <w:widowControl w:val="0"/>
              <w:spacing w:after="0" w:line="240" w:lineRule="auto"/>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master data for the corresponding lock controller should be set.</w:t>
            </w:r>
          </w:p>
          <w:p w:rsidR="00000000" w:rsidDel="00000000" w:rsidP="00000000" w:rsidRDefault="00000000" w:rsidRPr="00000000" w14:paraId="00000591">
            <w:pPr>
              <w:widowControl w:val="0"/>
              <w:spacing w:after="0" w:line="240" w:lineRule="auto"/>
              <w:rPr/>
            </w:pPr>
            <w:r w:rsidDel="00000000" w:rsidR="00000000" w:rsidRPr="00000000">
              <w:rPr>
                <w:rtl w:val="0"/>
              </w:rPr>
            </w:r>
          </w:p>
          <w:p w:rsidR="00000000" w:rsidDel="00000000" w:rsidP="00000000" w:rsidRDefault="00000000" w:rsidRPr="00000000" w14:paraId="00000592">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593">
            <w:pPr>
              <w:widowControl w:val="0"/>
              <w:spacing w:after="0" w:line="240" w:lineRule="auto"/>
              <w:rPr/>
            </w:pPr>
            <w:r w:rsidDel="00000000" w:rsidR="00000000" w:rsidRPr="00000000">
              <w:rPr>
                <w:rtl w:val="0"/>
              </w:rPr>
            </w:r>
          </w:p>
          <w:p w:rsidR="00000000" w:rsidDel="00000000" w:rsidP="00000000" w:rsidRDefault="00000000" w:rsidRPr="00000000" w14:paraId="00000594">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595">
            <w:pPr>
              <w:widowControl w:val="0"/>
              <w:spacing w:after="0" w:line="240" w:lineRule="auto"/>
              <w:rPr/>
            </w:pPr>
            <w:r w:rsidDel="00000000" w:rsidR="00000000" w:rsidRPr="00000000">
              <w:rPr>
                <w:rtl w:val="0"/>
              </w:rPr>
              <w:t xml:space="preserve">(1) Macrotech ID, which is a common ID for all Macrotech’s lock controllers deployed in various locations. </w:t>
            </w:r>
          </w:p>
          <w:p w:rsidR="00000000" w:rsidDel="00000000" w:rsidP="00000000" w:rsidRDefault="00000000" w:rsidRPr="00000000" w14:paraId="00000596">
            <w:pPr>
              <w:widowControl w:val="0"/>
              <w:spacing w:after="0" w:line="240" w:lineRule="auto"/>
              <w:rPr/>
            </w:pPr>
            <w:r w:rsidDel="00000000" w:rsidR="00000000" w:rsidRPr="00000000">
              <w:rPr>
                <w:rtl w:val="0"/>
              </w:rPr>
              <w:t xml:space="preserve">(2) Hotel ID - A unique ID representing a particular hotel </w:t>
            </w:r>
          </w:p>
          <w:p w:rsidR="00000000" w:rsidDel="00000000" w:rsidP="00000000" w:rsidRDefault="00000000" w:rsidRPr="00000000" w14:paraId="00000597">
            <w:pPr>
              <w:widowControl w:val="0"/>
              <w:spacing w:after="0" w:line="240" w:lineRule="auto"/>
              <w:rPr/>
            </w:pPr>
            <w:r w:rsidDel="00000000" w:rsidR="00000000" w:rsidRPr="00000000">
              <w:rPr>
                <w:rtl w:val="0"/>
              </w:rPr>
              <w:t xml:space="preserve">(3) Lock Type indicating if the lock controller is located in a guest room’s door or common door</w:t>
            </w:r>
          </w:p>
          <w:p w:rsidR="00000000" w:rsidDel="00000000" w:rsidP="00000000" w:rsidRDefault="00000000" w:rsidRPr="00000000" w14:paraId="00000598">
            <w:pPr>
              <w:widowControl w:val="0"/>
              <w:spacing w:after="0" w:line="240" w:lineRule="auto"/>
              <w:rPr/>
            </w:pPr>
            <w:r w:rsidDel="00000000" w:rsidR="00000000" w:rsidRPr="00000000">
              <w:rPr>
                <w:rtl w:val="0"/>
              </w:rPr>
              <w:t xml:space="preserve">(4) Floor number (from 0 to 255)</w:t>
            </w:r>
          </w:p>
          <w:p w:rsidR="00000000" w:rsidDel="00000000" w:rsidP="00000000" w:rsidRDefault="00000000" w:rsidRPr="00000000" w14:paraId="00000599">
            <w:pPr>
              <w:widowControl w:val="0"/>
              <w:spacing w:after="0" w:line="240" w:lineRule="auto"/>
              <w:rPr/>
            </w:pPr>
            <w:r w:rsidDel="00000000" w:rsidR="00000000" w:rsidRPr="00000000">
              <w:rPr>
                <w:rtl w:val="0"/>
              </w:rPr>
              <w:t xml:space="preserve">(5) Room Number/Common Door Number</w:t>
            </w:r>
          </w:p>
          <w:p w:rsidR="00000000" w:rsidDel="00000000" w:rsidP="00000000" w:rsidRDefault="00000000" w:rsidRPr="00000000" w14:paraId="0000059A">
            <w:pPr>
              <w:widowControl w:val="0"/>
              <w:spacing w:after="0" w:line="240" w:lineRule="auto"/>
              <w:rPr/>
            </w:pPr>
            <w:r w:rsidDel="00000000" w:rsidR="00000000" w:rsidRPr="00000000">
              <w:rPr>
                <w:rtl w:val="0"/>
              </w:rPr>
              <w:t xml:space="preserve">(6) Autolock Setting - true/false</w:t>
            </w:r>
          </w:p>
        </w:tc>
      </w:tr>
    </w:tbl>
    <w:p w:rsidR="00000000" w:rsidDel="00000000" w:rsidP="00000000" w:rsidRDefault="00000000" w:rsidRPr="00000000" w14:paraId="0000059B">
      <w:pPr>
        <w:pStyle w:val="Heading3"/>
        <w:rPr/>
      </w:pPr>
      <w:bookmarkStart w:colFirst="0" w:colLast="0" w:name="_sgjjw4t0756x" w:id="50"/>
      <w:bookmarkEnd w:id="50"/>
      <w:r w:rsidDel="00000000" w:rsidR="00000000" w:rsidRPr="00000000">
        <w:rPr>
          <w:rtl w:val="0"/>
        </w:rPr>
        <w:t xml:space="preserve">PDU Structure - IoT Gateway to a specific Lock controller node</w:t>
      </w:r>
    </w:p>
    <w:p w:rsidR="00000000" w:rsidDel="00000000" w:rsidP="00000000" w:rsidRDefault="00000000" w:rsidRPr="00000000" w14:paraId="0000059C">
      <w:pPr>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jc w:val="center"/>
              <w:rPr/>
            </w:pPr>
            <w:r w:rsidDel="00000000" w:rsidR="00000000" w:rsidRPr="00000000">
              <w:rPr>
                <w:rtl w:val="0"/>
              </w:rPr>
              <w:t xml:space="preserve">0x8B</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rPr/>
            </w:pPr>
            <w:r w:rsidDel="00000000" w:rsidR="00000000" w:rsidRPr="00000000">
              <w:rPr>
                <w:rtl w:val="0"/>
              </w:rPr>
              <w:t xml:space="preserve">Key = master_data, Length = 11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rPr/>
            </w:pPr>
            <w:r w:rsidDel="00000000" w:rsidR="00000000" w:rsidRPr="00000000">
              <w:rPr>
                <w:rtl w:val="0"/>
              </w:rPr>
              <w:t xml:space="preserve">4 bytes. Unsigned Integer. Represents Macrotech ID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jc w:val="center"/>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rPr/>
            </w:pPr>
            <w:r w:rsidDel="00000000" w:rsidR="00000000" w:rsidRPr="00000000">
              <w:rPr>
                <w:rtl w:val="0"/>
              </w:rPr>
              <w:t xml:space="preserve">2 bytes. Unsigned Short Integer. Represents Hotel ID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rPr/>
            </w:pPr>
            <w:r w:rsidDel="00000000" w:rsidR="00000000" w:rsidRPr="00000000">
              <w:rPr>
                <w:rtl w:val="0"/>
              </w:rPr>
              <w:t xml:space="preserve">1 byte. Represents the lock type. </w:t>
            </w:r>
          </w:p>
          <w:p w:rsidR="00000000" w:rsidDel="00000000" w:rsidP="00000000" w:rsidRDefault="00000000" w:rsidRPr="00000000" w14:paraId="000005AF">
            <w:pPr>
              <w:widowControl w:val="0"/>
              <w:spacing w:after="0" w:line="240" w:lineRule="auto"/>
              <w:rPr/>
            </w:pPr>
            <w:r w:rsidDel="00000000" w:rsidR="00000000" w:rsidRPr="00000000">
              <w:rPr>
                <w:rtl w:val="0"/>
              </w:rPr>
              <w:t xml:space="preserve">0x01 means the lock is associated with a guest room.</w:t>
            </w:r>
          </w:p>
          <w:p w:rsidR="00000000" w:rsidDel="00000000" w:rsidP="00000000" w:rsidRDefault="00000000" w:rsidRPr="00000000" w14:paraId="000005B0">
            <w:pPr>
              <w:widowControl w:val="0"/>
              <w:spacing w:after="0" w:line="240" w:lineRule="auto"/>
              <w:rPr/>
            </w:pPr>
            <w:r w:rsidDel="00000000" w:rsidR="00000000" w:rsidRPr="00000000">
              <w:rPr>
                <w:rtl w:val="0"/>
              </w:rPr>
              <w:t xml:space="preserve">0x02 means the lock is associated with a common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rPr/>
            </w:pPr>
            <w:r w:rsidDel="00000000" w:rsidR="00000000" w:rsidRPr="00000000">
              <w:rPr>
                <w:rtl w:val="0"/>
              </w:rPr>
              <w:t xml:space="preserve">1 byte. Represents the floor from 0 to 255 (0xFF).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jc w:val="center"/>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rPr/>
            </w:pPr>
            <w:r w:rsidDel="00000000" w:rsidR="00000000" w:rsidRPr="00000000">
              <w:rPr>
                <w:rtl w:val="0"/>
              </w:rPr>
              <w:t xml:space="preserve">2 bytes. Unsigned Short Integer. Represents room number (if lock type is guest room) or common door (if lock type is common door)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jc w:val="center"/>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rPr/>
            </w:pPr>
            <w:r w:rsidDel="00000000" w:rsidR="00000000" w:rsidRPr="00000000">
              <w:rPr>
                <w:rtl w:val="0"/>
              </w:rPr>
              <w:t xml:space="preserve">1 byte. Represents autolock setting (true/false).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jc w:val="center"/>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5BD">
      <w:pPr>
        <w:pStyle w:val="Heading2"/>
        <w:rPr/>
      </w:pPr>
      <w:bookmarkStart w:colFirst="0" w:colLast="0" w:name="_utyoffdw5iqd" w:id="51"/>
      <w:bookmarkEnd w:id="51"/>
      <w:r w:rsidDel="00000000" w:rsidR="00000000" w:rsidRPr="00000000">
        <w:rPr>
          <w:rtl w:val="0"/>
        </w:rPr>
        <w:t xml:space="preserve">Response for Set Master Data</w:t>
      </w:r>
    </w:p>
    <w:p w:rsidR="00000000" w:rsidDel="00000000" w:rsidP="00000000" w:rsidRDefault="00000000" w:rsidRPr="00000000" w14:paraId="000005BE">
      <w:pPr>
        <w:pStyle w:val="Heading3"/>
        <w:rPr/>
      </w:pPr>
      <w:bookmarkStart w:colFirst="0" w:colLast="0" w:name="_hopx8h3lug7m" w:id="52"/>
      <w:bookmarkEnd w:id="52"/>
      <w:r w:rsidDel="00000000" w:rsidR="00000000" w:rsidRPr="00000000">
        <w:rPr>
          <w:rtl w:val="0"/>
        </w:rPr>
        <w:t xml:space="preserve">PDU Structure - Lock controller node to IoT Gateway</w:t>
      </w:r>
    </w:p>
    <w:p w:rsidR="00000000" w:rsidDel="00000000" w:rsidP="00000000" w:rsidRDefault="00000000" w:rsidRPr="00000000" w14:paraId="000005BF">
      <w:pPr>
        <w:rPr/>
      </w:pPr>
      <w:r w:rsidDel="00000000" w:rsidR="00000000" w:rsidRPr="00000000">
        <w:rPr>
          <w:rtl w:val="0"/>
        </w:rPr>
        <w:t xml:space="preserve">The following PDU is sent from the Lock controller node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rPr/>
            </w:pPr>
            <w:r w:rsidDel="00000000" w:rsidR="00000000" w:rsidRPr="00000000">
              <w:rPr>
                <w:rtl w:val="0"/>
              </w:rPr>
              <w:t xml:space="preserve">Request ID. Signed int (4 bytes). This request id must be the request id that was sent in the Set Master Data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40" w:lineRule="auto"/>
              <w:jc w:val="center"/>
              <w:rPr/>
            </w:pPr>
            <w:r w:rsidDel="00000000" w:rsidR="00000000" w:rsidRPr="00000000">
              <w:rPr>
                <w:rtl w:val="0"/>
              </w:rPr>
              <w:t xml:space="preserve">0x81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rPr/>
            </w:pPr>
            <w:r w:rsidDel="00000000" w:rsidR="00000000" w:rsidRPr="00000000">
              <w:rPr>
                <w:rtl w:val="0"/>
              </w:rPr>
              <w:t xml:space="preserve">Key = master_data,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5CF">
      <w:pPr>
        <w:pStyle w:val="Heading3"/>
        <w:rPr/>
      </w:pPr>
      <w:bookmarkStart w:colFirst="0" w:colLast="0" w:name="_uujpb33m4ee" w:id="53"/>
      <w:bookmarkEnd w:id="53"/>
      <w:r w:rsidDel="00000000" w:rsidR="00000000" w:rsidRPr="00000000">
        <w:rPr>
          <w:rtl w:val="0"/>
        </w:rPr>
        <w:t xml:space="preserve">JSON Payload - IoT Gateway to Cloud IoT Server</w:t>
      </w:r>
    </w:p>
    <w:p w:rsidR="00000000" w:rsidDel="00000000" w:rsidP="00000000" w:rsidRDefault="00000000" w:rsidRPr="00000000" w14:paraId="000005D0">
      <w:pPr>
        <w:rPr/>
      </w:pPr>
      <w:r w:rsidDel="00000000" w:rsidR="00000000" w:rsidRPr="00000000">
        <w:rPr>
          <w:rtl w:val="0"/>
        </w:rPr>
        <w:t xml:space="preserve">The following MQTT response message is sent from IoT Gateway to Cloud IoT Server for every response received from the lock controllers in the mesh network:</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set_master_data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D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5D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5D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5D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5DD">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5DE">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5DF">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5E0">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5E1">
      <w:pPr>
        <w:pStyle w:val="Heading2"/>
        <w:rPr/>
      </w:pPr>
      <w:bookmarkStart w:colFirst="0" w:colLast="0" w:name="_bmknv9qwam83" w:id="54"/>
      <w:bookmarkEnd w:id="54"/>
      <w:r w:rsidDel="00000000" w:rsidR="00000000" w:rsidRPr="00000000">
        <w:rPr>
          <w:rtl w:val="0"/>
        </w:rPr>
        <w:t xml:space="preserve">Set Admin Key</w:t>
      </w:r>
    </w:p>
    <w:p w:rsidR="00000000" w:rsidDel="00000000" w:rsidP="00000000" w:rsidRDefault="00000000" w:rsidRPr="00000000" w14:paraId="000005E2">
      <w:pPr>
        <w:rPr/>
      </w:pPr>
      <w:r w:rsidDel="00000000" w:rsidR="00000000" w:rsidRPr="00000000">
        <w:rPr>
          <w:rtl w:val="0"/>
        </w:rPr>
        <w:t xml:space="preserve">Cloud IoT Server initiates this operation by sending a command to set the admin key on a lock in the Wirepas RF mesh network to which the gateway is connected.</w:t>
      </w:r>
    </w:p>
    <w:p w:rsidR="00000000" w:rsidDel="00000000" w:rsidP="00000000" w:rsidRDefault="00000000" w:rsidRPr="00000000" w14:paraId="000005E3">
      <w:pPr>
        <w:pStyle w:val="Heading3"/>
        <w:rPr/>
      </w:pPr>
      <w:bookmarkStart w:colFirst="0" w:colLast="0" w:name="_xrs763hlp9zk" w:id="55"/>
      <w:bookmarkEnd w:id="55"/>
      <w:r w:rsidDel="00000000" w:rsidR="00000000" w:rsidRPr="00000000">
        <w:rPr>
          <w:rtl w:val="0"/>
        </w:rPr>
        <w:t xml:space="preserve">JSON Payload - Cloud IoT Server to IoT Gateway</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E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set_admin_key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E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5E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5E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 &lt;unsigned int&gt;</w:t>
            </w:r>
          </w:p>
          <w:p w:rsidR="00000000" w:rsidDel="00000000" w:rsidP="00000000" w:rsidRDefault="00000000" w:rsidRPr="00000000" w14:paraId="000005E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ED">
            <w:pPr>
              <w:widowControl w:val="0"/>
              <w:spacing w:after="0" w:line="240" w:lineRule="auto"/>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p>
          <w:p w:rsidR="00000000" w:rsidDel="00000000" w:rsidP="00000000" w:rsidRDefault="00000000" w:rsidRPr="00000000" w14:paraId="000005F0">
            <w:pPr>
              <w:widowControl w:val="0"/>
              <w:spacing w:after="0" w:line="240" w:lineRule="auto"/>
              <w:rPr/>
            </w:pPr>
            <w:r w:rsidDel="00000000" w:rsidR="00000000" w:rsidRPr="00000000">
              <w:rPr>
                <w:rtl w:val="0"/>
              </w:rPr>
            </w:r>
          </w:p>
          <w:p w:rsidR="00000000" w:rsidDel="00000000" w:rsidP="00000000" w:rsidRDefault="00000000" w:rsidRPr="00000000" w14:paraId="000005F1">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5F2">
            <w:pPr>
              <w:widowControl w:val="0"/>
              <w:spacing w:after="0" w:line="240" w:lineRule="auto"/>
              <w:rPr/>
            </w:pPr>
            <w:r w:rsidDel="00000000" w:rsidR="00000000" w:rsidRPr="00000000">
              <w:rPr>
                <w:rtl w:val="0"/>
              </w:rPr>
            </w:r>
          </w:p>
          <w:p w:rsidR="00000000" w:rsidDel="00000000" w:rsidP="00000000" w:rsidRDefault="00000000" w:rsidRPr="00000000" w14:paraId="000005F3">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5F4">
            <w:pPr>
              <w:widowControl w:val="0"/>
              <w:spacing w:after="0" w:line="240" w:lineRule="auto"/>
              <w:rPr/>
            </w:pPr>
            <w:r w:rsidDel="00000000" w:rsidR="00000000" w:rsidRPr="00000000">
              <w:rPr>
                <w:rtl w:val="0"/>
              </w:rPr>
              <w:t xml:space="preserve">(1) key assigned to admin cards that can be used to unlock all rooms/doors.</w:t>
            </w:r>
          </w:p>
        </w:tc>
      </w:tr>
    </w:tbl>
    <w:p w:rsidR="00000000" w:rsidDel="00000000" w:rsidP="00000000" w:rsidRDefault="00000000" w:rsidRPr="00000000" w14:paraId="000005F5">
      <w:pPr>
        <w:pStyle w:val="Heading3"/>
        <w:rPr/>
      </w:pPr>
      <w:bookmarkStart w:colFirst="0" w:colLast="0" w:name="_druck2dtscnq" w:id="56"/>
      <w:bookmarkEnd w:id="56"/>
      <w:r w:rsidDel="00000000" w:rsidR="00000000" w:rsidRPr="00000000">
        <w:rPr>
          <w:rtl w:val="0"/>
        </w:rPr>
        <w:t xml:space="preserve">PDU Structure - IoT Gateway to a specific Lock controller node</w:t>
      </w:r>
    </w:p>
    <w:p w:rsidR="00000000" w:rsidDel="00000000" w:rsidP="00000000" w:rsidRDefault="00000000" w:rsidRPr="00000000" w14:paraId="000005F6">
      <w:pPr>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jc w:val="center"/>
              <w:rPr/>
            </w:pPr>
            <w:r w:rsidDel="00000000" w:rsidR="00000000" w:rsidRPr="00000000">
              <w:rPr>
                <w:rtl w:val="0"/>
              </w:rPr>
              <w:t xml:space="preserve">0x94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rPr/>
            </w:pPr>
            <w:r w:rsidDel="00000000" w:rsidR="00000000" w:rsidRPr="00000000">
              <w:rPr>
                <w:rtl w:val="0"/>
              </w:rPr>
              <w:t xml:space="preserve">Key = admin_key, Length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rPr/>
            </w:pPr>
            <w:r w:rsidDel="00000000" w:rsidR="00000000" w:rsidRPr="00000000">
              <w:rPr>
                <w:rtl w:val="0"/>
              </w:rPr>
              <w:t xml:space="preserve">4 bytes. Unsigned Integer. Represents the admin key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606">
      <w:pPr>
        <w:pStyle w:val="Heading2"/>
        <w:rPr/>
      </w:pPr>
      <w:bookmarkStart w:colFirst="0" w:colLast="0" w:name="_k5lrt7efqv81" w:id="57"/>
      <w:bookmarkEnd w:id="57"/>
      <w:r w:rsidDel="00000000" w:rsidR="00000000" w:rsidRPr="00000000">
        <w:rPr>
          <w:rtl w:val="0"/>
        </w:rPr>
        <w:t xml:space="preserve">Response for Set Admin Key</w:t>
      </w:r>
    </w:p>
    <w:p w:rsidR="00000000" w:rsidDel="00000000" w:rsidP="00000000" w:rsidRDefault="00000000" w:rsidRPr="00000000" w14:paraId="00000607">
      <w:pPr>
        <w:pStyle w:val="Heading3"/>
        <w:rPr/>
      </w:pPr>
      <w:bookmarkStart w:colFirst="0" w:colLast="0" w:name="_6oswo3hg5sr7" w:id="58"/>
      <w:bookmarkEnd w:id="58"/>
      <w:r w:rsidDel="00000000" w:rsidR="00000000" w:rsidRPr="00000000">
        <w:rPr>
          <w:rtl w:val="0"/>
        </w:rPr>
        <w:t xml:space="preserve">PDU Structure - Lock controller node to IoT Gateway</w:t>
      </w:r>
    </w:p>
    <w:p w:rsidR="00000000" w:rsidDel="00000000" w:rsidP="00000000" w:rsidRDefault="00000000" w:rsidRPr="00000000" w14:paraId="00000608">
      <w:pPr>
        <w:rPr/>
      </w:pPr>
      <w:r w:rsidDel="00000000" w:rsidR="00000000" w:rsidRPr="00000000">
        <w:rPr>
          <w:rtl w:val="0"/>
        </w:rPr>
        <w:t xml:space="preserve">The following PDU is sent from the Lock controller node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pPr>
            <w:r w:rsidDel="00000000" w:rsidR="00000000" w:rsidRPr="00000000">
              <w:rPr>
                <w:rtl w:val="0"/>
              </w:rPr>
              <w:t xml:space="preserve">Request ID. Signed int (4 bytes). This request id must be the request id that was sent in the Set Admin Key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jc w:val="center"/>
              <w:rPr/>
            </w:pPr>
            <w:r w:rsidDel="00000000" w:rsidR="00000000" w:rsidRPr="00000000">
              <w:rPr>
                <w:rtl w:val="0"/>
              </w:rPr>
              <w:t xml:space="preserve">0x91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rPr/>
            </w:pPr>
            <w:r w:rsidDel="00000000" w:rsidR="00000000" w:rsidRPr="00000000">
              <w:rPr>
                <w:rtl w:val="0"/>
              </w:rPr>
              <w:t xml:space="preserve">Key = admin_key,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618">
      <w:pPr>
        <w:pStyle w:val="Heading3"/>
        <w:rPr/>
      </w:pPr>
      <w:bookmarkStart w:colFirst="0" w:colLast="0" w:name="_jx05iuegmids" w:id="59"/>
      <w:bookmarkEnd w:id="59"/>
      <w:r w:rsidDel="00000000" w:rsidR="00000000" w:rsidRPr="00000000">
        <w:rPr>
          <w:rtl w:val="0"/>
        </w:rPr>
        <w:t xml:space="preserve">JSON Payload - IoT Gateway to Cloud IoT Server</w:t>
      </w:r>
    </w:p>
    <w:p w:rsidR="00000000" w:rsidDel="00000000" w:rsidP="00000000" w:rsidRDefault="00000000" w:rsidRPr="00000000" w14:paraId="00000619">
      <w:pPr>
        <w:rPr/>
      </w:pPr>
      <w:r w:rsidDel="00000000" w:rsidR="00000000" w:rsidRPr="00000000">
        <w:rPr>
          <w:rtl w:val="0"/>
        </w:rPr>
        <w:t xml:space="preserve">The following MQTT response message is sent from IoT Gateway to Cloud IoT Server for every response received from the lock controllers in the mesh network:</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1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set_admin_key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1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62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62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62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2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626">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627">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628">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629">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62A">
      <w:pPr>
        <w:pStyle w:val="Heading2"/>
        <w:rPr/>
      </w:pPr>
      <w:bookmarkStart w:colFirst="0" w:colLast="0" w:name="_edssf191neid" w:id="60"/>
      <w:bookmarkEnd w:id="60"/>
      <w:r w:rsidDel="00000000" w:rsidR="00000000" w:rsidRPr="00000000">
        <w:rPr>
          <w:rtl w:val="0"/>
        </w:rPr>
        <w:t xml:space="preserve">Set Admin Key - All Lock Controllers</w:t>
      </w:r>
    </w:p>
    <w:p w:rsidR="00000000" w:rsidDel="00000000" w:rsidP="00000000" w:rsidRDefault="00000000" w:rsidRPr="00000000" w14:paraId="0000062B">
      <w:pPr>
        <w:rPr/>
      </w:pPr>
      <w:r w:rsidDel="00000000" w:rsidR="00000000" w:rsidRPr="00000000">
        <w:rPr>
          <w:rtl w:val="0"/>
        </w:rPr>
        <w:t xml:space="preserve">Cloud IoT Server initiates this operation by sending a command to set the admin key on all lock controllers in the Wirepas RF mesh network to which the gateway is connected.</w:t>
      </w:r>
    </w:p>
    <w:p w:rsidR="00000000" w:rsidDel="00000000" w:rsidP="00000000" w:rsidRDefault="00000000" w:rsidRPr="00000000" w14:paraId="0000062C">
      <w:pPr>
        <w:pStyle w:val="Heading3"/>
        <w:rPr/>
      </w:pPr>
      <w:bookmarkStart w:colFirst="0" w:colLast="0" w:name="_2oz1yof2akde" w:id="61"/>
      <w:bookmarkEnd w:id="61"/>
      <w:r w:rsidDel="00000000" w:rsidR="00000000" w:rsidRPr="00000000">
        <w:rPr>
          <w:rtl w:val="0"/>
        </w:rPr>
        <w:t xml:space="preserve">JSON Payload - Cloud IoT Server to IoT Gateway</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rPr/>
            </w:pPr>
            <w:r w:rsidDel="00000000" w:rsidR="00000000" w:rsidRPr="00000000">
              <w:rPr>
                <w:rtl w:val="0"/>
              </w:rPr>
              <w:t xml:space="preserve">{Gateway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3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set_admin_key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3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63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63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 &lt;unsigned int&gt;</w:t>
            </w:r>
          </w:p>
          <w:p w:rsidR="00000000" w:rsidDel="00000000" w:rsidP="00000000" w:rsidRDefault="00000000" w:rsidRPr="00000000" w14:paraId="0000063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36">
            <w:pPr>
              <w:widowControl w:val="0"/>
              <w:spacing w:after="0" w:line="240" w:lineRule="auto"/>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p>
          <w:p w:rsidR="00000000" w:rsidDel="00000000" w:rsidP="00000000" w:rsidRDefault="00000000" w:rsidRPr="00000000" w14:paraId="00000639">
            <w:pPr>
              <w:widowControl w:val="0"/>
              <w:spacing w:after="0" w:line="240" w:lineRule="auto"/>
              <w:rPr/>
            </w:pPr>
            <w:r w:rsidDel="00000000" w:rsidR="00000000" w:rsidRPr="00000000">
              <w:rPr>
                <w:rtl w:val="0"/>
              </w:rPr>
            </w:r>
          </w:p>
          <w:p w:rsidR="00000000" w:rsidDel="00000000" w:rsidP="00000000" w:rsidRDefault="00000000" w:rsidRPr="00000000" w14:paraId="0000063A">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63B">
            <w:pPr>
              <w:widowControl w:val="0"/>
              <w:spacing w:after="0" w:line="240" w:lineRule="auto"/>
              <w:rPr/>
            </w:pPr>
            <w:r w:rsidDel="00000000" w:rsidR="00000000" w:rsidRPr="00000000">
              <w:rPr>
                <w:rtl w:val="0"/>
              </w:rPr>
            </w:r>
          </w:p>
          <w:p w:rsidR="00000000" w:rsidDel="00000000" w:rsidP="00000000" w:rsidRDefault="00000000" w:rsidRPr="00000000" w14:paraId="0000063C">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63D">
            <w:pPr>
              <w:widowControl w:val="0"/>
              <w:spacing w:after="0" w:line="240" w:lineRule="auto"/>
              <w:rPr/>
            </w:pPr>
            <w:r w:rsidDel="00000000" w:rsidR="00000000" w:rsidRPr="00000000">
              <w:rPr>
                <w:rtl w:val="0"/>
              </w:rPr>
              <w:t xml:space="preserve">(1) key assigned to admin cards that can be used to unlock all rooms/doors.</w:t>
            </w:r>
          </w:p>
          <w:p w:rsidR="00000000" w:rsidDel="00000000" w:rsidP="00000000" w:rsidRDefault="00000000" w:rsidRPr="00000000" w14:paraId="0000063E">
            <w:pPr>
              <w:widowControl w:val="0"/>
              <w:spacing w:after="0" w:line="240" w:lineRule="auto"/>
              <w:rPr/>
            </w:pPr>
            <w:r w:rsidDel="00000000" w:rsidR="00000000" w:rsidRPr="00000000">
              <w:rPr>
                <w:rtl w:val="0"/>
              </w:rPr>
            </w:r>
          </w:p>
          <w:p w:rsidR="00000000" w:rsidDel="00000000" w:rsidP="00000000" w:rsidRDefault="00000000" w:rsidRPr="00000000" w14:paraId="0000063F">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640">
            <w:pPr>
              <w:widowControl w:val="0"/>
              <w:numPr>
                <w:ilvl w:val="0"/>
                <w:numId w:val="2"/>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641">
            <w:pPr>
              <w:widowControl w:val="0"/>
              <w:numPr>
                <w:ilvl w:val="0"/>
                <w:numId w:val="2"/>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p>
        </w:tc>
      </w:tr>
    </w:tbl>
    <w:p w:rsidR="00000000" w:rsidDel="00000000" w:rsidP="00000000" w:rsidRDefault="00000000" w:rsidRPr="00000000" w14:paraId="00000642">
      <w:pPr>
        <w:pStyle w:val="Heading3"/>
        <w:rPr/>
      </w:pPr>
      <w:bookmarkStart w:colFirst="0" w:colLast="0" w:name="_me8v6rcub86k" w:id="62"/>
      <w:bookmarkEnd w:id="62"/>
      <w:r w:rsidDel="00000000" w:rsidR="00000000" w:rsidRPr="00000000">
        <w:rPr>
          <w:rtl w:val="0"/>
        </w:rPr>
        <w:t xml:space="preserve">PDU Structure - IoT Gateway to all Lock controller nodes</w:t>
      </w:r>
    </w:p>
    <w:p w:rsidR="00000000" w:rsidDel="00000000" w:rsidP="00000000" w:rsidRDefault="00000000" w:rsidRPr="00000000" w14:paraId="00000643">
      <w:pPr>
        <w:rPr/>
      </w:pPr>
      <w:r w:rsidDel="00000000" w:rsidR="00000000" w:rsidRPr="00000000">
        <w:rPr>
          <w:rtl w:val="0"/>
        </w:rPr>
        <w:t xml:space="preserve">IoT Gateway sends the PDU as given in </w:t>
      </w:r>
      <w:r w:rsidDel="00000000" w:rsidR="00000000" w:rsidRPr="00000000">
        <w:rPr>
          <w:b w:val="1"/>
          <w:rtl w:val="0"/>
        </w:rPr>
        <w:t xml:space="preserve">Set Admin Key for Individual Lock</w:t>
      </w:r>
      <w:r w:rsidDel="00000000" w:rsidR="00000000" w:rsidRPr="00000000">
        <w:rPr>
          <w:rtl w:val="0"/>
        </w:rPr>
        <w:t xml:space="preserve"> is sent to all lock controller nodes in the mesh network. It should be noted that the same sequence number is used in the PDU.</w:t>
      </w:r>
    </w:p>
    <w:p w:rsidR="00000000" w:rsidDel="00000000" w:rsidP="00000000" w:rsidRDefault="00000000" w:rsidRPr="00000000" w14:paraId="00000644">
      <w:pPr>
        <w:pStyle w:val="Heading2"/>
        <w:rPr/>
      </w:pPr>
      <w:bookmarkStart w:colFirst="0" w:colLast="0" w:name="_8t7fgl43jyjq" w:id="63"/>
      <w:bookmarkEnd w:id="63"/>
      <w:r w:rsidDel="00000000" w:rsidR="00000000" w:rsidRPr="00000000">
        <w:rPr>
          <w:rtl w:val="0"/>
        </w:rPr>
        <w:t xml:space="preserve">Response for Set Admin Key on All Lock Controllers</w:t>
      </w:r>
    </w:p>
    <w:p w:rsidR="00000000" w:rsidDel="00000000" w:rsidP="00000000" w:rsidRDefault="00000000" w:rsidRPr="00000000" w14:paraId="00000645">
      <w:pPr>
        <w:pStyle w:val="Heading3"/>
        <w:rPr/>
      </w:pPr>
      <w:bookmarkStart w:colFirst="0" w:colLast="0" w:name="_av8lawpx3qaz" w:id="64"/>
      <w:bookmarkEnd w:id="64"/>
      <w:r w:rsidDel="00000000" w:rsidR="00000000" w:rsidRPr="00000000">
        <w:rPr>
          <w:rtl w:val="0"/>
        </w:rPr>
        <w:t xml:space="preserve">PDU Structure - Lock controller node to IoT Gateway</w:t>
      </w:r>
    </w:p>
    <w:p w:rsidR="00000000" w:rsidDel="00000000" w:rsidP="00000000" w:rsidRDefault="00000000" w:rsidRPr="00000000" w14:paraId="00000646">
      <w:pPr>
        <w:rPr/>
      </w:pPr>
      <w:r w:rsidDel="00000000" w:rsidR="00000000" w:rsidRPr="00000000">
        <w:rPr>
          <w:rtl w:val="0"/>
        </w:rPr>
        <w:t xml:space="preserve">Each lock controller node sends the PDU as given in </w:t>
      </w:r>
      <w:r w:rsidDel="00000000" w:rsidR="00000000" w:rsidRPr="00000000">
        <w:rPr>
          <w:b w:val="1"/>
          <w:rtl w:val="0"/>
        </w:rPr>
        <w:t xml:space="preserve">Set Admin Key for Individual Lock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47">
      <w:pPr>
        <w:pStyle w:val="Heading3"/>
        <w:rPr/>
      </w:pPr>
      <w:bookmarkStart w:colFirst="0" w:colLast="0" w:name="_6gepg84l8q1t" w:id="65"/>
      <w:bookmarkEnd w:id="65"/>
      <w:r w:rsidDel="00000000" w:rsidR="00000000" w:rsidRPr="00000000">
        <w:rPr>
          <w:rtl w:val="0"/>
        </w:rPr>
        <w:t xml:space="preserve">JSON Payload - IoT Gateway to Cloud IoT Server</w:t>
      </w:r>
    </w:p>
    <w:p w:rsidR="00000000" w:rsidDel="00000000" w:rsidP="00000000" w:rsidRDefault="00000000" w:rsidRPr="00000000" w14:paraId="00000648">
      <w:pPr>
        <w:rPr/>
      </w:pPr>
      <w:r w:rsidDel="00000000" w:rsidR="00000000" w:rsidRPr="00000000">
        <w:rPr>
          <w:rtl w:val="0"/>
        </w:rPr>
        <w:t xml:space="preserve">The MQTT response message shown </w:t>
      </w:r>
      <w:r w:rsidDel="00000000" w:rsidR="00000000" w:rsidRPr="00000000">
        <w:rPr>
          <w:b w:val="1"/>
          <w:rtl w:val="0"/>
        </w:rPr>
        <w:t xml:space="preserve">Set Admin Key for Individual Lock</w:t>
      </w:r>
      <w:r w:rsidDel="00000000" w:rsidR="00000000" w:rsidRPr="00000000">
        <w:rPr>
          <w:rtl w:val="0"/>
        </w:rPr>
        <w:t xml:space="preserve"> is sent from IoT Gateway to Cloud IoT Server for every response received from the lock controllers in the mesh network.</w:t>
      </w:r>
    </w:p>
    <w:p w:rsidR="00000000" w:rsidDel="00000000" w:rsidP="00000000" w:rsidRDefault="00000000" w:rsidRPr="00000000" w14:paraId="00000649">
      <w:pPr>
        <w:pStyle w:val="Heading2"/>
        <w:rPr/>
      </w:pPr>
      <w:bookmarkStart w:colFirst="0" w:colLast="0" w:name="_1y7rji9057o2" w:id="66"/>
      <w:bookmarkEnd w:id="66"/>
      <w:r w:rsidDel="00000000" w:rsidR="00000000" w:rsidRPr="00000000">
        <w:rPr>
          <w:rtl w:val="0"/>
        </w:rPr>
        <w:t xml:space="preserve">Set Staff Key</w:t>
      </w:r>
    </w:p>
    <w:p w:rsidR="00000000" w:rsidDel="00000000" w:rsidP="00000000" w:rsidRDefault="00000000" w:rsidRPr="00000000" w14:paraId="0000064A">
      <w:pPr>
        <w:rPr/>
      </w:pPr>
      <w:r w:rsidDel="00000000" w:rsidR="00000000" w:rsidRPr="00000000">
        <w:rPr>
          <w:rtl w:val="0"/>
        </w:rPr>
        <w:t xml:space="preserve">Cloud IoT Server initiates this operation by sending a command to set the staff key on a lock in the Wirepas RF mesh network to which the gateway is connected.</w:t>
      </w:r>
    </w:p>
    <w:p w:rsidR="00000000" w:rsidDel="00000000" w:rsidP="00000000" w:rsidRDefault="00000000" w:rsidRPr="00000000" w14:paraId="0000064B">
      <w:pPr>
        <w:pStyle w:val="Heading3"/>
        <w:rPr/>
      </w:pPr>
      <w:bookmarkStart w:colFirst="0" w:colLast="0" w:name="_iy8i5pgncr45" w:id="67"/>
      <w:bookmarkEnd w:id="67"/>
      <w:r w:rsidDel="00000000" w:rsidR="00000000" w:rsidRPr="00000000">
        <w:rPr>
          <w:rtl w:val="0"/>
        </w:rPr>
        <w:t xml:space="preserve">JSON Payload - Cloud IoT Server to IoT Gateway</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5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set_staff_key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5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65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65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 &lt;unsigned int&gt;</w:t>
            </w:r>
          </w:p>
          <w:p w:rsidR="00000000" w:rsidDel="00000000" w:rsidP="00000000" w:rsidRDefault="00000000" w:rsidRPr="00000000" w14:paraId="0000065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55">
            <w:pPr>
              <w:widowControl w:val="0"/>
              <w:spacing w:after="0" w:line="240" w:lineRule="auto"/>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p>
          <w:p w:rsidR="00000000" w:rsidDel="00000000" w:rsidP="00000000" w:rsidRDefault="00000000" w:rsidRPr="00000000" w14:paraId="00000658">
            <w:pPr>
              <w:widowControl w:val="0"/>
              <w:spacing w:after="0" w:line="240" w:lineRule="auto"/>
              <w:rPr/>
            </w:pPr>
            <w:r w:rsidDel="00000000" w:rsidR="00000000" w:rsidRPr="00000000">
              <w:rPr>
                <w:rtl w:val="0"/>
              </w:rPr>
            </w:r>
          </w:p>
          <w:p w:rsidR="00000000" w:rsidDel="00000000" w:rsidP="00000000" w:rsidRDefault="00000000" w:rsidRPr="00000000" w14:paraId="00000659">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65A">
            <w:pPr>
              <w:widowControl w:val="0"/>
              <w:spacing w:after="0" w:line="240" w:lineRule="auto"/>
              <w:rPr/>
            </w:pPr>
            <w:r w:rsidDel="00000000" w:rsidR="00000000" w:rsidRPr="00000000">
              <w:rPr>
                <w:rtl w:val="0"/>
              </w:rPr>
            </w:r>
          </w:p>
          <w:p w:rsidR="00000000" w:rsidDel="00000000" w:rsidP="00000000" w:rsidRDefault="00000000" w:rsidRPr="00000000" w14:paraId="0000065B">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65C">
            <w:pPr>
              <w:widowControl w:val="0"/>
              <w:spacing w:after="0" w:line="240" w:lineRule="auto"/>
              <w:rPr/>
            </w:pPr>
            <w:r w:rsidDel="00000000" w:rsidR="00000000" w:rsidRPr="00000000">
              <w:rPr>
                <w:rtl w:val="0"/>
              </w:rPr>
              <w:t xml:space="preserve">(1) key assigned to a staff card that can be used to unlock certain guest room doors.</w:t>
            </w:r>
          </w:p>
        </w:tc>
      </w:tr>
    </w:tbl>
    <w:p w:rsidR="00000000" w:rsidDel="00000000" w:rsidP="00000000" w:rsidRDefault="00000000" w:rsidRPr="00000000" w14:paraId="0000065D">
      <w:pPr>
        <w:pStyle w:val="Heading3"/>
        <w:rPr/>
      </w:pPr>
      <w:bookmarkStart w:colFirst="0" w:colLast="0" w:name="_vc1vtctetd8p" w:id="68"/>
      <w:bookmarkEnd w:id="68"/>
      <w:r w:rsidDel="00000000" w:rsidR="00000000" w:rsidRPr="00000000">
        <w:rPr>
          <w:rtl w:val="0"/>
        </w:rPr>
        <w:t xml:space="preserve">PDU Structure - IoT Gateway to a specific Lock controller node</w:t>
      </w:r>
    </w:p>
    <w:p w:rsidR="00000000" w:rsidDel="00000000" w:rsidP="00000000" w:rsidRDefault="00000000" w:rsidRPr="00000000" w14:paraId="0000065E">
      <w:pPr>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jc w:val="center"/>
              <w:rPr/>
            </w:pPr>
            <w:r w:rsidDel="00000000" w:rsidR="00000000" w:rsidRPr="00000000">
              <w:rPr>
                <w:rtl w:val="0"/>
              </w:rPr>
              <w:t xml:space="preserve">0xA4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rPr/>
            </w:pPr>
            <w:r w:rsidDel="00000000" w:rsidR="00000000" w:rsidRPr="00000000">
              <w:rPr>
                <w:rtl w:val="0"/>
              </w:rPr>
              <w:t xml:space="preserve">Key = staff_key, Length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40" w:lineRule="auto"/>
              <w:rPr/>
            </w:pPr>
            <w:r w:rsidDel="00000000" w:rsidR="00000000" w:rsidRPr="00000000">
              <w:rPr>
                <w:rtl w:val="0"/>
              </w:rPr>
              <w:t xml:space="preserve">4 bytes. Unsigned Integer. Represents the staff key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66E">
      <w:pPr>
        <w:pStyle w:val="Heading2"/>
        <w:rPr/>
      </w:pPr>
      <w:bookmarkStart w:colFirst="0" w:colLast="0" w:name="_mskpcuibwalf" w:id="69"/>
      <w:bookmarkEnd w:id="69"/>
      <w:r w:rsidDel="00000000" w:rsidR="00000000" w:rsidRPr="00000000">
        <w:rPr>
          <w:rtl w:val="0"/>
        </w:rPr>
        <w:t xml:space="preserve">Response for Set Staff Data</w:t>
      </w:r>
    </w:p>
    <w:p w:rsidR="00000000" w:rsidDel="00000000" w:rsidP="00000000" w:rsidRDefault="00000000" w:rsidRPr="00000000" w14:paraId="0000066F">
      <w:pPr>
        <w:pStyle w:val="Heading3"/>
        <w:rPr/>
      </w:pPr>
      <w:bookmarkStart w:colFirst="0" w:colLast="0" w:name="_50pua55d5llq" w:id="70"/>
      <w:bookmarkEnd w:id="70"/>
      <w:r w:rsidDel="00000000" w:rsidR="00000000" w:rsidRPr="00000000">
        <w:rPr>
          <w:rtl w:val="0"/>
        </w:rPr>
        <w:t xml:space="preserve">PDU Structure - Lock controller node to IoT Gateway</w:t>
      </w:r>
    </w:p>
    <w:p w:rsidR="00000000" w:rsidDel="00000000" w:rsidP="00000000" w:rsidRDefault="00000000" w:rsidRPr="00000000" w14:paraId="00000670">
      <w:pPr>
        <w:rPr/>
      </w:pPr>
      <w:r w:rsidDel="00000000" w:rsidR="00000000" w:rsidRPr="00000000">
        <w:rPr>
          <w:rtl w:val="0"/>
        </w:rPr>
        <w:t xml:space="preserve">The following PDU is sent from the Lock controller node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rPr/>
            </w:pPr>
            <w:r w:rsidDel="00000000" w:rsidR="00000000" w:rsidRPr="00000000">
              <w:rPr>
                <w:rtl w:val="0"/>
              </w:rPr>
              <w:t xml:space="preserve">Request ID. Signed int (4 bytes). This request id must be the request id that was sent in the Set Staff Key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jc w:val="center"/>
              <w:rPr/>
            </w:pPr>
            <w:r w:rsidDel="00000000" w:rsidR="00000000" w:rsidRPr="00000000">
              <w:rPr>
                <w:rtl w:val="0"/>
              </w:rPr>
              <w:t xml:space="preserve">0xA1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rPr/>
            </w:pPr>
            <w:r w:rsidDel="00000000" w:rsidR="00000000" w:rsidRPr="00000000">
              <w:rPr>
                <w:rtl w:val="0"/>
              </w:rPr>
              <w:t xml:space="preserve">Key = staff_key,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680">
      <w:pPr>
        <w:pStyle w:val="Heading3"/>
        <w:rPr/>
      </w:pPr>
      <w:bookmarkStart w:colFirst="0" w:colLast="0" w:name="_p8lejyypncq5" w:id="71"/>
      <w:bookmarkEnd w:id="71"/>
      <w:r w:rsidDel="00000000" w:rsidR="00000000" w:rsidRPr="00000000">
        <w:rPr>
          <w:rtl w:val="0"/>
        </w:rPr>
        <w:t xml:space="preserve">JSON Payload - IoT Gateway to Cloud IoT Server</w:t>
      </w:r>
    </w:p>
    <w:p w:rsidR="00000000" w:rsidDel="00000000" w:rsidP="00000000" w:rsidRDefault="00000000" w:rsidRPr="00000000" w14:paraId="00000681">
      <w:pPr>
        <w:rPr/>
      </w:pPr>
      <w:r w:rsidDel="00000000" w:rsidR="00000000" w:rsidRPr="00000000">
        <w:rPr>
          <w:rtl w:val="0"/>
        </w:rPr>
        <w:t xml:space="preserve">The following MQTT response message is sent from IoT Gateway to Cloud IoT Server for every response received from the lock controllers in the mesh network:</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8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set_staff_key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8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68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68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68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8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68E">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68F">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690">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691">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692">
      <w:pPr>
        <w:pStyle w:val="Heading2"/>
        <w:rPr/>
      </w:pPr>
      <w:bookmarkStart w:colFirst="0" w:colLast="0" w:name="_dlb92md1sout" w:id="72"/>
      <w:bookmarkEnd w:id="72"/>
      <w:r w:rsidDel="00000000" w:rsidR="00000000" w:rsidRPr="00000000">
        <w:rPr>
          <w:rtl w:val="0"/>
        </w:rPr>
        <w:t xml:space="preserve">Set Guest Key</w:t>
      </w:r>
    </w:p>
    <w:p w:rsidR="00000000" w:rsidDel="00000000" w:rsidP="00000000" w:rsidRDefault="00000000" w:rsidRPr="00000000" w14:paraId="00000693">
      <w:pPr>
        <w:rPr/>
      </w:pPr>
      <w:r w:rsidDel="00000000" w:rsidR="00000000" w:rsidRPr="00000000">
        <w:rPr>
          <w:rtl w:val="0"/>
        </w:rPr>
        <w:t xml:space="preserve">Cloud IoT Server initiates this operation by sending a command to set the guest data on a lock in the Wirepas RF mesh network to which the gateway is connected.</w:t>
      </w:r>
    </w:p>
    <w:p w:rsidR="00000000" w:rsidDel="00000000" w:rsidP="00000000" w:rsidRDefault="00000000" w:rsidRPr="00000000" w14:paraId="00000694">
      <w:pPr>
        <w:pStyle w:val="Heading3"/>
        <w:rPr/>
      </w:pPr>
      <w:bookmarkStart w:colFirst="0" w:colLast="0" w:name="_581jg8m6bmxx" w:id="73"/>
      <w:bookmarkEnd w:id="73"/>
      <w:r w:rsidDel="00000000" w:rsidR="00000000" w:rsidRPr="00000000">
        <w:rPr>
          <w:rtl w:val="0"/>
        </w:rPr>
        <w:t xml:space="preserve">JSON Payload - Cloud IoT Server to IoT Gateway</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9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set_guest_key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9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69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69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 &lt;unsigned int&gt;</w:t>
            </w:r>
          </w:p>
          <w:p w:rsidR="00000000" w:rsidDel="00000000" w:rsidP="00000000" w:rsidRDefault="00000000" w:rsidRPr="00000000" w14:paraId="0000069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9E">
            <w:pPr>
              <w:widowControl w:val="0"/>
              <w:spacing w:after="0" w:line="240" w:lineRule="auto"/>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guest data for the corresponding lock controller should be set.</w:t>
            </w:r>
          </w:p>
          <w:p w:rsidR="00000000" w:rsidDel="00000000" w:rsidP="00000000" w:rsidRDefault="00000000" w:rsidRPr="00000000" w14:paraId="000006A1">
            <w:pPr>
              <w:widowControl w:val="0"/>
              <w:spacing w:after="0" w:line="240" w:lineRule="auto"/>
              <w:rPr/>
            </w:pPr>
            <w:r w:rsidDel="00000000" w:rsidR="00000000" w:rsidRPr="00000000">
              <w:rPr>
                <w:rtl w:val="0"/>
              </w:rPr>
            </w:r>
          </w:p>
          <w:p w:rsidR="00000000" w:rsidDel="00000000" w:rsidP="00000000" w:rsidRDefault="00000000" w:rsidRPr="00000000" w14:paraId="000006A2">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6A3">
            <w:pPr>
              <w:widowControl w:val="0"/>
              <w:spacing w:after="0" w:line="240" w:lineRule="auto"/>
              <w:rPr/>
            </w:pPr>
            <w:r w:rsidDel="00000000" w:rsidR="00000000" w:rsidRPr="00000000">
              <w:rPr>
                <w:rtl w:val="0"/>
              </w:rPr>
            </w:r>
          </w:p>
          <w:p w:rsidR="00000000" w:rsidDel="00000000" w:rsidP="00000000" w:rsidRDefault="00000000" w:rsidRPr="00000000" w14:paraId="000006A4">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6A5">
            <w:pPr>
              <w:widowControl w:val="0"/>
              <w:spacing w:after="0" w:line="240" w:lineRule="auto"/>
              <w:rPr/>
            </w:pPr>
            <w:r w:rsidDel="00000000" w:rsidR="00000000" w:rsidRPr="00000000">
              <w:rPr>
                <w:rtl w:val="0"/>
              </w:rPr>
              <w:t xml:space="preserve">(1) key assigned to a guest card to open that particular guest room. To reset the guest key, the key should be set to 0.</w:t>
            </w:r>
          </w:p>
        </w:tc>
      </w:tr>
    </w:tbl>
    <w:p w:rsidR="00000000" w:rsidDel="00000000" w:rsidP="00000000" w:rsidRDefault="00000000" w:rsidRPr="00000000" w14:paraId="000006A6">
      <w:pPr>
        <w:pStyle w:val="Heading3"/>
        <w:rPr/>
      </w:pPr>
      <w:bookmarkStart w:colFirst="0" w:colLast="0" w:name="_jx13qnewspwz" w:id="74"/>
      <w:bookmarkEnd w:id="74"/>
      <w:r w:rsidDel="00000000" w:rsidR="00000000" w:rsidRPr="00000000">
        <w:rPr>
          <w:rtl w:val="0"/>
        </w:rPr>
        <w:t xml:space="preserve">PDU Structure - IoT Gateway to a specific Lock controller node</w:t>
      </w:r>
    </w:p>
    <w:p w:rsidR="00000000" w:rsidDel="00000000" w:rsidP="00000000" w:rsidRDefault="00000000" w:rsidRPr="00000000" w14:paraId="000006A7">
      <w:pPr>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40" w:lineRule="auto"/>
              <w:jc w:val="center"/>
              <w:rPr/>
            </w:pPr>
            <w:r w:rsidDel="00000000" w:rsidR="00000000" w:rsidRPr="00000000">
              <w:rPr>
                <w:rtl w:val="0"/>
              </w:rPr>
              <w:t xml:space="preserve">0xB4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after="0" w:line="240" w:lineRule="auto"/>
              <w:rPr/>
            </w:pPr>
            <w:r w:rsidDel="00000000" w:rsidR="00000000" w:rsidRPr="00000000">
              <w:rPr>
                <w:rtl w:val="0"/>
              </w:rPr>
              <w:t xml:space="preserve">Key = guest_key, Length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after="0" w:line="240" w:lineRule="auto"/>
              <w:rPr/>
            </w:pPr>
            <w:r w:rsidDel="00000000" w:rsidR="00000000" w:rsidRPr="00000000">
              <w:rPr>
                <w:rtl w:val="0"/>
              </w:rPr>
              <w:t xml:space="preserve">4 bytes. Unsigned Integer. Represents the guest key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6B7">
      <w:pPr>
        <w:pStyle w:val="Heading2"/>
        <w:rPr/>
      </w:pPr>
      <w:bookmarkStart w:colFirst="0" w:colLast="0" w:name="_wp8mpzv5v87y" w:id="75"/>
      <w:bookmarkEnd w:id="75"/>
      <w:r w:rsidDel="00000000" w:rsidR="00000000" w:rsidRPr="00000000">
        <w:rPr>
          <w:rtl w:val="0"/>
        </w:rPr>
        <w:t xml:space="preserve">Response for Set Guest Key</w:t>
      </w:r>
    </w:p>
    <w:p w:rsidR="00000000" w:rsidDel="00000000" w:rsidP="00000000" w:rsidRDefault="00000000" w:rsidRPr="00000000" w14:paraId="000006B8">
      <w:pPr>
        <w:pStyle w:val="Heading3"/>
        <w:rPr/>
      </w:pPr>
      <w:bookmarkStart w:colFirst="0" w:colLast="0" w:name="_z8pdo4smrlkg" w:id="76"/>
      <w:bookmarkEnd w:id="76"/>
      <w:r w:rsidDel="00000000" w:rsidR="00000000" w:rsidRPr="00000000">
        <w:rPr>
          <w:rtl w:val="0"/>
        </w:rPr>
        <w:t xml:space="preserve">PDU Structure - Lock controller node to IoT Gateway</w:t>
      </w:r>
    </w:p>
    <w:p w:rsidR="00000000" w:rsidDel="00000000" w:rsidP="00000000" w:rsidRDefault="00000000" w:rsidRPr="00000000" w14:paraId="000006B9">
      <w:pPr>
        <w:rPr/>
      </w:pPr>
      <w:r w:rsidDel="00000000" w:rsidR="00000000" w:rsidRPr="00000000">
        <w:rPr>
          <w:rtl w:val="0"/>
        </w:rPr>
        <w:t xml:space="preserve">The following PDU is sent from the Lock controller node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rPr/>
            </w:pPr>
            <w:r w:rsidDel="00000000" w:rsidR="00000000" w:rsidRPr="00000000">
              <w:rPr>
                <w:rtl w:val="0"/>
              </w:rPr>
              <w:t xml:space="preserve">Request ID. Signed int (4 bytes). This request id must be the request id that was sent in the Set Guest Key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jc w:val="center"/>
              <w:rPr/>
            </w:pPr>
            <w:r w:rsidDel="00000000" w:rsidR="00000000" w:rsidRPr="00000000">
              <w:rPr>
                <w:rtl w:val="0"/>
              </w:rPr>
              <w:t xml:space="preserve">0xB1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rPr/>
            </w:pPr>
            <w:r w:rsidDel="00000000" w:rsidR="00000000" w:rsidRPr="00000000">
              <w:rPr>
                <w:rtl w:val="0"/>
              </w:rPr>
              <w:t xml:space="preserve">Key = guest_key,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6C9">
      <w:pPr>
        <w:pStyle w:val="Heading3"/>
        <w:rPr/>
      </w:pPr>
      <w:bookmarkStart w:colFirst="0" w:colLast="0" w:name="_iq2kwqdc0nos" w:id="77"/>
      <w:bookmarkEnd w:id="77"/>
      <w:r w:rsidDel="00000000" w:rsidR="00000000" w:rsidRPr="00000000">
        <w:rPr>
          <w:rtl w:val="0"/>
        </w:rPr>
        <w:t xml:space="preserve">JSON Payload - IoT Gateway to Cloud IoT Server</w:t>
      </w:r>
    </w:p>
    <w:p w:rsidR="00000000" w:rsidDel="00000000" w:rsidP="00000000" w:rsidRDefault="00000000" w:rsidRPr="00000000" w14:paraId="000006CA">
      <w:pPr>
        <w:rPr/>
      </w:pPr>
      <w:r w:rsidDel="00000000" w:rsidR="00000000" w:rsidRPr="00000000">
        <w:rPr>
          <w:rtl w:val="0"/>
        </w:rPr>
        <w:t xml:space="preserve">The following MQTT response message is sent from IoT Gateway to Cloud IoT Server for every response received from the lock controllers in the mesh network:</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C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set_guest_key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D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6D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6D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6D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D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6D7">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6D8">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6D9">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6DA">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6DB">
      <w:pPr>
        <w:pStyle w:val="Heading2"/>
        <w:rPr/>
      </w:pPr>
      <w:bookmarkStart w:colFirst="0" w:colLast="0" w:name="_xaufpo1mq72v" w:id="78"/>
      <w:bookmarkEnd w:id="78"/>
      <w:r w:rsidDel="00000000" w:rsidR="00000000" w:rsidRPr="00000000">
        <w:rPr>
          <w:rtl w:val="0"/>
        </w:rPr>
        <w:t xml:space="preserve">Delete RFID Data</w:t>
      </w:r>
    </w:p>
    <w:p w:rsidR="00000000" w:rsidDel="00000000" w:rsidP="00000000" w:rsidRDefault="00000000" w:rsidRPr="00000000" w14:paraId="000006DC">
      <w:pPr>
        <w:rPr/>
      </w:pPr>
      <w:r w:rsidDel="00000000" w:rsidR="00000000" w:rsidRPr="00000000">
        <w:rPr>
          <w:rtl w:val="0"/>
        </w:rPr>
        <w:t xml:space="preserve">Cloud IoT Server initiates this operation by sending a command to delete/erase specific type (master/staff/guest/all) of RFID card data stored in a lock controller.</w:t>
      </w:r>
    </w:p>
    <w:p w:rsidR="00000000" w:rsidDel="00000000" w:rsidP="00000000" w:rsidRDefault="00000000" w:rsidRPr="00000000" w14:paraId="000006DD">
      <w:pPr>
        <w:pStyle w:val="Heading3"/>
        <w:rPr/>
      </w:pPr>
      <w:bookmarkStart w:colFirst="0" w:colLast="0" w:name="_uf24zt3lbepd" w:id="79"/>
      <w:bookmarkEnd w:id="79"/>
      <w:r w:rsidDel="00000000" w:rsidR="00000000" w:rsidRPr="00000000">
        <w:rPr>
          <w:rtl w:val="0"/>
        </w:rPr>
        <w:t xml:space="preserve">JSON Payload - Cloud IoT Server to IoT Gateway</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E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deletecard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E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6E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6E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"card_id" : &lt;unsigned int&gt;,</w:t>
            </w:r>
          </w:p>
          <w:p w:rsidR="00000000" w:rsidDel="00000000" w:rsidP="00000000" w:rsidRDefault="00000000" w:rsidRPr="00000000" w14:paraId="000006E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"card_type" : "admin" | "staff" | "guest" | "all"</w:t>
            </w:r>
          </w:p>
          <w:p w:rsidR="00000000" w:rsidDel="00000000" w:rsidP="00000000" w:rsidRDefault="00000000" w:rsidRPr="00000000" w14:paraId="000006E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E8">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RFID data should be deleted from that lock controller.</w:t>
            </w:r>
          </w:p>
          <w:p w:rsidR="00000000" w:rsidDel="00000000" w:rsidP="00000000" w:rsidRDefault="00000000" w:rsidRPr="00000000" w14:paraId="000006EB">
            <w:pPr>
              <w:widowControl w:val="0"/>
              <w:spacing w:after="0" w:line="240" w:lineRule="auto"/>
              <w:rPr/>
            </w:pPr>
            <w:r w:rsidDel="00000000" w:rsidR="00000000" w:rsidRPr="00000000">
              <w:rPr>
                <w:rtl w:val="0"/>
              </w:rPr>
            </w:r>
          </w:p>
          <w:p w:rsidR="00000000" w:rsidDel="00000000" w:rsidP="00000000" w:rsidRDefault="00000000" w:rsidRPr="00000000" w14:paraId="000006EC">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6ED">
            <w:pPr>
              <w:widowControl w:val="0"/>
              <w:spacing w:after="0" w:line="240" w:lineRule="auto"/>
              <w:rPr/>
            </w:pPr>
            <w:r w:rsidDel="00000000" w:rsidR="00000000" w:rsidRPr="00000000">
              <w:rPr>
                <w:rtl w:val="0"/>
              </w:rPr>
            </w:r>
          </w:p>
          <w:p w:rsidR="00000000" w:rsidDel="00000000" w:rsidP="00000000" w:rsidRDefault="00000000" w:rsidRPr="00000000" w14:paraId="000006EE">
            <w:pPr>
              <w:widowControl w:val="0"/>
              <w:spacing w:after="0" w:line="240" w:lineRule="auto"/>
              <w:rPr/>
            </w:pPr>
            <w:r w:rsidDel="00000000" w:rsidR="00000000" w:rsidRPr="00000000">
              <w:rPr>
                <w:rtl w:val="0"/>
              </w:rPr>
              <w:t xml:space="preserve">The params field contains the following mutually exclusive parameters:</w:t>
            </w:r>
          </w:p>
          <w:p w:rsidR="00000000" w:rsidDel="00000000" w:rsidP="00000000" w:rsidRDefault="00000000" w:rsidRPr="00000000" w14:paraId="000006EF">
            <w:pPr>
              <w:widowControl w:val="0"/>
              <w:numPr>
                <w:ilvl w:val="0"/>
                <w:numId w:val="16"/>
              </w:numPr>
              <w:spacing w:after="0" w:line="240" w:lineRule="auto"/>
              <w:ind w:left="720" w:hanging="360"/>
            </w:pPr>
            <w:r w:rsidDel="00000000" w:rsidR="00000000" w:rsidRPr="00000000">
              <w:rPr>
                <w:rtl w:val="0"/>
              </w:rPr>
              <w:t xml:space="preserve">Card id, the id of the card to be deleted. If the card id field is present, the card type field is ignored.</w:t>
            </w:r>
          </w:p>
          <w:p w:rsidR="00000000" w:rsidDel="00000000" w:rsidP="00000000" w:rsidRDefault="00000000" w:rsidRPr="00000000" w14:paraId="000006F0">
            <w:pPr>
              <w:widowControl w:val="0"/>
              <w:numPr>
                <w:ilvl w:val="0"/>
                <w:numId w:val="16"/>
              </w:numPr>
              <w:spacing w:after="0" w:line="240" w:lineRule="auto"/>
              <w:ind w:left="720" w:hanging="360"/>
            </w:pPr>
            <w:r w:rsidDel="00000000" w:rsidR="00000000" w:rsidRPr="00000000">
              <w:rPr>
                <w:rtl w:val="0"/>
              </w:rPr>
              <w:t xml:space="preserve">Card type,  the type of card to be deleted. Card type can be either one of these: admin, staff, guest, all. If all is set, all card data stored on the specified lock controller shall be deleted. Note that if the card id field is present, then this field is ignored.</w:t>
            </w:r>
          </w:p>
        </w:tc>
      </w:tr>
    </w:tbl>
    <w:p w:rsidR="00000000" w:rsidDel="00000000" w:rsidP="00000000" w:rsidRDefault="00000000" w:rsidRPr="00000000" w14:paraId="000006F1">
      <w:pPr>
        <w:pStyle w:val="Heading3"/>
        <w:rPr/>
      </w:pPr>
      <w:bookmarkStart w:colFirst="0" w:colLast="0" w:name="_xaihlpcv0r5g" w:id="80"/>
      <w:bookmarkEnd w:id="80"/>
      <w:r w:rsidDel="00000000" w:rsidR="00000000" w:rsidRPr="00000000">
        <w:rPr>
          <w:rtl w:val="0"/>
        </w:rPr>
        <w:t xml:space="preserve">PDU Structure - IoT Gateway to a specific Lock controller node</w:t>
      </w:r>
    </w:p>
    <w:p w:rsidR="00000000" w:rsidDel="00000000" w:rsidP="00000000" w:rsidRDefault="00000000" w:rsidRPr="00000000" w14:paraId="000006F2">
      <w:pPr>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jc w:val="center"/>
              <w:rPr/>
            </w:pPr>
            <w:r w:rsidDel="00000000" w:rsidR="00000000" w:rsidRPr="00000000">
              <w:rPr>
                <w:rtl w:val="0"/>
              </w:rPr>
              <w:t xml:space="preserve">0xC5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rPr/>
            </w:pPr>
            <w:r w:rsidDel="00000000" w:rsidR="00000000" w:rsidRPr="00000000">
              <w:rPr>
                <w:rtl w:val="0"/>
              </w:rPr>
              <w:t xml:space="preserve">Key = delete_rfid_data, Length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line="240" w:lineRule="auto"/>
              <w:rPr/>
            </w:pPr>
            <w:r w:rsidDel="00000000" w:rsidR="00000000" w:rsidRPr="00000000">
              <w:rPr>
                <w:rtl w:val="0"/>
              </w:rPr>
              <w:t xml:space="preserve">4 bytes. Unsigned Integer. Represents Card ID (Admin/Staff/Guest)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rPr/>
            </w:pPr>
            <w:r w:rsidDel="00000000" w:rsidR="00000000" w:rsidRPr="00000000">
              <w:rPr>
                <w:rtl w:val="0"/>
              </w:rPr>
              <w:t xml:space="preserve">1 Byte. Represents the card type.</w:t>
            </w:r>
          </w:p>
          <w:p w:rsidR="00000000" w:rsidDel="00000000" w:rsidP="00000000" w:rsidRDefault="00000000" w:rsidRPr="00000000" w14:paraId="00000702">
            <w:pPr>
              <w:widowControl w:val="0"/>
              <w:spacing w:after="0" w:line="240" w:lineRule="auto"/>
              <w:rPr/>
            </w:pPr>
            <w:r w:rsidDel="00000000" w:rsidR="00000000" w:rsidRPr="00000000">
              <w:rPr>
                <w:rtl w:val="0"/>
              </w:rPr>
              <w:t xml:space="preserve">0xFF - All cards (Admin, Staff, Guest)</w:t>
            </w:r>
          </w:p>
          <w:p w:rsidR="00000000" w:rsidDel="00000000" w:rsidP="00000000" w:rsidRDefault="00000000" w:rsidRPr="00000000" w14:paraId="00000703">
            <w:pPr>
              <w:widowControl w:val="0"/>
              <w:spacing w:after="0" w:line="240" w:lineRule="auto"/>
              <w:rPr/>
            </w:pPr>
            <w:r w:rsidDel="00000000" w:rsidR="00000000" w:rsidRPr="00000000">
              <w:rPr>
                <w:rtl w:val="0"/>
              </w:rPr>
              <w:t xml:space="preserve">0x1 - Admin card</w:t>
            </w:r>
          </w:p>
          <w:p w:rsidR="00000000" w:rsidDel="00000000" w:rsidP="00000000" w:rsidRDefault="00000000" w:rsidRPr="00000000" w14:paraId="00000704">
            <w:pPr>
              <w:widowControl w:val="0"/>
              <w:spacing w:after="0" w:line="240" w:lineRule="auto"/>
              <w:rPr/>
            </w:pPr>
            <w:r w:rsidDel="00000000" w:rsidR="00000000" w:rsidRPr="00000000">
              <w:rPr>
                <w:rtl w:val="0"/>
              </w:rPr>
              <w:t xml:space="preserve">0x2 - Staff card</w:t>
            </w:r>
          </w:p>
          <w:p w:rsidR="00000000" w:rsidDel="00000000" w:rsidP="00000000" w:rsidRDefault="00000000" w:rsidRPr="00000000" w14:paraId="00000705">
            <w:pPr>
              <w:widowControl w:val="0"/>
              <w:spacing w:after="0" w:line="240" w:lineRule="auto"/>
              <w:rPr/>
            </w:pPr>
            <w:r w:rsidDel="00000000" w:rsidR="00000000" w:rsidRPr="00000000">
              <w:rPr>
                <w:rtl w:val="0"/>
              </w:rPr>
              <w:t xml:space="preserve">0x3 - Guest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709">
      <w:pPr>
        <w:pStyle w:val="Heading2"/>
        <w:rPr/>
      </w:pPr>
      <w:bookmarkStart w:colFirst="0" w:colLast="0" w:name="_p9jk8orpkysg" w:id="81"/>
      <w:bookmarkEnd w:id="81"/>
      <w:r w:rsidDel="00000000" w:rsidR="00000000" w:rsidRPr="00000000">
        <w:rPr>
          <w:rtl w:val="0"/>
        </w:rPr>
        <w:t xml:space="preserve">Response for Delete RFID Data</w:t>
      </w:r>
    </w:p>
    <w:p w:rsidR="00000000" w:rsidDel="00000000" w:rsidP="00000000" w:rsidRDefault="00000000" w:rsidRPr="00000000" w14:paraId="0000070A">
      <w:pPr>
        <w:pStyle w:val="Heading3"/>
        <w:rPr/>
      </w:pPr>
      <w:bookmarkStart w:colFirst="0" w:colLast="0" w:name="_vkw62vkvr9i3" w:id="82"/>
      <w:bookmarkEnd w:id="82"/>
      <w:r w:rsidDel="00000000" w:rsidR="00000000" w:rsidRPr="00000000">
        <w:rPr>
          <w:rtl w:val="0"/>
        </w:rPr>
        <w:t xml:space="preserve">PDU Structure - Lock controller node to IoT Gateway</w:t>
      </w:r>
    </w:p>
    <w:p w:rsidR="00000000" w:rsidDel="00000000" w:rsidP="00000000" w:rsidRDefault="00000000" w:rsidRPr="00000000" w14:paraId="0000070B">
      <w:pPr>
        <w:rPr/>
      </w:pPr>
      <w:r w:rsidDel="00000000" w:rsidR="00000000" w:rsidRPr="00000000">
        <w:rPr>
          <w:rtl w:val="0"/>
        </w:rPr>
        <w:t xml:space="preserve">The following PDU is sent from the Lock controller node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rPr/>
            </w:pPr>
            <w:r w:rsidDel="00000000" w:rsidR="00000000" w:rsidRPr="00000000">
              <w:rPr>
                <w:rtl w:val="0"/>
              </w:rPr>
              <w:t xml:space="preserve">Request ID. Signed int (4 bytes). This request id must be the request id that was sent in the Set Staff Data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after="0" w:line="240" w:lineRule="auto"/>
              <w:jc w:val="center"/>
              <w:rPr/>
            </w:pPr>
            <w:r w:rsidDel="00000000" w:rsidR="00000000" w:rsidRPr="00000000">
              <w:rPr>
                <w:rtl w:val="0"/>
              </w:rPr>
              <w:t xml:space="preserve">0xB1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rPr/>
            </w:pPr>
            <w:r w:rsidDel="00000000" w:rsidR="00000000" w:rsidRPr="00000000">
              <w:rPr>
                <w:rtl w:val="0"/>
              </w:rPr>
              <w:t xml:space="preserve">Key = delete_rfid_data,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71B">
      <w:pPr>
        <w:pStyle w:val="Heading3"/>
        <w:rPr/>
      </w:pPr>
      <w:bookmarkStart w:colFirst="0" w:colLast="0" w:name="_ahse7h3us8dx" w:id="83"/>
      <w:bookmarkEnd w:id="83"/>
      <w:r w:rsidDel="00000000" w:rsidR="00000000" w:rsidRPr="00000000">
        <w:rPr>
          <w:rtl w:val="0"/>
        </w:rPr>
        <w:t xml:space="preserve">JSON Payload - IoT Gateway to Cloud IoT Server</w:t>
      </w:r>
    </w:p>
    <w:p w:rsidR="00000000" w:rsidDel="00000000" w:rsidP="00000000" w:rsidRDefault="00000000" w:rsidRPr="00000000" w14:paraId="0000071C">
      <w:pPr>
        <w:rPr/>
      </w:pPr>
      <w:r w:rsidDel="00000000" w:rsidR="00000000" w:rsidRPr="00000000">
        <w:rPr>
          <w:rtl w:val="0"/>
        </w:rPr>
        <w:t xml:space="preserve">The following MQTT response message is sent from IoT Gateway to Cloud IoT Server for every response received from the lock controllers in the mesh network:</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2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deletecard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2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72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72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72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2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729">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72A">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72B">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72C">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72D">
      <w:pPr>
        <w:pStyle w:val="Heading3"/>
        <w:rPr/>
      </w:pPr>
      <w:bookmarkStart w:colFirst="0" w:colLast="0" w:name="_1isvksna7r4u" w:id="84"/>
      <w:bookmarkEnd w:id="84"/>
      <w:r w:rsidDel="00000000" w:rsidR="00000000" w:rsidRPr="00000000">
        <w:rPr>
          <w:color w:val="000000"/>
          <w:sz w:val="26"/>
          <w:szCs w:val="26"/>
          <w:rtl w:val="0"/>
        </w:rPr>
        <w:t xml:space="preserve">Delete RFID Card Data from All Lock Controllers</w:t>
      </w: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Cloud IoT Server initiates this operation to delete RFID card data from all lock controllers.</w:t>
      </w:r>
    </w:p>
    <w:p w:rsidR="00000000" w:rsidDel="00000000" w:rsidP="00000000" w:rsidRDefault="00000000" w:rsidRPr="00000000" w14:paraId="0000072F">
      <w:pPr>
        <w:pStyle w:val="Heading3"/>
        <w:rPr/>
      </w:pPr>
      <w:bookmarkStart w:colFirst="0" w:colLast="0" w:name="_c1ww0f8au22v" w:id="85"/>
      <w:bookmarkEnd w:id="85"/>
      <w:r w:rsidDel="00000000" w:rsidR="00000000" w:rsidRPr="00000000">
        <w:rPr>
          <w:rtl w:val="0"/>
        </w:rPr>
        <w:t xml:space="preserve">JSON Payload - Cloud IoT Server to IoT Gateway</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line="240" w:lineRule="auto"/>
              <w:rPr/>
            </w:pPr>
            <w:r w:rsidDel="00000000" w:rsidR="00000000" w:rsidRPr="00000000">
              <w:rPr>
                <w:rtl w:val="0"/>
              </w:rPr>
              <w:t xml:space="preserve">{Gateway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3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deletecard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3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73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73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"card_id" : &lt;unsigned int&gt;,</w:t>
            </w:r>
          </w:p>
          <w:p w:rsidR="00000000" w:rsidDel="00000000" w:rsidP="00000000" w:rsidRDefault="00000000" w:rsidRPr="00000000" w14:paraId="0000073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"card_type" : "admin" | "staff" | "guest" | "all"</w:t>
            </w:r>
          </w:p>
          <w:p w:rsidR="00000000" w:rsidDel="00000000" w:rsidP="00000000" w:rsidRDefault="00000000" w:rsidRPr="00000000" w14:paraId="0000073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3A">
            <w:pPr>
              <w:widowControl w:val="0"/>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lock controllers in the mesh network associated with the gateway.</w:t>
            </w:r>
          </w:p>
          <w:p w:rsidR="00000000" w:rsidDel="00000000" w:rsidP="00000000" w:rsidRDefault="00000000" w:rsidRPr="00000000" w14:paraId="0000073D">
            <w:pPr>
              <w:widowControl w:val="0"/>
              <w:spacing w:after="0" w:line="240" w:lineRule="auto"/>
              <w:rPr/>
            </w:pPr>
            <w:r w:rsidDel="00000000" w:rsidR="00000000" w:rsidRPr="00000000">
              <w:rPr>
                <w:rtl w:val="0"/>
              </w:rPr>
            </w:r>
          </w:p>
          <w:p w:rsidR="00000000" w:rsidDel="00000000" w:rsidP="00000000" w:rsidRDefault="00000000" w:rsidRPr="00000000" w14:paraId="0000073E">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73F">
            <w:pPr>
              <w:widowControl w:val="0"/>
              <w:spacing w:after="0" w:line="240" w:lineRule="auto"/>
              <w:rPr/>
            </w:pPr>
            <w:r w:rsidDel="00000000" w:rsidR="00000000" w:rsidRPr="00000000">
              <w:rPr>
                <w:rtl w:val="0"/>
              </w:rPr>
            </w:r>
          </w:p>
          <w:p w:rsidR="00000000" w:rsidDel="00000000" w:rsidP="00000000" w:rsidRDefault="00000000" w:rsidRPr="00000000" w14:paraId="00000740">
            <w:pPr>
              <w:widowControl w:val="0"/>
              <w:spacing w:after="0" w:line="240" w:lineRule="auto"/>
              <w:rPr/>
            </w:pPr>
            <w:r w:rsidDel="00000000" w:rsidR="00000000" w:rsidRPr="00000000">
              <w:rPr>
                <w:rtl w:val="0"/>
              </w:rPr>
              <w:t xml:space="preserve">The params field contains the following mutually exclusive parameters:</w:t>
            </w:r>
          </w:p>
          <w:p w:rsidR="00000000" w:rsidDel="00000000" w:rsidP="00000000" w:rsidRDefault="00000000" w:rsidRPr="00000000" w14:paraId="00000741">
            <w:pPr>
              <w:widowControl w:val="0"/>
              <w:numPr>
                <w:ilvl w:val="0"/>
                <w:numId w:val="5"/>
              </w:numPr>
              <w:spacing w:after="0" w:line="240" w:lineRule="auto"/>
              <w:ind w:left="720" w:hanging="360"/>
            </w:pPr>
            <w:r w:rsidDel="00000000" w:rsidR="00000000" w:rsidRPr="00000000">
              <w:rPr>
                <w:rtl w:val="0"/>
              </w:rPr>
              <w:t xml:space="preserve">Card id, the id of the card to be deleted. If the card id field is present, the card type field is ignored.</w:t>
            </w:r>
          </w:p>
          <w:p w:rsidR="00000000" w:rsidDel="00000000" w:rsidP="00000000" w:rsidRDefault="00000000" w:rsidRPr="00000000" w14:paraId="00000742">
            <w:pPr>
              <w:widowControl w:val="0"/>
              <w:numPr>
                <w:ilvl w:val="0"/>
                <w:numId w:val="5"/>
              </w:numPr>
              <w:spacing w:after="0" w:line="240" w:lineRule="auto"/>
              <w:ind w:left="720" w:hanging="360"/>
            </w:pPr>
            <w:r w:rsidDel="00000000" w:rsidR="00000000" w:rsidRPr="00000000">
              <w:rPr>
                <w:rtl w:val="0"/>
              </w:rPr>
              <w:t xml:space="preserve">Card type,  the type of card to be deleted. Card type can be either one of these: admin, staff, guest, all. If all is set, all card data stored on the specified lock controller shall be deleted. Note that if the card id field is present, then this field is ignored.</w:t>
            </w:r>
          </w:p>
          <w:p w:rsidR="00000000" w:rsidDel="00000000" w:rsidP="00000000" w:rsidRDefault="00000000" w:rsidRPr="00000000" w14:paraId="00000743">
            <w:pPr>
              <w:widowControl w:val="0"/>
              <w:spacing w:after="0" w:line="240" w:lineRule="auto"/>
              <w:rPr/>
            </w:pPr>
            <w:r w:rsidDel="00000000" w:rsidR="00000000" w:rsidRPr="00000000">
              <w:rPr>
                <w:rtl w:val="0"/>
              </w:rPr>
            </w:r>
          </w:p>
          <w:p w:rsidR="00000000" w:rsidDel="00000000" w:rsidP="00000000" w:rsidRDefault="00000000" w:rsidRPr="00000000" w14:paraId="00000744">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745">
            <w:pPr>
              <w:widowControl w:val="0"/>
              <w:numPr>
                <w:ilvl w:val="0"/>
                <w:numId w:val="13"/>
              </w:numPr>
              <w:spacing w:after="0" w:line="240" w:lineRule="auto"/>
              <w:ind w:left="720" w:hanging="360"/>
            </w:pPr>
            <w:r w:rsidDel="00000000" w:rsidR="00000000" w:rsidRPr="00000000">
              <w:rPr>
                <w:rtl w:val="0"/>
              </w:rPr>
              <w:t xml:space="preserve">When this command is sent to the gateway, the gateway shall take care of broadcasting this command to all lock controllers in the given mesh network.</w:t>
            </w:r>
          </w:p>
          <w:p w:rsidR="00000000" w:rsidDel="00000000" w:rsidP="00000000" w:rsidRDefault="00000000" w:rsidRPr="00000000" w14:paraId="00000746">
            <w:pPr>
              <w:widowControl w:val="0"/>
              <w:numPr>
                <w:ilvl w:val="0"/>
                <w:numId w:val="13"/>
              </w:numPr>
              <w:spacing w:after="0" w:line="240" w:lineRule="auto"/>
              <w:ind w:left="720" w:hanging="360"/>
            </w:pPr>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p>
        </w:tc>
      </w:tr>
    </w:tbl>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b w:val="1"/>
          <w:rtl w:val="0"/>
        </w:rPr>
        <w:t xml:space="preserve">NOTE 1:</w:t>
      </w:r>
      <w:r w:rsidDel="00000000" w:rsidR="00000000" w:rsidRPr="00000000">
        <w:rPr>
          <w:rtl w:val="0"/>
        </w:rPr>
        <w:t xml:space="preserve"> For PDU structure sent between Gateway to Lock Controller and back to Gateway, refer the corresponding sections under “Delete RFID Card Data”.</w:t>
      </w:r>
    </w:p>
    <w:p w:rsidR="00000000" w:rsidDel="00000000" w:rsidP="00000000" w:rsidRDefault="00000000" w:rsidRPr="00000000" w14:paraId="00000749">
      <w:pPr>
        <w:rPr>
          <w:ins w:author="TNC Mouli" w:id="9" w:date="2022-11-12T07:34:19Z"/>
        </w:rPr>
      </w:pPr>
      <w:r w:rsidDel="00000000" w:rsidR="00000000" w:rsidRPr="00000000">
        <w:rPr>
          <w:b w:val="1"/>
          <w:rtl w:val="0"/>
        </w:rPr>
        <w:t xml:space="preserve">NOTE 2:</w:t>
      </w:r>
      <w:r w:rsidDel="00000000" w:rsidR="00000000" w:rsidRPr="00000000">
        <w:rPr>
          <w:rtl w:val="0"/>
        </w:rPr>
        <w:t xml:space="preserve"> The JSON Payload sent from IoT Gateway to Cloud IoT Server is similar to that sent out in case of “Delete RFID Card Data”.</w:t>
      </w:r>
      <w:ins w:author="TNC Mouli" w:id="9" w:date="2022-11-12T07:34:19Z">
        <w:r w:rsidDel="00000000" w:rsidR="00000000" w:rsidRPr="00000000">
          <w:rPr>
            <w:rtl w:val="0"/>
          </w:rPr>
        </w:r>
      </w:ins>
    </w:p>
    <w:p w:rsidR="00000000" w:rsidDel="00000000" w:rsidP="00000000" w:rsidRDefault="00000000" w:rsidRPr="00000000" w14:paraId="0000074A">
      <w:pPr>
        <w:pStyle w:val="Heading2"/>
        <w:rPr>
          <w:ins w:author="TNC Mouli" w:id="9" w:date="2022-11-12T07:34:19Z"/>
        </w:rPr>
      </w:pPr>
      <w:ins w:author="TNC Mouli" w:id="9" w:date="2022-11-12T07:34:19Z">
        <w:bookmarkStart w:colFirst="0" w:colLast="0" w:name="_2hcmkfv1csa4" w:id="86"/>
        <w:bookmarkEnd w:id="86"/>
        <w:r w:rsidDel="00000000" w:rsidR="00000000" w:rsidRPr="00000000">
          <w:rPr>
            <w:rtl w:val="0"/>
          </w:rPr>
          <w:t xml:space="preserve">Set Date and Time</w:t>
        </w:r>
      </w:ins>
    </w:p>
    <w:p w:rsidR="00000000" w:rsidDel="00000000" w:rsidP="00000000" w:rsidRDefault="00000000" w:rsidRPr="00000000" w14:paraId="0000074B">
      <w:pPr>
        <w:rPr>
          <w:ins w:author="TNC Mouli" w:id="9" w:date="2022-11-12T07:34:19Z"/>
        </w:rPr>
      </w:pPr>
      <w:ins w:author="TNC Mouli" w:id="9" w:date="2022-11-12T07:34:19Z">
        <w:r w:rsidDel="00000000" w:rsidR="00000000" w:rsidRPr="00000000">
          <w:rPr>
            <w:rtl w:val="0"/>
          </w:rPr>
          <w:t xml:space="preserve">Cloud IoT Server initiates this operation by sending a command to set the current date and time on a lock controller in the Wirepas RF mesh network to which the gateway is connected.</w:t>
        </w:r>
      </w:ins>
    </w:p>
    <w:p w:rsidR="00000000" w:rsidDel="00000000" w:rsidP="00000000" w:rsidRDefault="00000000" w:rsidRPr="00000000" w14:paraId="0000074C">
      <w:pPr>
        <w:pStyle w:val="Heading3"/>
        <w:rPr>
          <w:ins w:author="TNC Mouli" w:id="9" w:date="2022-11-12T07:34:19Z"/>
        </w:rPr>
      </w:pPr>
      <w:ins w:author="TNC Mouli" w:id="9" w:date="2022-11-12T07:34:19Z">
        <w:bookmarkStart w:colFirst="0" w:colLast="0" w:name="_pkjoq6gk5k49" w:id="87"/>
        <w:bookmarkEnd w:id="87"/>
        <w:r w:rsidDel="00000000" w:rsidR="00000000" w:rsidRPr="00000000">
          <w:rPr>
            <w:rtl w:val="0"/>
          </w:rPr>
          <w:t xml:space="preserve">JSON Payload - Cloud IoT Server to IoT Gateway</w:t>
        </w:r>
      </w:ins>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line="240" w:lineRule="auto"/>
              <w:rPr>
                <w:ins w:author="TNC Mouli" w:id="9" w:date="2022-11-12T07:34:19Z"/>
              </w:rPr>
            </w:pPr>
            <w:ins w:author="TNC Mouli" w:id="9" w:date="2022-11-12T07:34:19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after="0" w:line="240" w:lineRule="auto"/>
              <w:rPr>
                <w:ins w:author="TNC Mouli" w:id="9" w:date="2022-11-12T07:34:19Z"/>
              </w:rPr>
            </w:pPr>
            <w:ins w:author="TNC Mouli" w:id="9" w:date="2022-11-12T07:34:19Z">
              <w:r w:rsidDel="00000000" w:rsidR="00000000" w:rsidRPr="00000000">
                <w:rPr>
                  <w:rtl w:val="0"/>
                </w:rPr>
                <w:t xml:space="preserve">{Device Id}/CMD</w:t>
              </w:r>
            </w:ins>
          </w:p>
        </w:tc>
      </w:tr>
      <w:tr>
        <w:trPr>
          <w:cantSplit w:val="0"/>
          <w:trHeight w:val="539.541015625" w:hRule="atLeast"/>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after="0" w:line="240" w:lineRule="auto"/>
              <w:rPr>
                <w:ins w:author="TNC Mouli" w:id="9" w:date="2022-11-12T07:34:19Z"/>
              </w:rPr>
            </w:pPr>
            <w:ins w:author="TNC Mouli" w:id="9" w:date="2022-11-12T07:34:19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after="0" w:line="240" w:lineRule="auto"/>
              <w:rPr>
                <w:ins w:author="TNC Mouli" w:id="9" w:date="2022-11-12T07:34:19Z"/>
              </w:rPr>
            </w:pPr>
            <w:ins w:author="TNC Mouli" w:id="9" w:date="2022-11-12T07:34:19Z">
              <w:r w:rsidDel="00000000" w:rsidR="00000000" w:rsidRPr="00000000">
                <w:rPr>
                  <w:rtl w:val="0"/>
                </w:rPr>
                <w:t xml:space="preserve">{ </w:t>
              </w:r>
            </w:ins>
          </w:p>
          <w:p w:rsidR="00000000" w:rsidDel="00000000" w:rsidP="00000000" w:rsidRDefault="00000000" w:rsidRPr="00000000" w14:paraId="00000751">
            <w:pPr>
              <w:widowControl w:val="0"/>
              <w:spacing w:after="0" w:line="240" w:lineRule="auto"/>
              <w:rPr>
                <w:ins w:author="TNC Mouli" w:id="9" w:date="2022-11-12T07:34:19Z"/>
              </w:rPr>
            </w:pPr>
            <w:ins w:author="TNC Mouli" w:id="9" w:date="2022-11-12T07:34:19Z">
              <w:r w:rsidDel="00000000" w:rsidR="00000000" w:rsidRPr="00000000">
                <w:rPr>
                  <w:rtl w:val="0"/>
                </w:rPr>
                <w:t xml:space="preserve">    "Command" : "</w:t>
              </w:r>
              <w:r w:rsidDel="00000000" w:rsidR="00000000" w:rsidRPr="00000000">
                <w:rPr>
                  <w:rtl w:val="0"/>
                </w:rPr>
                <w:t xml:space="preserve">set_date_time</w:t>
              </w:r>
              <w:r w:rsidDel="00000000" w:rsidR="00000000" w:rsidRPr="00000000">
                <w:rPr>
                  <w:rtl w:val="0"/>
                </w:rPr>
                <w:t xml:space="preserve">", </w:t>
              </w:r>
            </w:ins>
          </w:p>
          <w:p w:rsidR="00000000" w:rsidDel="00000000" w:rsidP="00000000" w:rsidRDefault="00000000" w:rsidRPr="00000000" w14:paraId="00000752">
            <w:pPr>
              <w:widowControl w:val="0"/>
              <w:spacing w:after="0" w:line="240" w:lineRule="auto"/>
              <w:rPr>
                <w:ins w:author="TNC Mouli" w:id="9" w:date="2022-11-12T07:34:19Z"/>
              </w:rPr>
            </w:pPr>
            <w:ins w:author="TNC Mouli" w:id="9" w:date="2022-11-12T07:34:19Z">
              <w:r w:rsidDel="00000000" w:rsidR="00000000" w:rsidRPr="00000000">
                <w:rPr>
                  <w:rtl w:val="0"/>
                </w:rPr>
                <w:t xml:space="preserve">    "Seq" : &lt;integer&gt;,</w:t>
              </w:r>
            </w:ins>
          </w:p>
          <w:p w:rsidR="00000000" w:rsidDel="00000000" w:rsidP="00000000" w:rsidRDefault="00000000" w:rsidRPr="00000000" w14:paraId="00000753">
            <w:pPr>
              <w:widowControl w:val="0"/>
              <w:spacing w:after="0" w:line="240" w:lineRule="auto"/>
              <w:rPr>
                <w:ins w:author="TNC Mouli" w:id="9" w:date="2022-11-12T07:34:19Z"/>
              </w:rPr>
            </w:pPr>
            <w:ins w:author="TNC Mouli" w:id="9" w:date="2022-11-12T07:34:19Z">
              <w:r w:rsidDel="00000000" w:rsidR="00000000" w:rsidRPr="00000000">
                <w:rPr>
                  <w:rtl w:val="0"/>
                </w:rPr>
                <w:t xml:space="preserve">    "Params" : {</w:t>
              </w:r>
            </w:ins>
          </w:p>
          <w:p w:rsidR="00000000" w:rsidDel="00000000" w:rsidP="00000000" w:rsidRDefault="00000000" w:rsidRPr="00000000" w14:paraId="00000754">
            <w:pPr>
              <w:widowControl w:val="0"/>
              <w:spacing w:after="0" w:line="240" w:lineRule="auto"/>
              <w:rPr>
                <w:ins w:author="TNC Mouli" w:id="9" w:date="2022-11-12T07:34:19Z"/>
              </w:rPr>
            </w:pPr>
            <w:ins w:author="TNC Mouli" w:id="9" w:date="2022-11-12T07:34:19Z">
              <w:r w:rsidDel="00000000" w:rsidR="00000000" w:rsidRPr="00000000">
                <w:rPr>
                  <w:rtl w:val="0"/>
                </w:rPr>
                <w:t xml:space="preserve">        "date_time" : "YYYY-MM-DD, hh:mm:ss"</w:t>
              </w:r>
            </w:ins>
          </w:p>
          <w:p w:rsidR="00000000" w:rsidDel="00000000" w:rsidP="00000000" w:rsidRDefault="00000000" w:rsidRPr="00000000" w14:paraId="00000755">
            <w:pPr>
              <w:widowControl w:val="0"/>
              <w:spacing w:after="0" w:line="240" w:lineRule="auto"/>
              <w:rPr>
                <w:ins w:author="TNC Mouli" w:id="9" w:date="2022-11-12T07:34:19Z"/>
              </w:rPr>
            </w:pPr>
            <w:ins w:author="TNC Mouli" w:id="9" w:date="2022-11-12T07:34:19Z">
              <w:r w:rsidDel="00000000" w:rsidR="00000000" w:rsidRPr="00000000">
                <w:rPr>
                  <w:rtl w:val="0"/>
                </w:rPr>
                <w:t xml:space="preserve">    }</w:t>
              </w:r>
            </w:ins>
          </w:p>
          <w:p w:rsidR="00000000" w:rsidDel="00000000" w:rsidP="00000000" w:rsidRDefault="00000000" w:rsidRPr="00000000" w14:paraId="00000756">
            <w:pPr>
              <w:widowControl w:val="0"/>
              <w:spacing w:after="0" w:line="240" w:lineRule="auto"/>
              <w:rPr>
                <w:ins w:author="TNC Mouli" w:id="9" w:date="2022-11-12T07:34:19Z"/>
              </w:rPr>
            </w:pPr>
            <w:ins w:author="TNC Mouli" w:id="9" w:date="2022-11-12T07:34:19Z">
              <w:r w:rsidDel="00000000" w:rsidR="00000000" w:rsidRPr="00000000">
                <w:rPr>
                  <w:rtl w:val="0"/>
                </w:rPr>
                <w:t xml:space="preserve">}</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40" w:lineRule="auto"/>
              <w:rPr>
                <w:ins w:author="TNC Mouli" w:id="9" w:date="2022-11-12T07:34:19Z"/>
              </w:rPr>
            </w:pPr>
            <w:ins w:author="TNC Mouli" w:id="9" w:date="2022-11-12T07:34:19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40" w:lineRule="auto"/>
              <w:rPr>
                <w:ins w:author="TNC Mouli" w:id="9" w:date="2022-11-12T07:34:19Z"/>
              </w:rPr>
            </w:pPr>
            <w:ins w:author="TNC Mouli" w:id="9" w:date="2022-11-12T07:34:19Z">
              <w:r w:rsidDel="00000000" w:rsidR="00000000" w:rsidRPr="00000000">
                <w:rPr>
                  <w:rtl w:val="0"/>
                </w:rPr>
                <w:t xml:space="preserve">In the MQTT topic, </w:t>
              </w:r>
              <w:r w:rsidDel="00000000" w:rsidR="00000000" w:rsidRPr="00000000">
                <w:rPr>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ins>
          </w:p>
          <w:p w:rsidR="00000000" w:rsidDel="00000000" w:rsidP="00000000" w:rsidRDefault="00000000" w:rsidRPr="00000000" w14:paraId="00000759">
            <w:pPr>
              <w:widowControl w:val="0"/>
              <w:spacing w:after="0" w:line="240" w:lineRule="auto"/>
              <w:rPr>
                <w:ins w:author="TNC Mouli" w:id="9" w:date="2022-11-12T07:34:19Z"/>
              </w:rPr>
            </w:pPr>
            <w:ins w:author="TNC Mouli" w:id="9" w:date="2022-11-12T07:34:19Z">
              <w:r w:rsidDel="00000000" w:rsidR="00000000" w:rsidRPr="00000000">
                <w:rPr>
                  <w:rtl w:val="0"/>
                </w:rPr>
              </w:r>
            </w:ins>
          </w:p>
          <w:p w:rsidR="00000000" w:rsidDel="00000000" w:rsidP="00000000" w:rsidRDefault="00000000" w:rsidRPr="00000000" w14:paraId="0000075A">
            <w:pPr>
              <w:widowControl w:val="0"/>
              <w:spacing w:after="0" w:line="240" w:lineRule="auto"/>
              <w:rPr>
                <w:ins w:author="TNC Mouli" w:id="9" w:date="2022-11-12T07:34:19Z"/>
              </w:rPr>
            </w:pPr>
            <w:ins w:author="TNC Mouli" w:id="9" w:date="2022-11-12T07:34:19Z">
              <w:r w:rsidDel="00000000" w:rsidR="00000000" w:rsidRPr="00000000">
                <w:rPr>
                  <w:rtl w:val="0"/>
                </w:rPr>
                <w:t xml:space="preserve">The Seq field contains an integer that should be returned back as is in the response payload. The Seq id is used by the IoT server for tracking the requests.</w:t>
              </w:r>
            </w:ins>
          </w:p>
          <w:p w:rsidR="00000000" w:rsidDel="00000000" w:rsidP="00000000" w:rsidRDefault="00000000" w:rsidRPr="00000000" w14:paraId="0000075B">
            <w:pPr>
              <w:widowControl w:val="0"/>
              <w:spacing w:after="0" w:line="240" w:lineRule="auto"/>
              <w:rPr>
                <w:ins w:author="TNC Mouli" w:id="9" w:date="2022-11-12T07:34:19Z"/>
              </w:rPr>
            </w:pPr>
            <w:ins w:author="TNC Mouli" w:id="9" w:date="2022-11-12T07:34:19Z">
              <w:r w:rsidDel="00000000" w:rsidR="00000000" w:rsidRPr="00000000">
                <w:rPr>
                  <w:rtl w:val="0"/>
                </w:rPr>
              </w:r>
            </w:ins>
          </w:p>
          <w:p w:rsidR="00000000" w:rsidDel="00000000" w:rsidP="00000000" w:rsidRDefault="00000000" w:rsidRPr="00000000" w14:paraId="0000075C">
            <w:pPr>
              <w:widowControl w:val="0"/>
              <w:spacing w:after="0" w:line="240" w:lineRule="auto"/>
              <w:rPr>
                <w:ins w:author="TNC Mouli" w:id="9" w:date="2022-11-12T07:34:19Z"/>
              </w:rPr>
            </w:pPr>
            <w:ins w:author="TNC Mouli" w:id="9" w:date="2022-11-12T07:34:19Z">
              <w:r w:rsidDel="00000000" w:rsidR="00000000" w:rsidRPr="00000000">
                <w:rPr>
                  <w:rtl w:val="0"/>
                </w:rPr>
                <w:t xml:space="preserve">The params field contains the following parameters:</w:t>
              </w:r>
            </w:ins>
          </w:p>
          <w:p w:rsidR="00000000" w:rsidDel="00000000" w:rsidP="00000000" w:rsidRDefault="00000000" w:rsidRPr="00000000" w14:paraId="0000075D">
            <w:pPr>
              <w:widowControl w:val="0"/>
              <w:spacing w:after="0" w:line="240" w:lineRule="auto"/>
              <w:rPr>
                <w:ins w:author="TNC Mouli" w:id="9" w:date="2022-11-12T07:34:19Z"/>
              </w:rPr>
            </w:pPr>
            <w:ins w:author="TNC Mouli" w:id="9" w:date="2022-11-12T07:34:19Z">
              <w:r w:rsidDel="00000000" w:rsidR="00000000" w:rsidRPr="00000000">
                <w:rPr>
                  <w:rtl w:val="0"/>
                </w:rPr>
                <w:t xml:space="preserve">(1) date_time, a string in “YYYY-MM-DD, hh:mm:ss” form indicating the date and time to be set on the lock controller. The date_time fields are as listed below:</w:t>
              </w:r>
            </w:ins>
          </w:p>
          <w:p w:rsidR="00000000" w:rsidDel="00000000" w:rsidP="00000000" w:rsidRDefault="00000000" w:rsidRPr="00000000" w14:paraId="0000075E">
            <w:pPr>
              <w:widowControl w:val="0"/>
              <w:spacing w:after="0" w:line="240" w:lineRule="auto"/>
              <w:rPr>
                <w:ins w:author="TNC Mouli" w:id="9" w:date="2022-11-12T07:34:19Z"/>
              </w:rPr>
            </w:pPr>
            <w:ins w:author="TNC Mouli" w:id="9" w:date="2022-11-12T07:34:19Z">
              <w:r w:rsidDel="00000000" w:rsidR="00000000" w:rsidRPr="00000000">
                <w:rPr>
                  <w:rtl w:val="0"/>
                </w:rPr>
                <w:t xml:space="preserve">    YYYY - Year (for example: 2022)</w:t>
              </w:r>
            </w:ins>
          </w:p>
          <w:p w:rsidR="00000000" w:rsidDel="00000000" w:rsidP="00000000" w:rsidRDefault="00000000" w:rsidRPr="00000000" w14:paraId="0000075F">
            <w:pPr>
              <w:widowControl w:val="0"/>
              <w:spacing w:after="0" w:line="240" w:lineRule="auto"/>
              <w:rPr>
                <w:ins w:author="TNC Mouli" w:id="9" w:date="2022-11-12T07:34:19Z"/>
              </w:rPr>
            </w:pPr>
            <w:ins w:author="TNC Mouli" w:id="9" w:date="2022-11-12T07:34:19Z">
              <w:r w:rsidDel="00000000" w:rsidR="00000000" w:rsidRPr="00000000">
                <w:rPr>
                  <w:rtl w:val="0"/>
                </w:rPr>
                <w:t xml:space="preserve">    MM - Month in the range 01 to 12 (01 - Jan … 12 - Dec)</w:t>
              </w:r>
            </w:ins>
          </w:p>
          <w:p w:rsidR="00000000" w:rsidDel="00000000" w:rsidP="00000000" w:rsidRDefault="00000000" w:rsidRPr="00000000" w14:paraId="00000760">
            <w:pPr>
              <w:widowControl w:val="0"/>
              <w:spacing w:after="0" w:line="240" w:lineRule="auto"/>
              <w:rPr>
                <w:ins w:author="TNC Mouli" w:id="9" w:date="2022-11-12T07:34:19Z"/>
              </w:rPr>
            </w:pPr>
            <w:ins w:author="TNC Mouli" w:id="9" w:date="2022-11-12T07:34:19Z">
              <w:r w:rsidDel="00000000" w:rsidR="00000000" w:rsidRPr="00000000">
                <w:rPr>
                  <w:rtl w:val="0"/>
                </w:rPr>
                <w:t xml:space="preserve">    DD - Date in the range 01 to 31</w:t>
              </w:r>
            </w:ins>
          </w:p>
          <w:p w:rsidR="00000000" w:rsidDel="00000000" w:rsidP="00000000" w:rsidRDefault="00000000" w:rsidRPr="00000000" w14:paraId="00000761">
            <w:pPr>
              <w:widowControl w:val="0"/>
              <w:spacing w:after="0" w:line="240" w:lineRule="auto"/>
              <w:rPr>
                <w:ins w:author="TNC Mouli" w:id="9" w:date="2022-11-12T07:34:19Z"/>
              </w:rPr>
            </w:pPr>
            <w:ins w:author="TNC Mouli" w:id="9" w:date="2022-11-12T07:34:19Z">
              <w:r w:rsidDel="00000000" w:rsidR="00000000" w:rsidRPr="00000000">
                <w:rPr>
                  <w:rtl w:val="0"/>
                </w:rPr>
                <w:t xml:space="preserve">    hh - Hour in 24-hour format in the range 00 to 23</w:t>
              </w:r>
            </w:ins>
          </w:p>
          <w:p w:rsidR="00000000" w:rsidDel="00000000" w:rsidP="00000000" w:rsidRDefault="00000000" w:rsidRPr="00000000" w14:paraId="00000762">
            <w:pPr>
              <w:widowControl w:val="0"/>
              <w:spacing w:after="0" w:line="240" w:lineRule="auto"/>
              <w:rPr>
                <w:ins w:author="TNC Mouli" w:id="9" w:date="2022-11-12T07:34:19Z"/>
              </w:rPr>
            </w:pPr>
            <w:ins w:author="TNC Mouli" w:id="9" w:date="2022-11-12T07:34:19Z">
              <w:r w:rsidDel="00000000" w:rsidR="00000000" w:rsidRPr="00000000">
                <w:rPr>
                  <w:rtl w:val="0"/>
                </w:rPr>
                <w:t xml:space="preserve">    mm - Minutes in the range 00 to 59</w:t>
              </w:r>
            </w:ins>
          </w:p>
          <w:p w:rsidR="00000000" w:rsidDel="00000000" w:rsidP="00000000" w:rsidRDefault="00000000" w:rsidRPr="00000000" w14:paraId="00000763">
            <w:pPr>
              <w:widowControl w:val="0"/>
              <w:spacing w:after="0" w:line="240" w:lineRule="auto"/>
              <w:rPr>
                <w:ins w:author="TNC Mouli" w:id="9" w:date="2022-11-12T07:34:19Z"/>
              </w:rPr>
            </w:pPr>
            <w:ins w:author="TNC Mouli" w:id="9" w:date="2022-11-12T07:34:19Z">
              <w:r w:rsidDel="00000000" w:rsidR="00000000" w:rsidRPr="00000000">
                <w:rPr>
                  <w:rtl w:val="0"/>
                </w:rPr>
                <w:t xml:space="preserve">    ss - Seconds in the range 00 to 59 </w:t>
              </w:r>
            </w:ins>
          </w:p>
        </w:tc>
      </w:tr>
    </w:tbl>
    <w:p w:rsidR="00000000" w:rsidDel="00000000" w:rsidP="00000000" w:rsidRDefault="00000000" w:rsidRPr="00000000" w14:paraId="00000764">
      <w:pPr>
        <w:pStyle w:val="Heading3"/>
        <w:rPr>
          <w:ins w:author="TNC Mouli" w:id="9" w:date="2022-11-12T07:34:19Z"/>
        </w:rPr>
      </w:pPr>
      <w:ins w:author="TNC Mouli" w:id="9" w:date="2022-11-12T07:34:19Z">
        <w:bookmarkStart w:colFirst="0" w:colLast="0" w:name="_yme422ch4oim" w:id="88"/>
        <w:bookmarkEnd w:id="88"/>
        <w:r w:rsidDel="00000000" w:rsidR="00000000" w:rsidRPr="00000000">
          <w:rPr>
            <w:rtl w:val="0"/>
          </w:rPr>
          <w:t xml:space="preserve">PDU Structure - IoT Gateway to a specific Lock controller node</w:t>
        </w:r>
      </w:ins>
    </w:p>
    <w:p w:rsidR="00000000" w:rsidDel="00000000" w:rsidP="00000000" w:rsidRDefault="00000000" w:rsidRPr="00000000" w14:paraId="00000765">
      <w:pPr>
        <w:rPr>
          <w:ins w:author="TNC Mouli" w:id="9" w:date="2022-11-12T07:34:19Z"/>
        </w:rPr>
      </w:pPr>
      <w:ins w:author="TNC Mouli" w:id="9" w:date="2022-11-12T07:34:19Z">
        <w:r w:rsidDel="00000000" w:rsidR="00000000" w:rsidRPr="00000000">
          <w:rPr>
            <w:rtl w:val="0"/>
          </w:rPr>
          <w:t xml:space="preserve">The following PDU is sent to Lock controller nodes for </w:t>
        </w:r>
        <w:r w:rsidDel="00000000" w:rsidR="00000000" w:rsidRPr="00000000">
          <w:rPr>
            <w:rtl w:val="0"/>
          </w:rPr>
          <w:t xml:space="preserve">Set-State</w:t>
        </w:r>
        <w:r w:rsidDel="00000000" w:rsidR="00000000" w:rsidRPr="00000000">
          <w:rPr>
            <w:rtl w:val="0"/>
          </w:rPr>
          <w:t xml:space="preserve"> Endpoint (EP), which is </w:t>
        </w:r>
        <w:r w:rsidDel="00000000" w:rsidR="00000000" w:rsidRPr="00000000">
          <w:rPr>
            <w:rtl w:val="0"/>
          </w:rPr>
          <w:t xml:space="preserve">0x09</w:t>
        </w:r>
        <w:r w:rsidDel="00000000" w:rsidR="00000000" w:rsidRPr="00000000">
          <w:rPr>
            <w:rtl w:val="0"/>
          </w:rPr>
          <w:t xml:space="preserve">:</w:t>
        </w:r>
        <w:r w:rsidDel="00000000" w:rsidR="00000000" w:rsidRPr="00000000">
          <w:rPr>
            <w:rtl w:val="0"/>
          </w:rPr>
        </w:r>
      </w:ins>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Byte:Length</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Field Value</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rPr>
                <w:ins w:author="TNC Mouli" w:id="9" w:date="2022-11-12T07:34:19Z"/>
              </w:rPr>
            </w:pPr>
            <w:ins w:author="TNC Mouli" w:id="9" w:date="2022-11-12T07:34:19Z">
              <w:r w:rsidDel="00000000" w:rsidR="00000000" w:rsidRPr="00000000">
                <w:rPr>
                  <w:rtl w:val="0"/>
                </w:rPr>
                <w:t xml:space="preserve">Description</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1:4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&lt;Req Id&gt;</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rPr>
                <w:ins w:author="TNC Mouli" w:id="9" w:date="2022-11-12T07:34:19Z"/>
              </w:rPr>
            </w:pPr>
            <w:ins w:author="TNC Mouli" w:id="9" w:date="2022-11-12T07:34:19Z">
              <w:r w:rsidDel="00000000" w:rsidR="00000000" w:rsidRPr="00000000">
                <w:rPr>
                  <w:rtl w:val="0"/>
                </w:rPr>
                <w:t xml:space="preserve">Request ID. Signed int (4 bytes). This is actually the value received in the request payload for the </w:t>
              </w:r>
              <w:r w:rsidDel="00000000" w:rsidR="00000000" w:rsidRPr="00000000">
                <w:rPr>
                  <w:rtl w:val="0"/>
                </w:rPr>
                <w:t xml:space="preserve">Seq</w:t>
              </w:r>
              <w:r w:rsidDel="00000000" w:rsidR="00000000" w:rsidRPr="00000000">
                <w:rPr>
                  <w:rtl w:val="0"/>
                </w:rPr>
                <w:t xml:space="preserve"> field.</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5:1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0xE4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240" w:lineRule="auto"/>
              <w:rPr>
                <w:ins w:author="TNC Mouli" w:id="9" w:date="2022-11-12T07:34:19Z"/>
              </w:rPr>
            </w:pPr>
            <w:ins w:author="TNC Mouli" w:id="9" w:date="2022-11-12T07:34:19Z">
              <w:r w:rsidDel="00000000" w:rsidR="00000000" w:rsidRPr="00000000">
                <w:rPr>
                  <w:rtl w:val="0"/>
                </w:rPr>
                <w:t xml:space="preserve">Key = admin_key, Length = 4</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6:4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line="240" w:lineRule="auto"/>
              <w:jc w:val="center"/>
              <w:rPr>
                <w:ins w:author="TNC Mouli" w:id="9" w:date="2022-11-12T07:34:19Z"/>
              </w:rPr>
            </w:pPr>
            <w:ins w:author="TNC Mouli" w:id="9" w:date="2022-11-12T07:34:19Z">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rPr>
                <w:ins w:author="TNC Mouli" w:id="9" w:date="2022-11-12T07:34:19Z"/>
              </w:rPr>
            </w:pPr>
            <w:ins w:author="TNC Mouli" w:id="9" w:date="2022-11-12T07:34:19Z">
              <w:r w:rsidDel="00000000" w:rsidR="00000000" w:rsidRPr="00000000">
                <w:rPr>
                  <w:rtl w:val="0"/>
                </w:rPr>
                <w:t xml:space="preserve">4 bytes. Unsigned Integer. Represents the date and time in epoch seconds (seconds elapsed since 00:00:00 UTC on 1 January 1970). </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10:1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0x00</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rPr>
                <w:ins w:author="TNC Mouli" w:id="9" w:date="2022-11-12T07:34:19Z"/>
              </w:rPr>
            </w:pPr>
            <w:ins w:author="TNC Mouli" w:id="9" w:date="2022-11-12T07:34:19Z">
              <w:r w:rsidDel="00000000" w:rsidR="00000000" w:rsidRPr="00000000">
                <w:rPr>
                  <w:rtl w:val="0"/>
                </w:rPr>
                <w:t xml:space="preserve">End of Packet Marker</w:t>
              </w:r>
            </w:ins>
          </w:p>
        </w:tc>
      </w:tr>
    </w:tbl>
    <w:p w:rsidR="00000000" w:rsidDel="00000000" w:rsidP="00000000" w:rsidRDefault="00000000" w:rsidRPr="00000000" w14:paraId="00000775">
      <w:pPr>
        <w:pStyle w:val="Heading2"/>
        <w:rPr>
          <w:ins w:author="TNC Mouli" w:id="9" w:date="2022-11-12T07:34:19Z"/>
        </w:rPr>
      </w:pPr>
      <w:ins w:author="TNC Mouli" w:id="9" w:date="2022-11-12T07:34:19Z">
        <w:bookmarkStart w:colFirst="0" w:colLast="0" w:name="_jcf1ihk9mmy8" w:id="89"/>
        <w:bookmarkEnd w:id="89"/>
        <w:r w:rsidDel="00000000" w:rsidR="00000000" w:rsidRPr="00000000">
          <w:rPr>
            <w:rtl w:val="0"/>
          </w:rPr>
          <w:t xml:space="preserve">Response for Set Date and Time</w:t>
        </w:r>
      </w:ins>
    </w:p>
    <w:p w:rsidR="00000000" w:rsidDel="00000000" w:rsidP="00000000" w:rsidRDefault="00000000" w:rsidRPr="00000000" w14:paraId="00000776">
      <w:pPr>
        <w:pStyle w:val="Heading3"/>
        <w:rPr>
          <w:ins w:author="TNC Mouli" w:id="9" w:date="2022-11-12T07:34:19Z"/>
        </w:rPr>
      </w:pPr>
      <w:ins w:author="TNC Mouli" w:id="9" w:date="2022-11-12T07:34:19Z">
        <w:bookmarkStart w:colFirst="0" w:colLast="0" w:name="_duz0ijajcr7j" w:id="90"/>
        <w:bookmarkEnd w:id="90"/>
        <w:r w:rsidDel="00000000" w:rsidR="00000000" w:rsidRPr="00000000">
          <w:rPr>
            <w:rtl w:val="0"/>
          </w:rPr>
          <w:t xml:space="preserve">PDU Structure - Lock controller node to IoT Gateway</w:t>
        </w:r>
      </w:ins>
    </w:p>
    <w:p w:rsidR="00000000" w:rsidDel="00000000" w:rsidP="00000000" w:rsidRDefault="00000000" w:rsidRPr="00000000" w14:paraId="00000777">
      <w:pPr>
        <w:rPr>
          <w:ins w:author="TNC Mouli" w:id="9" w:date="2022-11-12T07:34:19Z"/>
        </w:rPr>
      </w:pPr>
      <w:ins w:author="TNC Mouli" w:id="9" w:date="2022-11-12T07:34:19Z">
        <w:r w:rsidDel="00000000" w:rsidR="00000000" w:rsidRPr="00000000">
          <w:rPr>
            <w:rtl w:val="0"/>
          </w:rPr>
          <w:t xml:space="preserve">The following PDU is sent from the Lock controller node on </w:t>
        </w:r>
        <w:r w:rsidDel="00000000" w:rsidR="00000000" w:rsidRPr="00000000">
          <w:rPr>
            <w:rtl w:val="0"/>
          </w:rPr>
          <w:t xml:space="preserve">Acknowledgement-State</w:t>
        </w:r>
        <w:r w:rsidDel="00000000" w:rsidR="00000000" w:rsidRPr="00000000">
          <w:rPr>
            <w:rtl w:val="0"/>
          </w:rPr>
          <w:t xml:space="preserve"> Endpoint (EP) for the destination, which is </w:t>
        </w:r>
        <w:r w:rsidDel="00000000" w:rsidR="00000000" w:rsidRPr="00000000">
          <w:rPr>
            <w:rtl w:val="0"/>
          </w:rPr>
          <w:t xml:space="preserve">0x19</w:t>
        </w:r>
        <w:r w:rsidDel="00000000" w:rsidR="00000000" w:rsidRPr="00000000">
          <w:rPr>
            <w:rtl w:val="0"/>
          </w:rPr>
          <w:t xml:space="preserve">:</w:t>
        </w:r>
      </w:ins>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Byte:Length</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Field Value</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rPr>
                <w:ins w:author="TNC Mouli" w:id="9" w:date="2022-11-12T07:34:19Z"/>
              </w:rPr>
            </w:pPr>
            <w:ins w:author="TNC Mouli" w:id="9" w:date="2022-11-12T07:34:19Z">
              <w:r w:rsidDel="00000000" w:rsidR="00000000" w:rsidRPr="00000000">
                <w:rPr>
                  <w:rtl w:val="0"/>
                </w:rPr>
                <w:t xml:space="preserve">Description</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1:4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&lt;Req Id&gt;</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rPr>
                <w:ins w:author="TNC Mouli" w:id="9" w:date="2022-11-12T07:34:19Z"/>
              </w:rPr>
            </w:pPr>
            <w:ins w:author="TNC Mouli" w:id="9" w:date="2022-11-12T07:34:19Z">
              <w:r w:rsidDel="00000000" w:rsidR="00000000" w:rsidRPr="00000000">
                <w:rPr>
                  <w:rtl w:val="0"/>
                </w:rPr>
                <w:t xml:space="preserve">Request ID. Signed int (4 bytes). This request id must be the request id that was sent in the Set Admin Key request message.</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5:1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0xE1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rPr>
                <w:ins w:author="TNC Mouli" w:id="9" w:date="2022-11-12T07:34:19Z"/>
              </w:rPr>
            </w:pPr>
            <w:ins w:author="TNC Mouli" w:id="9" w:date="2022-11-12T07:34:19Z">
              <w:r w:rsidDel="00000000" w:rsidR="00000000" w:rsidRPr="00000000">
                <w:rPr>
                  <w:rtl w:val="0"/>
                </w:rPr>
                <w:t xml:space="preserve">Key = date_time, Length = 1</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6:1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0x0 or 0x1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rPr>
                <w:ins w:author="TNC Mouli" w:id="9" w:date="2022-11-12T07:34:19Z"/>
              </w:rPr>
            </w:pPr>
            <w:ins w:author="TNC Mouli" w:id="9" w:date="2022-11-12T07:34:19Z">
              <w:r w:rsidDel="00000000" w:rsidR="00000000" w:rsidRPr="00000000">
                <w:rPr>
                  <w:rtl w:val="0"/>
                </w:rPr>
                <w:t xml:space="preserve">Error code. 0x0 means a successful operation. 0x1 indicates a failed operation.</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7:1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jc w:val="center"/>
              <w:rPr>
                <w:ins w:author="TNC Mouli" w:id="9" w:date="2022-11-12T07:34:19Z"/>
              </w:rPr>
            </w:pPr>
            <w:ins w:author="TNC Mouli" w:id="9" w:date="2022-11-12T07:34:19Z">
              <w:r w:rsidDel="00000000" w:rsidR="00000000" w:rsidRPr="00000000">
                <w:rPr>
                  <w:rtl w:val="0"/>
                </w:rPr>
                <w:t xml:space="preserve">0x00</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rPr>
                <w:ins w:author="TNC Mouli" w:id="9" w:date="2022-11-12T07:34:19Z"/>
              </w:rPr>
            </w:pPr>
            <w:ins w:author="TNC Mouli" w:id="9" w:date="2022-11-12T07:34:19Z">
              <w:r w:rsidDel="00000000" w:rsidR="00000000" w:rsidRPr="00000000">
                <w:rPr>
                  <w:rtl w:val="0"/>
                </w:rPr>
                <w:t xml:space="preserve">End of Packet Marker.</w:t>
              </w:r>
            </w:ins>
          </w:p>
        </w:tc>
      </w:tr>
    </w:tbl>
    <w:p w:rsidR="00000000" w:rsidDel="00000000" w:rsidP="00000000" w:rsidRDefault="00000000" w:rsidRPr="00000000" w14:paraId="00000787">
      <w:pPr>
        <w:pStyle w:val="Heading3"/>
        <w:rPr>
          <w:ins w:author="TNC Mouli" w:id="9" w:date="2022-11-12T07:34:19Z"/>
        </w:rPr>
      </w:pPr>
      <w:ins w:author="TNC Mouli" w:id="9" w:date="2022-11-12T07:34:19Z">
        <w:bookmarkStart w:colFirst="0" w:colLast="0" w:name="_4ljk0s6jntsx" w:id="91"/>
        <w:bookmarkEnd w:id="91"/>
        <w:r w:rsidDel="00000000" w:rsidR="00000000" w:rsidRPr="00000000">
          <w:rPr>
            <w:rtl w:val="0"/>
          </w:rPr>
          <w:t xml:space="preserve">JSON Payload - IoT Gateway to Cloud IoT Server</w:t>
        </w:r>
      </w:ins>
    </w:p>
    <w:p w:rsidR="00000000" w:rsidDel="00000000" w:rsidP="00000000" w:rsidRDefault="00000000" w:rsidRPr="00000000" w14:paraId="00000788">
      <w:pPr>
        <w:rPr>
          <w:ins w:author="TNC Mouli" w:id="9" w:date="2022-11-12T07:34:19Z"/>
        </w:rPr>
      </w:pPr>
      <w:ins w:author="TNC Mouli" w:id="9" w:date="2022-11-12T07:34:19Z">
        <w:r w:rsidDel="00000000" w:rsidR="00000000" w:rsidRPr="00000000">
          <w:rPr>
            <w:rtl w:val="0"/>
          </w:rPr>
          <w:t xml:space="preserve">The following MQTT response message is sent from IoT Gateway to Cloud IoT Server for every response received from the lock controllers in the mesh network:</w:t>
        </w:r>
      </w:ins>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rPr>
                <w:ins w:author="TNC Mouli" w:id="9" w:date="2022-11-12T07:34:19Z"/>
              </w:rPr>
            </w:pPr>
            <w:ins w:author="TNC Mouli" w:id="9" w:date="2022-11-12T07:34:19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rPr>
                <w:ins w:author="TNC Mouli" w:id="9" w:date="2022-11-12T07:34:19Z"/>
              </w:rPr>
            </w:pPr>
            <w:ins w:author="TNC Mouli" w:id="9" w:date="2022-11-12T07:34:19Z">
              <w:r w:rsidDel="00000000" w:rsidR="00000000" w:rsidRPr="00000000">
                <w:rPr>
                  <w:rtl w:val="0"/>
                </w:rPr>
                <w:t xml:space="preserve">{Device Id}/CMD_RESP</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rPr>
                <w:ins w:author="TNC Mouli" w:id="9" w:date="2022-11-12T07:34:19Z"/>
              </w:rPr>
            </w:pPr>
            <w:ins w:author="TNC Mouli" w:id="9" w:date="2022-11-12T07:34:19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rPr>
                <w:ins w:author="TNC Mouli" w:id="9" w:date="2022-11-12T07:34:19Z"/>
              </w:rPr>
            </w:pPr>
            <w:ins w:author="TNC Mouli" w:id="9" w:date="2022-11-12T07:34:19Z">
              <w:r w:rsidDel="00000000" w:rsidR="00000000" w:rsidRPr="00000000">
                <w:rPr>
                  <w:rtl w:val="0"/>
                </w:rPr>
                <w:t xml:space="preserve">{ </w:t>
              </w:r>
            </w:ins>
          </w:p>
          <w:p w:rsidR="00000000" w:rsidDel="00000000" w:rsidP="00000000" w:rsidRDefault="00000000" w:rsidRPr="00000000" w14:paraId="0000078D">
            <w:pPr>
              <w:widowControl w:val="0"/>
              <w:spacing w:after="0" w:line="240" w:lineRule="auto"/>
              <w:rPr>
                <w:ins w:author="TNC Mouli" w:id="9" w:date="2022-11-12T07:34:19Z"/>
              </w:rPr>
            </w:pPr>
            <w:ins w:author="TNC Mouli" w:id="9" w:date="2022-11-12T07:34:19Z">
              <w:r w:rsidDel="00000000" w:rsidR="00000000" w:rsidRPr="00000000">
                <w:rPr>
                  <w:rtl w:val="0"/>
                </w:rPr>
                <w:t xml:space="preserve">  “Command” : “</w:t>
              </w:r>
              <w:r w:rsidDel="00000000" w:rsidR="00000000" w:rsidRPr="00000000">
                <w:rPr>
                  <w:rtl w:val="0"/>
                </w:rPr>
                <w:t xml:space="preserve">set_date_time</w:t>
              </w:r>
              <w:r w:rsidDel="00000000" w:rsidR="00000000" w:rsidRPr="00000000">
                <w:rPr>
                  <w:rtl w:val="0"/>
                </w:rPr>
                <w:t xml:space="preserve">”,</w:t>
              </w:r>
            </w:ins>
          </w:p>
          <w:p w:rsidR="00000000" w:rsidDel="00000000" w:rsidP="00000000" w:rsidRDefault="00000000" w:rsidRPr="00000000" w14:paraId="0000078E">
            <w:pPr>
              <w:widowControl w:val="0"/>
              <w:spacing w:after="0" w:line="240" w:lineRule="auto"/>
              <w:rPr>
                <w:ins w:author="TNC Mouli" w:id="9" w:date="2022-11-12T07:34:19Z"/>
              </w:rPr>
            </w:pPr>
            <w:ins w:author="TNC Mouli" w:id="9" w:date="2022-11-12T07:34:19Z">
              <w:r w:rsidDel="00000000" w:rsidR="00000000" w:rsidRPr="00000000">
                <w:rPr>
                  <w:rtl w:val="0"/>
                </w:rPr>
                <w:t xml:space="preserve">  “Seq” : &lt;integer that was received in the request message&gt;,</w:t>
              </w:r>
            </w:ins>
          </w:p>
          <w:p w:rsidR="00000000" w:rsidDel="00000000" w:rsidP="00000000" w:rsidRDefault="00000000" w:rsidRPr="00000000" w14:paraId="0000078F">
            <w:pPr>
              <w:widowControl w:val="0"/>
              <w:spacing w:after="0" w:line="240" w:lineRule="auto"/>
              <w:rPr>
                <w:ins w:author="TNC Mouli" w:id="9" w:date="2022-11-12T07:34:19Z"/>
              </w:rPr>
            </w:pPr>
            <w:ins w:author="TNC Mouli" w:id="9" w:date="2022-11-12T07:34:19Z">
              <w:r w:rsidDel="00000000" w:rsidR="00000000" w:rsidRPr="00000000">
                <w:rPr>
                  <w:rtl w:val="0"/>
                </w:rPr>
                <w:t xml:space="preserve">  “Response” :  {</w:t>
              </w:r>
            </w:ins>
          </w:p>
          <w:p w:rsidR="00000000" w:rsidDel="00000000" w:rsidP="00000000" w:rsidRDefault="00000000" w:rsidRPr="00000000" w14:paraId="00000790">
            <w:pPr>
              <w:widowControl w:val="0"/>
              <w:spacing w:after="0" w:line="240" w:lineRule="auto"/>
              <w:rPr>
                <w:ins w:author="TNC Mouli" w:id="9" w:date="2022-11-12T07:34:19Z"/>
              </w:rPr>
            </w:pPr>
            <w:ins w:author="TNC Mouli" w:id="9" w:date="2022-11-12T07:34:19Z">
              <w:r w:rsidDel="00000000" w:rsidR="00000000" w:rsidRPr="00000000">
                <w:rPr>
                  <w:rtl w:val="0"/>
                </w:rPr>
                <w:t xml:space="preserve">      “status” : “success”</w:t>
              </w:r>
            </w:ins>
          </w:p>
          <w:p w:rsidR="00000000" w:rsidDel="00000000" w:rsidP="00000000" w:rsidRDefault="00000000" w:rsidRPr="00000000" w14:paraId="00000791">
            <w:pPr>
              <w:widowControl w:val="0"/>
              <w:spacing w:after="0" w:line="240" w:lineRule="auto"/>
              <w:rPr>
                <w:ins w:author="TNC Mouli" w:id="9" w:date="2022-11-12T07:34:19Z"/>
              </w:rPr>
            </w:pPr>
            <w:ins w:author="TNC Mouli" w:id="9" w:date="2022-11-12T07:34:19Z">
              <w:r w:rsidDel="00000000" w:rsidR="00000000" w:rsidRPr="00000000">
                <w:rPr>
                  <w:rtl w:val="0"/>
                </w:rPr>
                <w:t xml:space="preserve">  }</w:t>
              </w:r>
            </w:ins>
          </w:p>
          <w:p w:rsidR="00000000" w:rsidDel="00000000" w:rsidP="00000000" w:rsidRDefault="00000000" w:rsidRPr="00000000" w14:paraId="00000792">
            <w:pPr>
              <w:widowControl w:val="0"/>
              <w:spacing w:after="0" w:line="240" w:lineRule="auto"/>
              <w:rPr>
                <w:ins w:author="TNC Mouli" w:id="9" w:date="2022-11-12T07:34:19Z"/>
              </w:rPr>
            </w:pPr>
            <w:ins w:author="TNC Mouli" w:id="9" w:date="2022-11-12T07:34:19Z">
              <w:r w:rsidDel="00000000" w:rsidR="00000000" w:rsidRPr="00000000">
                <w:rPr>
                  <w:rtl w:val="0"/>
                </w:rPr>
                <w:t xml:space="preserve">}</w:t>
              </w:r>
              <w:r w:rsidDel="00000000" w:rsidR="00000000" w:rsidRPr="00000000">
                <w:rPr>
                  <w:rtl w:val="0"/>
                </w:rPr>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rPr>
                <w:ins w:author="TNC Mouli" w:id="9" w:date="2022-11-12T07:34:19Z"/>
              </w:rPr>
            </w:pPr>
            <w:ins w:author="TNC Mouli" w:id="9" w:date="2022-11-12T07:34:19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40" w:lineRule="auto"/>
              <w:rPr>
                <w:ins w:author="TNC Mouli" w:id="9" w:date="2022-11-12T07:34:19Z"/>
              </w:rPr>
            </w:pPr>
            <w:ins w:author="TNC Mouli" w:id="9" w:date="2022-11-12T07:34:19Z">
              <w:r w:rsidDel="00000000" w:rsidR="00000000" w:rsidRPr="00000000">
                <w:rPr>
                  <w:rtl w:val="0"/>
                </w:rPr>
                <w:t xml:space="preserve">In the MQTT topic, </w:t>
              </w:r>
              <w:r w:rsidDel="00000000" w:rsidR="00000000" w:rsidRPr="00000000">
                <w:rPr>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ins>
          </w:p>
          <w:p w:rsidR="00000000" w:rsidDel="00000000" w:rsidP="00000000" w:rsidRDefault="00000000" w:rsidRPr="00000000" w14:paraId="00000795">
            <w:pPr>
              <w:widowControl w:val="0"/>
              <w:spacing w:line="240" w:lineRule="auto"/>
              <w:rPr>
                <w:ins w:author="TNC Mouli" w:id="9" w:date="2022-11-12T07:34:19Z"/>
              </w:rPr>
            </w:pPr>
            <w:ins w:author="TNC Mouli" w:id="9" w:date="2022-11-12T07:34:19Z">
              <w:r w:rsidDel="00000000" w:rsidR="00000000" w:rsidRPr="00000000">
                <w:rPr>
                  <w:rtl w:val="0"/>
                </w:rPr>
                <w:t xml:space="preserve">The JSON payload contains three fields: command, seq, and response. </w:t>
              </w:r>
            </w:ins>
          </w:p>
          <w:p w:rsidR="00000000" w:rsidDel="00000000" w:rsidP="00000000" w:rsidRDefault="00000000" w:rsidRPr="00000000" w14:paraId="00000796">
            <w:pPr>
              <w:widowControl w:val="0"/>
              <w:spacing w:line="240" w:lineRule="auto"/>
              <w:rPr>
                <w:ins w:author="TNC Mouli" w:id="9" w:date="2022-11-12T07:34:19Z"/>
              </w:rPr>
            </w:pPr>
            <w:ins w:author="TNC Mouli" w:id="9" w:date="2022-11-12T07:34:19Z">
              <w:r w:rsidDel="00000000" w:rsidR="00000000" w:rsidRPr="00000000">
                <w:rPr>
                  <w:rtl w:val="0"/>
                </w:rPr>
                <w:t xml:space="preserve">The command field contains the name of the command for which the response is associated.</w:t>
              </w:r>
            </w:ins>
          </w:p>
          <w:p w:rsidR="00000000" w:rsidDel="00000000" w:rsidP="00000000" w:rsidRDefault="00000000" w:rsidRPr="00000000" w14:paraId="00000797">
            <w:pPr>
              <w:widowControl w:val="0"/>
              <w:spacing w:line="240" w:lineRule="auto"/>
              <w:rPr>
                <w:ins w:author="TNC Mouli" w:id="9" w:date="2022-11-12T07:34:19Z"/>
              </w:rPr>
            </w:pPr>
            <w:ins w:author="TNC Mouli" w:id="9" w:date="2022-11-12T07:34:19Z">
              <w:r w:rsidDel="00000000" w:rsidR="00000000" w:rsidRPr="00000000">
                <w:rPr>
                  <w:rtl w:val="0"/>
                </w:rPr>
                <w:t xml:space="preserve">The seq (sequence) field contains the integer that was received in the corresponding command request’s seq field.</w:t>
              </w:r>
            </w:ins>
          </w:p>
          <w:p w:rsidR="00000000" w:rsidDel="00000000" w:rsidP="00000000" w:rsidRDefault="00000000" w:rsidRPr="00000000" w14:paraId="00000798">
            <w:pPr>
              <w:widowControl w:val="0"/>
              <w:spacing w:line="240" w:lineRule="auto"/>
              <w:rPr>
                <w:ins w:author="TNC Mouli" w:id="9" w:date="2022-11-12T07:34:19Z"/>
              </w:rPr>
            </w:pPr>
            <w:ins w:author="TNC Mouli" w:id="9" w:date="2022-11-12T07:34:19Z">
              <w:r w:rsidDel="00000000" w:rsidR="00000000" w:rsidRPr="00000000">
                <w:rPr>
                  <w:rtl w:val="0"/>
                </w:rPr>
                <w:t xml:space="preserve">The status field in the response can be either “success” or “failed”</w:t>
              </w:r>
            </w:ins>
          </w:p>
        </w:tc>
      </w:tr>
    </w:tbl>
    <w:p w:rsidR="00000000" w:rsidDel="00000000" w:rsidP="00000000" w:rsidRDefault="00000000" w:rsidRPr="00000000" w14:paraId="00000799">
      <w:pPr>
        <w:pStyle w:val="Heading2"/>
        <w:rPr>
          <w:ins w:author="TNC Mouli" w:id="9" w:date="2022-11-12T07:34:19Z"/>
        </w:rPr>
      </w:pPr>
      <w:ins w:author="TNC Mouli" w:id="9" w:date="2022-11-12T07:34:19Z">
        <w:bookmarkStart w:colFirst="0" w:colLast="0" w:name="_p5tbkujs5xs9" w:id="92"/>
        <w:bookmarkEnd w:id="92"/>
        <w:r w:rsidDel="00000000" w:rsidR="00000000" w:rsidRPr="00000000">
          <w:rPr>
            <w:rtl w:val="0"/>
          </w:rPr>
          <w:t xml:space="preserve">Set Date and Time - All Lock Controllers</w:t>
        </w:r>
      </w:ins>
    </w:p>
    <w:p w:rsidR="00000000" w:rsidDel="00000000" w:rsidP="00000000" w:rsidRDefault="00000000" w:rsidRPr="00000000" w14:paraId="0000079A">
      <w:pPr>
        <w:rPr>
          <w:ins w:author="TNC Mouli" w:id="9" w:date="2022-11-12T07:34:19Z"/>
        </w:rPr>
      </w:pPr>
      <w:ins w:author="TNC Mouli" w:id="9" w:date="2022-11-12T07:34:19Z">
        <w:r w:rsidDel="00000000" w:rsidR="00000000" w:rsidRPr="00000000">
          <w:rPr>
            <w:rtl w:val="0"/>
          </w:rPr>
          <w:t xml:space="preserve">Cloud IoT Server initiates this operation by sending a command to set the current date and time on all lock controllers in the Wirepas RF mesh network to which the gateway is connected.</w:t>
        </w:r>
      </w:ins>
    </w:p>
    <w:p w:rsidR="00000000" w:rsidDel="00000000" w:rsidP="00000000" w:rsidRDefault="00000000" w:rsidRPr="00000000" w14:paraId="0000079B">
      <w:pPr>
        <w:pStyle w:val="Heading3"/>
        <w:rPr>
          <w:ins w:author="TNC Mouli" w:id="9" w:date="2022-11-12T07:34:19Z"/>
        </w:rPr>
      </w:pPr>
      <w:ins w:author="TNC Mouli" w:id="9" w:date="2022-11-12T07:34:19Z">
        <w:bookmarkStart w:colFirst="0" w:colLast="0" w:name="_io28oidzu82u" w:id="93"/>
        <w:bookmarkEnd w:id="93"/>
        <w:r w:rsidDel="00000000" w:rsidR="00000000" w:rsidRPr="00000000">
          <w:rPr>
            <w:rtl w:val="0"/>
          </w:rPr>
          <w:t xml:space="preserve">JSON Payload - Cloud IoT Server to IoT Gateway</w:t>
        </w:r>
      </w:ins>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rPr>
                <w:ins w:author="TNC Mouli" w:id="9" w:date="2022-11-12T07:34:19Z"/>
              </w:rPr>
            </w:pPr>
            <w:ins w:author="TNC Mouli" w:id="9" w:date="2022-11-12T07:34:19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rPr>
                <w:ins w:author="TNC Mouli" w:id="9" w:date="2022-11-12T07:34:19Z"/>
              </w:rPr>
            </w:pPr>
            <w:ins w:author="TNC Mouli" w:id="9" w:date="2022-11-12T07:34:19Z">
              <w:r w:rsidDel="00000000" w:rsidR="00000000" w:rsidRPr="00000000">
                <w:rPr>
                  <w:rtl w:val="0"/>
                </w:rPr>
                <w:t xml:space="preserve">{Gateway Id}/CMD</w:t>
              </w:r>
            </w:ins>
          </w:p>
        </w:tc>
      </w:tr>
      <w:tr>
        <w:trPr>
          <w:cantSplit w:val="0"/>
          <w:trHeight w:val="539.541015625" w:hRule="atLeast"/>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rPr>
                <w:ins w:author="TNC Mouli" w:id="9" w:date="2022-11-12T07:34:19Z"/>
              </w:rPr>
            </w:pPr>
            <w:ins w:author="TNC Mouli" w:id="9" w:date="2022-11-12T07:34:19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rPr>
                <w:ins w:author="TNC Mouli" w:id="9" w:date="2022-11-12T07:34:19Z"/>
              </w:rPr>
            </w:pPr>
            <w:ins w:author="TNC Mouli" w:id="9" w:date="2022-11-12T07:34:19Z">
              <w:r w:rsidDel="00000000" w:rsidR="00000000" w:rsidRPr="00000000">
                <w:rPr>
                  <w:rtl w:val="0"/>
                </w:rPr>
                <w:t xml:space="preserve">{ </w:t>
              </w:r>
            </w:ins>
          </w:p>
          <w:p w:rsidR="00000000" w:rsidDel="00000000" w:rsidP="00000000" w:rsidRDefault="00000000" w:rsidRPr="00000000" w14:paraId="000007A0">
            <w:pPr>
              <w:widowControl w:val="0"/>
              <w:spacing w:after="0" w:line="240" w:lineRule="auto"/>
              <w:rPr>
                <w:ins w:author="TNC Mouli" w:id="9" w:date="2022-11-12T07:34:19Z"/>
              </w:rPr>
            </w:pPr>
            <w:ins w:author="TNC Mouli" w:id="9" w:date="2022-11-12T07:34:19Z">
              <w:r w:rsidDel="00000000" w:rsidR="00000000" w:rsidRPr="00000000">
                <w:rPr>
                  <w:rtl w:val="0"/>
                </w:rPr>
                <w:t xml:space="preserve">    "Command" : "</w:t>
              </w:r>
              <w:r w:rsidDel="00000000" w:rsidR="00000000" w:rsidRPr="00000000">
                <w:rPr>
                  <w:rtl w:val="0"/>
                </w:rPr>
                <w:t xml:space="preserve">set_date_time</w:t>
              </w:r>
              <w:r w:rsidDel="00000000" w:rsidR="00000000" w:rsidRPr="00000000">
                <w:rPr>
                  <w:rtl w:val="0"/>
                </w:rPr>
                <w:t xml:space="preserve">", </w:t>
              </w:r>
            </w:ins>
          </w:p>
          <w:p w:rsidR="00000000" w:rsidDel="00000000" w:rsidP="00000000" w:rsidRDefault="00000000" w:rsidRPr="00000000" w14:paraId="000007A1">
            <w:pPr>
              <w:widowControl w:val="0"/>
              <w:spacing w:after="0" w:line="240" w:lineRule="auto"/>
              <w:rPr>
                <w:ins w:author="TNC Mouli" w:id="9" w:date="2022-11-12T07:34:19Z"/>
              </w:rPr>
            </w:pPr>
            <w:ins w:author="TNC Mouli" w:id="9" w:date="2022-11-12T07:34:19Z">
              <w:r w:rsidDel="00000000" w:rsidR="00000000" w:rsidRPr="00000000">
                <w:rPr>
                  <w:rtl w:val="0"/>
                </w:rPr>
                <w:t xml:space="preserve">    "Seq" : &lt;integer&gt;,</w:t>
              </w:r>
            </w:ins>
          </w:p>
          <w:p w:rsidR="00000000" w:rsidDel="00000000" w:rsidP="00000000" w:rsidRDefault="00000000" w:rsidRPr="00000000" w14:paraId="000007A2">
            <w:pPr>
              <w:widowControl w:val="0"/>
              <w:spacing w:after="0" w:line="240" w:lineRule="auto"/>
              <w:rPr>
                <w:ins w:author="TNC Mouli" w:id="9" w:date="2022-11-12T07:34:19Z"/>
              </w:rPr>
            </w:pPr>
            <w:ins w:author="TNC Mouli" w:id="9" w:date="2022-11-12T07:34:19Z">
              <w:r w:rsidDel="00000000" w:rsidR="00000000" w:rsidRPr="00000000">
                <w:rPr>
                  <w:rtl w:val="0"/>
                </w:rPr>
                <w:t xml:space="preserve">    "Params" : {</w:t>
              </w:r>
            </w:ins>
          </w:p>
          <w:p w:rsidR="00000000" w:rsidDel="00000000" w:rsidP="00000000" w:rsidRDefault="00000000" w:rsidRPr="00000000" w14:paraId="000007A3">
            <w:pPr>
              <w:widowControl w:val="0"/>
              <w:spacing w:after="0" w:line="240" w:lineRule="auto"/>
              <w:rPr>
                <w:ins w:author="TNC Mouli" w:id="9" w:date="2022-11-12T07:34:19Z"/>
              </w:rPr>
            </w:pPr>
            <w:ins w:author="TNC Mouli" w:id="9" w:date="2022-11-12T07:34:19Z">
              <w:r w:rsidDel="00000000" w:rsidR="00000000" w:rsidRPr="00000000">
                <w:rPr>
                  <w:rtl w:val="0"/>
                </w:rPr>
                <w:t xml:space="preserve">        "date_time" : "YYYY-MM-DD, hh:mm:ss"</w:t>
              </w:r>
            </w:ins>
          </w:p>
          <w:p w:rsidR="00000000" w:rsidDel="00000000" w:rsidP="00000000" w:rsidRDefault="00000000" w:rsidRPr="00000000" w14:paraId="000007A4">
            <w:pPr>
              <w:widowControl w:val="0"/>
              <w:spacing w:after="0" w:line="240" w:lineRule="auto"/>
              <w:rPr>
                <w:ins w:author="TNC Mouli" w:id="9" w:date="2022-11-12T07:34:19Z"/>
              </w:rPr>
            </w:pPr>
            <w:ins w:author="TNC Mouli" w:id="9" w:date="2022-11-12T07:34:19Z">
              <w:r w:rsidDel="00000000" w:rsidR="00000000" w:rsidRPr="00000000">
                <w:rPr>
                  <w:rtl w:val="0"/>
                </w:rPr>
                <w:t xml:space="preserve">    }</w:t>
              </w:r>
            </w:ins>
          </w:p>
          <w:p w:rsidR="00000000" w:rsidDel="00000000" w:rsidP="00000000" w:rsidRDefault="00000000" w:rsidRPr="00000000" w14:paraId="000007A5">
            <w:pPr>
              <w:widowControl w:val="0"/>
              <w:spacing w:after="0" w:line="240" w:lineRule="auto"/>
              <w:rPr>
                <w:ins w:author="TNC Mouli" w:id="9" w:date="2022-11-12T07:34:19Z"/>
              </w:rPr>
            </w:pPr>
            <w:ins w:author="TNC Mouli" w:id="9" w:date="2022-11-12T07:34:19Z">
              <w:r w:rsidDel="00000000" w:rsidR="00000000" w:rsidRPr="00000000">
                <w:rPr>
                  <w:rtl w:val="0"/>
                </w:rPr>
                <w:t xml:space="preserve">}</w:t>
              </w:r>
            </w:ins>
          </w:p>
        </w:tc>
      </w:tr>
      <w:tr>
        <w:trPr>
          <w:cantSplit w:val="0"/>
          <w:tblHeader w:val="0"/>
          <w:ins w:author="TNC Mouli" w:id="9" w:date="2022-11-12T07:34:19Z"/>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rPr>
                <w:ins w:author="TNC Mouli" w:id="9" w:date="2022-11-12T07:34:19Z"/>
              </w:rPr>
            </w:pPr>
            <w:ins w:author="TNC Mouli" w:id="9" w:date="2022-11-12T07:34:19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rPr>
                <w:ins w:author="TNC Mouli" w:id="9" w:date="2022-11-12T07:34:19Z"/>
              </w:rPr>
            </w:pPr>
            <w:ins w:author="TNC Mouli" w:id="9" w:date="2022-11-12T07:34:19Z">
              <w:r w:rsidDel="00000000" w:rsidR="00000000" w:rsidRPr="00000000">
                <w:rPr>
                  <w:rtl w:val="0"/>
                </w:rPr>
                <w:t xml:space="preserve">In the MQTT topic, </w:t>
              </w:r>
              <w:r w:rsidDel="00000000" w:rsidR="00000000" w:rsidRPr="00000000">
                <w:rPr>
                  <w:rtl w:val="0"/>
                </w:rPr>
                <w:t xml:space="preserve">{Device ID}</w:t>
              </w:r>
              <w:r w:rsidDel="00000000" w:rsidR="00000000" w:rsidRPr="00000000">
                <w:rPr>
                  <w:rtl w:val="0"/>
                </w:rPr>
                <w:t xml:space="preserve"> is set with the user-readable string as listed in CloudExt’s UI (for example: F1-R101-Lock), indicating that the staff data for the corresponding lock controller should be set.</w:t>
              </w:r>
            </w:ins>
          </w:p>
          <w:p w:rsidR="00000000" w:rsidDel="00000000" w:rsidP="00000000" w:rsidRDefault="00000000" w:rsidRPr="00000000" w14:paraId="000007A8">
            <w:pPr>
              <w:widowControl w:val="0"/>
              <w:spacing w:after="0" w:line="240" w:lineRule="auto"/>
              <w:rPr>
                <w:ins w:author="TNC Mouli" w:id="9" w:date="2022-11-12T07:34:19Z"/>
              </w:rPr>
            </w:pPr>
            <w:ins w:author="TNC Mouli" w:id="9" w:date="2022-11-12T07:34:19Z">
              <w:r w:rsidDel="00000000" w:rsidR="00000000" w:rsidRPr="00000000">
                <w:rPr>
                  <w:rtl w:val="0"/>
                </w:rPr>
              </w:r>
            </w:ins>
          </w:p>
          <w:p w:rsidR="00000000" w:rsidDel="00000000" w:rsidP="00000000" w:rsidRDefault="00000000" w:rsidRPr="00000000" w14:paraId="000007A9">
            <w:pPr>
              <w:widowControl w:val="0"/>
              <w:spacing w:after="0" w:line="240" w:lineRule="auto"/>
              <w:rPr>
                <w:ins w:author="TNC Mouli" w:id="9" w:date="2022-11-12T07:34:19Z"/>
              </w:rPr>
            </w:pPr>
            <w:ins w:author="TNC Mouli" w:id="9" w:date="2022-11-12T07:34:19Z">
              <w:r w:rsidDel="00000000" w:rsidR="00000000" w:rsidRPr="00000000">
                <w:rPr>
                  <w:rtl w:val="0"/>
                </w:rPr>
                <w:t xml:space="preserve">The Seq field contains an integer that should be returned back as is in the response payload. The Seq id is used by the IoT server for tracking the requests.</w:t>
              </w:r>
            </w:ins>
          </w:p>
          <w:p w:rsidR="00000000" w:rsidDel="00000000" w:rsidP="00000000" w:rsidRDefault="00000000" w:rsidRPr="00000000" w14:paraId="000007AA">
            <w:pPr>
              <w:widowControl w:val="0"/>
              <w:spacing w:after="0" w:line="240" w:lineRule="auto"/>
              <w:rPr>
                <w:ins w:author="TNC Mouli" w:id="9" w:date="2022-11-12T07:34:19Z"/>
              </w:rPr>
            </w:pPr>
            <w:ins w:author="TNC Mouli" w:id="9" w:date="2022-11-12T07:34:19Z">
              <w:r w:rsidDel="00000000" w:rsidR="00000000" w:rsidRPr="00000000">
                <w:rPr>
                  <w:rtl w:val="0"/>
                </w:rPr>
              </w:r>
            </w:ins>
          </w:p>
          <w:p w:rsidR="00000000" w:rsidDel="00000000" w:rsidP="00000000" w:rsidRDefault="00000000" w:rsidRPr="00000000" w14:paraId="000007AB">
            <w:pPr>
              <w:widowControl w:val="0"/>
              <w:spacing w:after="0" w:line="240" w:lineRule="auto"/>
              <w:rPr>
                <w:ins w:author="TNC Mouli" w:id="9" w:date="2022-11-12T07:34:19Z"/>
              </w:rPr>
            </w:pPr>
            <w:ins w:author="TNC Mouli" w:id="9" w:date="2022-11-12T07:34:19Z">
              <w:r w:rsidDel="00000000" w:rsidR="00000000" w:rsidRPr="00000000">
                <w:rPr>
                  <w:rtl w:val="0"/>
                </w:rPr>
                <w:t xml:space="preserve">(1) date_time, a string in “YYYY-MM-DD, hh:mm:ss” form indicating the date and time to be set on the lock controller. The date_time fields are as listed below:</w:t>
              </w:r>
            </w:ins>
          </w:p>
          <w:p w:rsidR="00000000" w:rsidDel="00000000" w:rsidP="00000000" w:rsidRDefault="00000000" w:rsidRPr="00000000" w14:paraId="000007AC">
            <w:pPr>
              <w:widowControl w:val="0"/>
              <w:spacing w:after="0" w:line="240" w:lineRule="auto"/>
              <w:rPr>
                <w:ins w:author="TNC Mouli" w:id="9" w:date="2022-11-12T07:34:19Z"/>
              </w:rPr>
            </w:pPr>
            <w:ins w:author="TNC Mouli" w:id="9" w:date="2022-11-12T07:34:19Z">
              <w:r w:rsidDel="00000000" w:rsidR="00000000" w:rsidRPr="00000000">
                <w:rPr>
                  <w:rtl w:val="0"/>
                </w:rPr>
                <w:t xml:space="preserve">    YYYY - Year (for example: 2022)</w:t>
              </w:r>
            </w:ins>
          </w:p>
          <w:p w:rsidR="00000000" w:rsidDel="00000000" w:rsidP="00000000" w:rsidRDefault="00000000" w:rsidRPr="00000000" w14:paraId="000007AD">
            <w:pPr>
              <w:widowControl w:val="0"/>
              <w:spacing w:after="0" w:line="240" w:lineRule="auto"/>
              <w:rPr>
                <w:ins w:author="TNC Mouli" w:id="9" w:date="2022-11-12T07:34:19Z"/>
              </w:rPr>
            </w:pPr>
            <w:ins w:author="TNC Mouli" w:id="9" w:date="2022-11-12T07:34:19Z">
              <w:r w:rsidDel="00000000" w:rsidR="00000000" w:rsidRPr="00000000">
                <w:rPr>
                  <w:rtl w:val="0"/>
                </w:rPr>
                <w:t xml:space="preserve">    MM - Month in the range 01 to 12 (01 - Jan … 12 - Dec)</w:t>
              </w:r>
            </w:ins>
          </w:p>
          <w:p w:rsidR="00000000" w:rsidDel="00000000" w:rsidP="00000000" w:rsidRDefault="00000000" w:rsidRPr="00000000" w14:paraId="000007AE">
            <w:pPr>
              <w:widowControl w:val="0"/>
              <w:spacing w:after="0" w:line="240" w:lineRule="auto"/>
              <w:rPr>
                <w:ins w:author="TNC Mouli" w:id="9" w:date="2022-11-12T07:34:19Z"/>
              </w:rPr>
            </w:pPr>
            <w:ins w:author="TNC Mouli" w:id="9" w:date="2022-11-12T07:34:19Z">
              <w:r w:rsidDel="00000000" w:rsidR="00000000" w:rsidRPr="00000000">
                <w:rPr>
                  <w:rtl w:val="0"/>
                </w:rPr>
                <w:t xml:space="preserve">    DD - Date in the range 01 to 31</w:t>
              </w:r>
            </w:ins>
          </w:p>
          <w:p w:rsidR="00000000" w:rsidDel="00000000" w:rsidP="00000000" w:rsidRDefault="00000000" w:rsidRPr="00000000" w14:paraId="000007AF">
            <w:pPr>
              <w:widowControl w:val="0"/>
              <w:spacing w:after="0" w:line="240" w:lineRule="auto"/>
              <w:rPr>
                <w:ins w:author="TNC Mouli" w:id="9" w:date="2022-11-12T07:34:19Z"/>
              </w:rPr>
            </w:pPr>
            <w:ins w:author="TNC Mouli" w:id="9" w:date="2022-11-12T07:34:19Z">
              <w:r w:rsidDel="00000000" w:rsidR="00000000" w:rsidRPr="00000000">
                <w:rPr>
                  <w:rtl w:val="0"/>
                </w:rPr>
                <w:t xml:space="preserve">    hh - Hour in 24-hour format in the range 00 to 23</w:t>
              </w:r>
            </w:ins>
          </w:p>
          <w:p w:rsidR="00000000" w:rsidDel="00000000" w:rsidP="00000000" w:rsidRDefault="00000000" w:rsidRPr="00000000" w14:paraId="000007B0">
            <w:pPr>
              <w:widowControl w:val="0"/>
              <w:spacing w:after="0" w:line="240" w:lineRule="auto"/>
              <w:rPr>
                <w:ins w:author="TNC Mouli" w:id="9" w:date="2022-11-12T07:34:19Z"/>
              </w:rPr>
            </w:pPr>
            <w:ins w:author="TNC Mouli" w:id="9" w:date="2022-11-12T07:34:19Z">
              <w:r w:rsidDel="00000000" w:rsidR="00000000" w:rsidRPr="00000000">
                <w:rPr>
                  <w:rtl w:val="0"/>
                </w:rPr>
                <w:t xml:space="preserve">    mm - Minutes in the range 00 to 59</w:t>
              </w:r>
            </w:ins>
          </w:p>
          <w:p w:rsidR="00000000" w:rsidDel="00000000" w:rsidP="00000000" w:rsidRDefault="00000000" w:rsidRPr="00000000" w14:paraId="000007B1">
            <w:pPr>
              <w:widowControl w:val="0"/>
              <w:spacing w:after="0" w:line="240" w:lineRule="auto"/>
              <w:rPr>
                <w:ins w:author="TNC Mouli" w:id="9" w:date="2022-11-12T07:34:19Z"/>
              </w:rPr>
            </w:pPr>
            <w:ins w:author="TNC Mouli" w:id="9" w:date="2022-11-12T07:34:19Z">
              <w:r w:rsidDel="00000000" w:rsidR="00000000" w:rsidRPr="00000000">
                <w:rPr>
                  <w:rtl w:val="0"/>
                </w:rPr>
                <w:t xml:space="preserve">    ss - Seconds in the range 00 to 59 </w:t>
              </w:r>
            </w:ins>
          </w:p>
          <w:p w:rsidR="00000000" w:rsidDel="00000000" w:rsidP="00000000" w:rsidRDefault="00000000" w:rsidRPr="00000000" w14:paraId="000007B2">
            <w:pPr>
              <w:widowControl w:val="0"/>
              <w:spacing w:after="0" w:line="240" w:lineRule="auto"/>
              <w:rPr>
                <w:ins w:author="TNC Mouli" w:id="9" w:date="2022-11-12T07:34:19Z"/>
              </w:rPr>
            </w:pPr>
            <w:ins w:author="TNC Mouli" w:id="9" w:date="2022-11-12T07:34:19Z">
              <w:r w:rsidDel="00000000" w:rsidR="00000000" w:rsidRPr="00000000">
                <w:rPr>
                  <w:rtl w:val="0"/>
                </w:rPr>
              </w:r>
            </w:ins>
          </w:p>
          <w:p w:rsidR="00000000" w:rsidDel="00000000" w:rsidP="00000000" w:rsidRDefault="00000000" w:rsidRPr="00000000" w14:paraId="000007B3">
            <w:pPr>
              <w:widowControl w:val="0"/>
              <w:spacing w:after="0" w:line="240" w:lineRule="auto"/>
              <w:rPr>
                <w:ins w:author="TNC Mouli" w:id="9" w:date="2022-11-12T07:34:19Z"/>
              </w:rPr>
            </w:pPr>
            <w:ins w:author="TNC Mouli" w:id="9" w:date="2022-11-12T07:34:19Z">
              <w:r w:rsidDel="00000000" w:rsidR="00000000" w:rsidRPr="00000000">
                <w:rPr>
                  <w:rtl w:val="0"/>
                </w:rPr>
                <w:t xml:space="preserve">NOTE:</w:t>
              </w:r>
            </w:ins>
          </w:p>
          <w:p w:rsidR="00000000" w:rsidDel="00000000" w:rsidP="00000000" w:rsidRDefault="00000000" w:rsidRPr="00000000" w14:paraId="000007B4">
            <w:pPr>
              <w:widowControl w:val="0"/>
              <w:numPr>
                <w:ilvl w:val="0"/>
                <w:numId w:val="2"/>
              </w:numPr>
              <w:spacing w:after="0" w:line="240" w:lineRule="auto"/>
              <w:ind w:left="720" w:hanging="360"/>
              <w:rPr>
                <w:ins w:author="TNC Mouli" w:id="9" w:date="2022-11-12T07:34:19Z"/>
              </w:rPr>
            </w:pPr>
            <w:ins w:author="TNC Mouli" w:id="9" w:date="2022-11-12T07:34:19Z">
              <w:r w:rsidDel="00000000" w:rsidR="00000000" w:rsidRPr="00000000">
                <w:rPr>
                  <w:rtl w:val="0"/>
                </w:rPr>
                <w:t xml:space="preserve">When this command is sent to the gateway, the gateway shall take care of broadcasting this command to all lock controllers in the given mesh network.</w:t>
              </w:r>
            </w:ins>
          </w:p>
          <w:p w:rsidR="00000000" w:rsidDel="00000000" w:rsidP="00000000" w:rsidRDefault="00000000" w:rsidRPr="00000000" w14:paraId="000007B5">
            <w:pPr>
              <w:widowControl w:val="0"/>
              <w:numPr>
                <w:ilvl w:val="0"/>
                <w:numId w:val="2"/>
              </w:numPr>
              <w:spacing w:after="0" w:line="240" w:lineRule="auto"/>
              <w:ind w:left="720" w:hanging="360"/>
              <w:rPr>
                <w:ins w:author="TNC Mouli" w:id="9" w:date="2022-11-12T07:34:19Z"/>
              </w:rPr>
            </w:pPr>
            <w:ins w:author="TNC Mouli" w:id="9" w:date="2022-11-12T07:34:19Z">
              <w:r w:rsidDel="00000000" w:rsidR="00000000" w:rsidRPr="00000000">
                <w:rPr>
                  <w:rtl w:val="0"/>
                </w:rPr>
                <w:t xml:space="preserve">CloudExt IoT broker/server would receive as many responses as the number of active lock controllers in the given mesh network. All such responses carry the same Seq number sent in the command request.</w:t>
              </w:r>
            </w:ins>
          </w:p>
        </w:tc>
      </w:tr>
    </w:tbl>
    <w:p w:rsidR="00000000" w:rsidDel="00000000" w:rsidP="00000000" w:rsidRDefault="00000000" w:rsidRPr="00000000" w14:paraId="000007B6">
      <w:pPr>
        <w:pStyle w:val="Heading3"/>
        <w:rPr>
          <w:ins w:author="TNC Mouli" w:id="9" w:date="2022-11-12T07:34:19Z"/>
        </w:rPr>
      </w:pPr>
      <w:ins w:author="TNC Mouli" w:id="9" w:date="2022-11-12T07:34:19Z">
        <w:bookmarkStart w:colFirst="0" w:colLast="0" w:name="_le4q1ii74h02" w:id="94"/>
        <w:bookmarkEnd w:id="94"/>
        <w:r w:rsidDel="00000000" w:rsidR="00000000" w:rsidRPr="00000000">
          <w:rPr>
            <w:rtl w:val="0"/>
          </w:rPr>
          <w:t xml:space="preserve">PDU Structure - IoT Gateway to all Lock controller nodes</w:t>
        </w:r>
      </w:ins>
    </w:p>
    <w:p w:rsidR="00000000" w:rsidDel="00000000" w:rsidP="00000000" w:rsidRDefault="00000000" w:rsidRPr="00000000" w14:paraId="000007B7">
      <w:pPr>
        <w:rPr>
          <w:ins w:author="TNC Mouli" w:id="9" w:date="2022-11-12T07:34:19Z"/>
        </w:rPr>
      </w:pPr>
      <w:ins w:author="TNC Mouli" w:id="9" w:date="2022-11-12T07:34:19Z">
        <w:r w:rsidDel="00000000" w:rsidR="00000000" w:rsidRPr="00000000">
          <w:rPr>
            <w:rtl w:val="0"/>
          </w:rPr>
          <w:t xml:space="preserve">IoT Gateway sends the PDU as given in </w:t>
        </w:r>
        <w:r w:rsidDel="00000000" w:rsidR="00000000" w:rsidRPr="00000000">
          <w:rPr>
            <w:rtl w:val="0"/>
          </w:rPr>
          <w:t xml:space="preserve">Set Date and Time on Individual Lock</w:t>
        </w:r>
        <w:r w:rsidDel="00000000" w:rsidR="00000000" w:rsidRPr="00000000">
          <w:rPr>
            <w:rtl w:val="0"/>
          </w:rPr>
          <w:t xml:space="preserve"> is sent to all lock controller nodes in the mesh network. It should be noted that the same sequence number is used in the PDU.</w:t>
        </w:r>
      </w:ins>
    </w:p>
    <w:p w:rsidR="00000000" w:rsidDel="00000000" w:rsidP="00000000" w:rsidRDefault="00000000" w:rsidRPr="00000000" w14:paraId="000007B8">
      <w:pPr>
        <w:pStyle w:val="Heading2"/>
        <w:rPr>
          <w:ins w:author="TNC Mouli" w:id="9" w:date="2022-11-12T07:34:19Z"/>
        </w:rPr>
      </w:pPr>
      <w:ins w:author="TNC Mouli" w:id="9" w:date="2022-11-12T07:34:19Z">
        <w:bookmarkStart w:colFirst="0" w:colLast="0" w:name="_e8q6tibd4wi5" w:id="95"/>
        <w:bookmarkEnd w:id="95"/>
        <w:r w:rsidDel="00000000" w:rsidR="00000000" w:rsidRPr="00000000">
          <w:rPr>
            <w:rtl w:val="0"/>
          </w:rPr>
          <w:t xml:space="preserve">Response for Set Date and Time on All Lock Controllers</w:t>
        </w:r>
      </w:ins>
    </w:p>
    <w:p w:rsidR="00000000" w:rsidDel="00000000" w:rsidP="00000000" w:rsidRDefault="00000000" w:rsidRPr="00000000" w14:paraId="000007B9">
      <w:pPr>
        <w:pStyle w:val="Heading3"/>
        <w:rPr>
          <w:ins w:author="TNC Mouli" w:id="9" w:date="2022-11-12T07:34:19Z"/>
        </w:rPr>
      </w:pPr>
      <w:ins w:author="TNC Mouli" w:id="9" w:date="2022-11-12T07:34:19Z">
        <w:bookmarkStart w:colFirst="0" w:colLast="0" w:name="_51l3atjviwwq" w:id="96"/>
        <w:bookmarkEnd w:id="96"/>
        <w:r w:rsidDel="00000000" w:rsidR="00000000" w:rsidRPr="00000000">
          <w:rPr>
            <w:rtl w:val="0"/>
          </w:rPr>
          <w:t xml:space="preserve">PDU Structure - Lock controller node to IoT Gateway</w:t>
        </w:r>
      </w:ins>
    </w:p>
    <w:p w:rsidR="00000000" w:rsidDel="00000000" w:rsidP="00000000" w:rsidRDefault="00000000" w:rsidRPr="00000000" w14:paraId="000007BA">
      <w:pPr>
        <w:rPr>
          <w:ins w:author="TNC Mouli" w:id="9" w:date="2022-11-12T07:34:19Z"/>
        </w:rPr>
      </w:pPr>
      <w:ins w:author="TNC Mouli" w:id="9" w:date="2022-11-12T07:34:19Z">
        <w:r w:rsidDel="00000000" w:rsidR="00000000" w:rsidRPr="00000000">
          <w:rPr>
            <w:rtl w:val="0"/>
          </w:rPr>
          <w:t xml:space="preserve">Each lock controller node sends the PDU as given in </w:t>
        </w:r>
        <w:r w:rsidDel="00000000" w:rsidR="00000000" w:rsidRPr="00000000">
          <w:rPr>
            <w:rtl w:val="0"/>
          </w:rPr>
          <w:t xml:space="preserve">Set Date and Time on Individual Lock</w:t>
        </w:r>
        <w:r w:rsidDel="00000000" w:rsidR="00000000" w:rsidRPr="00000000">
          <w:rPr>
            <w:rtl w:val="0"/>
          </w:rPr>
          <w:t xml:space="preserve">.</w:t>
        </w:r>
      </w:ins>
    </w:p>
    <w:p w:rsidR="00000000" w:rsidDel="00000000" w:rsidP="00000000" w:rsidRDefault="00000000" w:rsidRPr="00000000" w14:paraId="000007BB">
      <w:pPr>
        <w:pStyle w:val="Heading3"/>
        <w:rPr>
          <w:ins w:author="TNC Mouli" w:id="9" w:date="2022-11-12T07:34:19Z"/>
        </w:rPr>
      </w:pPr>
      <w:ins w:author="TNC Mouli" w:id="9" w:date="2022-11-12T07:34:19Z">
        <w:bookmarkStart w:colFirst="0" w:colLast="0" w:name="_73slhq5mp16j" w:id="97"/>
        <w:bookmarkEnd w:id="97"/>
        <w:r w:rsidDel="00000000" w:rsidR="00000000" w:rsidRPr="00000000">
          <w:rPr>
            <w:rtl w:val="0"/>
          </w:rPr>
          <w:t xml:space="preserve">JSON Payload - IoT Gateway to Cloud IoT Server</w:t>
        </w:r>
      </w:ins>
    </w:p>
    <w:p w:rsidR="00000000" w:rsidDel="00000000" w:rsidP="00000000" w:rsidRDefault="00000000" w:rsidRPr="00000000" w14:paraId="000007BC">
      <w:pPr>
        <w:rPr/>
      </w:pPr>
      <w:ins w:author="TNC Mouli" w:id="9" w:date="2022-11-12T07:34:19Z">
        <w:r w:rsidDel="00000000" w:rsidR="00000000" w:rsidRPr="00000000">
          <w:rPr>
            <w:rtl w:val="0"/>
          </w:rPr>
          <w:t xml:space="preserve">The MQTT response message shown </w:t>
        </w:r>
        <w:r w:rsidDel="00000000" w:rsidR="00000000" w:rsidRPr="00000000">
          <w:rPr>
            <w:rtl w:val="0"/>
          </w:rPr>
          <w:t xml:space="preserve">Set Date and Time on Individual Lock</w:t>
        </w:r>
        <w:r w:rsidDel="00000000" w:rsidR="00000000" w:rsidRPr="00000000">
          <w:rPr>
            <w:rtl w:val="0"/>
          </w:rPr>
          <w:t xml:space="preserve"> is sent from IoT Gateway to Cloud IoT Server for every response received from the lock controllers in the mesh network.</w:t>
        </w:r>
      </w:ins>
      <w:r w:rsidDel="00000000" w:rsidR="00000000" w:rsidRPr="00000000">
        <w:rPr>
          <w:rtl w:val="0"/>
        </w:rPr>
      </w:r>
    </w:p>
    <w:p w:rsidR="00000000" w:rsidDel="00000000" w:rsidP="00000000" w:rsidRDefault="00000000" w:rsidRPr="00000000" w14:paraId="000007BD">
      <w:pPr>
        <w:pStyle w:val="Heading2"/>
        <w:pageBreakBefore w:val="0"/>
        <w:rPr/>
      </w:pPr>
      <w:bookmarkStart w:colFirst="0" w:colLast="0" w:name="_l8vzn55yp2hi" w:id="98"/>
      <w:bookmarkEnd w:id="98"/>
      <w:r w:rsidDel="00000000" w:rsidR="00000000" w:rsidRPr="00000000">
        <w:rPr>
          <w:rtl w:val="0"/>
        </w:rPr>
        <w:t xml:space="preserve">Heartbeat - Periodic Telemetry Message</w:t>
      </w:r>
    </w:p>
    <w:p w:rsidR="00000000" w:rsidDel="00000000" w:rsidP="00000000" w:rsidRDefault="00000000" w:rsidRPr="00000000" w14:paraId="000007BE">
      <w:pPr>
        <w:pageBreakBefore w:val="0"/>
        <w:rPr/>
      </w:pPr>
      <w:r w:rsidDel="00000000" w:rsidR="00000000" w:rsidRPr="00000000">
        <w:rPr>
          <w:rtl w:val="0"/>
        </w:rPr>
        <w:t xml:space="preserve">All lock controllers in the wirepas RF mesh network periodically (frequency is configurable) send out the heartbeat message, which is sent to Cloud IoT Server for telemetry purpose.</w:t>
      </w:r>
    </w:p>
    <w:p w:rsidR="00000000" w:rsidDel="00000000" w:rsidP="00000000" w:rsidRDefault="00000000" w:rsidRPr="00000000" w14:paraId="000007BF">
      <w:pPr>
        <w:pStyle w:val="Heading3"/>
        <w:pageBreakBefore w:val="0"/>
        <w:rPr/>
      </w:pPr>
      <w:bookmarkStart w:colFirst="0" w:colLast="0" w:name="_546e1y1vcbfy" w:id="99"/>
      <w:bookmarkEnd w:id="99"/>
      <w:r w:rsidDel="00000000" w:rsidR="00000000" w:rsidRPr="00000000">
        <w:rPr>
          <w:rtl w:val="0"/>
        </w:rPr>
        <w:t xml:space="preserve">PDU Structure - Lock controller node to IoT Gateway</w:t>
      </w:r>
    </w:p>
    <w:p w:rsidR="00000000" w:rsidDel="00000000" w:rsidP="00000000" w:rsidRDefault="00000000" w:rsidRPr="00000000" w14:paraId="000007C0">
      <w:pPr>
        <w:pageBreakBefore w:val="0"/>
        <w:rPr/>
      </w:pPr>
      <w:r w:rsidDel="00000000" w:rsidR="00000000" w:rsidRPr="00000000">
        <w:rPr>
          <w:rtl w:val="0"/>
        </w:rPr>
        <w:t xml:space="preserve">The lock controller node sends the following heartbeat message to IoT Gateway on </w:t>
      </w:r>
      <w:r w:rsidDel="00000000" w:rsidR="00000000" w:rsidRPr="00000000">
        <w:rPr>
          <w:u w:val="single"/>
          <w:rtl w:val="0"/>
        </w:rPr>
        <w:t xml:space="preserve">Notification-Telemetry</w:t>
      </w:r>
      <w:r w:rsidDel="00000000" w:rsidR="00000000" w:rsidRPr="00000000">
        <w:rPr>
          <w:rtl w:val="0"/>
        </w:rPr>
        <w:t xml:space="preserve"> Endpoint (EP) for the destination, which is </w:t>
      </w:r>
      <w:r w:rsidDel="00000000" w:rsidR="00000000" w:rsidRPr="00000000">
        <w:rPr>
          <w:b w:val="1"/>
          <w:rtl w:val="0"/>
        </w:rPr>
        <w:t xml:space="preserve">0x12</w:t>
      </w:r>
      <w:r w:rsidDel="00000000" w:rsidR="00000000" w:rsidRPr="00000000">
        <w:rPr>
          <w:rtl w:val="0"/>
        </w:rPr>
        <w:t xml:space="preserve">:</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1">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pageBreakBefore w:val="0"/>
              <w:widowControl w:val="0"/>
              <w:spacing w:after="0" w:line="240" w:lineRule="auto"/>
              <w:rPr/>
            </w:pPr>
            <w:r w:rsidDel="00000000" w:rsidR="00000000" w:rsidRPr="00000000">
              <w:rPr>
                <w:rtl w:val="0"/>
              </w:rPr>
              <w:t xml:space="preserve">Request ID. </w:t>
            </w:r>
            <w:r w:rsidDel="00000000" w:rsidR="00000000" w:rsidRPr="00000000">
              <w:rPr>
                <w:rtl w:val="0"/>
              </w:rPr>
              <w:t xml:space="preserve">For heartbeat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pageBreakBefore w:val="0"/>
              <w:widowControl w:val="0"/>
              <w:spacing w:after="0" w:line="240" w:lineRule="auto"/>
              <w:rPr/>
            </w:pPr>
            <w:r w:rsidDel="00000000" w:rsidR="00000000" w:rsidRPr="00000000">
              <w:rPr>
                <w:rtl w:val="0"/>
              </w:rPr>
              <w:t xml:space="preserve">Key = status,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pageBreakBefore w:val="0"/>
              <w:widowControl w:val="0"/>
              <w:spacing w:after="0" w:line="240" w:lineRule="auto"/>
              <w:rPr/>
            </w:pPr>
            <w:r w:rsidDel="00000000" w:rsidR="00000000" w:rsidRPr="00000000">
              <w:rPr>
                <w:rtl w:val="0"/>
              </w:rPr>
              <w:t xml:space="preserve">Status. 0x0 means offline and 0x1 means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pageBreakBefore w:val="0"/>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pageBreakBefore w:val="0"/>
              <w:widowControl w:val="0"/>
              <w:spacing w:after="0" w:line="240" w:lineRule="auto"/>
              <w:rPr/>
            </w:pPr>
            <w:r w:rsidDel="00000000" w:rsidR="00000000" w:rsidRPr="00000000">
              <w:rPr>
                <w:rtl w:val="0"/>
              </w:rPr>
              <w:t xml:space="preserve">Key = battery,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pageBreakBefore w:val="0"/>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pageBreakBefore w:val="0"/>
              <w:widowControl w:val="0"/>
              <w:spacing w:after="0" w:line="240" w:lineRule="auto"/>
              <w:jc w:val="center"/>
              <w:rPr/>
            </w:pPr>
            <w:r w:rsidDel="00000000" w:rsidR="00000000" w:rsidRPr="00000000">
              <w:rPr>
                <w:rtl w:val="0"/>
              </w:rPr>
              <w:t xml:space="preserve">0x0 to 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pageBreakBefore w:val="0"/>
              <w:widowControl w:val="0"/>
              <w:spacing w:after="0" w:line="240" w:lineRule="auto"/>
              <w:rPr/>
            </w:pPr>
            <w:r w:rsidDel="00000000" w:rsidR="00000000" w:rsidRPr="00000000">
              <w:rPr>
                <w:rtl w:val="0"/>
              </w:rPr>
              <w:t xml:space="preserve">Battery level in percentage. 0 (0x) to 100 (0x64).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pageBreakBefore w:val="0"/>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pageBreakBefore w:val="0"/>
              <w:widowControl w:val="0"/>
              <w:spacing w:after="0" w:line="240" w:lineRule="auto"/>
              <w:jc w:val="center"/>
              <w:rPr/>
            </w:pPr>
            <w:r w:rsidDel="00000000" w:rsidR="00000000" w:rsidRPr="00000000">
              <w:rPr>
                <w:rtl w:val="0"/>
              </w:rPr>
              <w:t xml:space="preserve">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pageBreakBefore w:val="0"/>
              <w:widowControl w:val="0"/>
              <w:spacing w:after="0" w:line="240" w:lineRule="auto"/>
              <w:rPr/>
            </w:pPr>
            <w:r w:rsidDel="00000000" w:rsidR="00000000" w:rsidRPr="00000000">
              <w:rPr>
                <w:rtl w:val="0"/>
              </w:rPr>
              <w:t xml:space="preserve">Key = deadbolt,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pageBreakBefore w:val="0"/>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pageBreakBefore w:val="0"/>
              <w:widowControl w:val="0"/>
              <w:spacing w:after="0" w:line="240" w:lineRule="auto"/>
              <w:rPr/>
            </w:pPr>
            <w:r w:rsidDel="00000000" w:rsidR="00000000" w:rsidRPr="00000000">
              <w:rPr>
                <w:rtl w:val="0"/>
              </w:rPr>
              <w:t xml:space="preserve">Deadbolt status. 0x0 means disengaged and 0x1 means 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pageBreakBefore w:val="0"/>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pageBreakBefore w:val="0"/>
              <w:widowControl w:val="0"/>
              <w:spacing w:after="0" w:line="240" w:lineRule="auto"/>
              <w:jc w:val="center"/>
              <w:rPr/>
            </w:pPr>
            <w:r w:rsidDel="00000000" w:rsidR="00000000" w:rsidRPr="00000000">
              <w:rPr>
                <w:rtl w:val="0"/>
              </w:rPr>
              <w:t xml:space="preserve">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pageBreakBefore w:val="0"/>
              <w:widowControl w:val="0"/>
              <w:spacing w:after="0" w:line="240" w:lineRule="auto"/>
              <w:rPr/>
            </w:pPr>
            <w:r w:rsidDel="00000000" w:rsidR="00000000" w:rsidRPr="00000000">
              <w:rPr>
                <w:rtl w:val="0"/>
              </w:rPr>
              <w:t xml:space="preserve">Key = latch,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pageBreakBefore w:val="0"/>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pageBreakBefore w:val="0"/>
              <w:widowControl w:val="0"/>
              <w:spacing w:after="0" w:line="240" w:lineRule="auto"/>
              <w:rPr/>
            </w:pPr>
            <w:r w:rsidDel="00000000" w:rsidR="00000000" w:rsidRPr="00000000">
              <w:rPr>
                <w:rtl w:val="0"/>
              </w:rPr>
              <w:t xml:space="preserve">Latch status. 0x0 means opened and 0x1 means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40" w:lineRule="auto"/>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line="240" w:lineRule="auto"/>
              <w:rPr/>
            </w:pPr>
            <w:r w:rsidDel="00000000" w:rsidR="00000000" w:rsidRPr="00000000">
              <w:rPr>
                <w:rtl w:val="0"/>
              </w:rPr>
              <w:t xml:space="preserve">Key = autolock,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40" w:lineRule="auto"/>
              <w:jc w:val="center"/>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rPr/>
            </w:pPr>
            <w:r w:rsidDel="00000000" w:rsidR="00000000" w:rsidRPr="00000000">
              <w:rPr>
                <w:rtl w:val="0"/>
              </w:rPr>
              <w:t xml:space="preserve">Autolock status. 0x0 means disabled and 0x1 means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pageBreakBefore w:val="0"/>
              <w:widowControl w:val="0"/>
              <w:spacing w:after="0" w:line="240" w:lineRule="auto"/>
              <w:jc w:val="center"/>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7E8">
      <w:pPr>
        <w:pStyle w:val="Heading3"/>
        <w:pageBreakBefore w:val="0"/>
        <w:rPr/>
      </w:pPr>
      <w:bookmarkStart w:colFirst="0" w:colLast="0" w:name="_o2ttv01k3imv" w:id="100"/>
      <w:bookmarkEnd w:id="100"/>
      <w:r w:rsidDel="00000000" w:rsidR="00000000" w:rsidRPr="00000000">
        <w:rPr>
          <w:rtl w:val="0"/>
        </w:rPr>
        <w:t xml:space="preserve">JSON Payload - IoT Gateway to Cloud IoT Server</w:t>
      </w:r>
    </w:p>
    <w:p w:rsidR="00000000" w:rsidDel="00000000" w:rsidP="00000000" w:rsidRDefault="00000000" w:rsidRPr="00000000" w14:paraId="000007E9">
      <w:pPr>
        <w:pageBreakBefore w:val="0"/>
        <w:rPr/>
      </w:pPr>
      <w:r w:rsidDel="00000000" w:rsidR="00000000" w:rsidRPr="00000000">
        <w:rPr>
          <w:rtl w:val="0"/>
        </w:rPr>
        <w:t xml:space="preserve">The following MQTT message is sent from IoT Gateway to Cloud IoT Server for heartbeat message:</w:t>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40" w:lineRule="auto"/>
              <w:rPr/>
            </w:pPr>
            <w:r w:rsidDel="00000000" w:rsidR="00000000" w:rsidRPr="00000000">
              <w:rPr>
                <w:rtl w:val="0"/>
              </w:rPr>
              <w:t xml:space="preserve">{Device Id}/NOTIFICATION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E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“online”,</w:t>
            </w:r>
          </w:p>
          <w:p w:rsidR="00000000" w:rsidDel="00000000" w:rsidP="00000000" w:rsidRDefault="00000000" w:rsidRPr="00000000" w14:paraId="000007E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“battery” : 85,</w:t>
            </w:r>
          </w:p>
          <w:p w:rsidR="00000000" w:rsidDel="00000000" w:rsidP="00000000" w:rsidRDefault="00000000" w:rsidRPr="00000000" w14:paraId="000007F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“deadbolt” : false,</w:t>
            </w:r>
          </w:p>
          <w:p w:rsidR="00000000" w:rsidDel="00000000" w:rsidP="00000000" w:rsidRDefault="00000000" w:rsidRPr="00000000" w14:paraId="000007F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“latch” : false,</w:t>
            </w:r>
          </w:p>
          <w:p w:rsidR="00000000" w:rsidDel="00000000" w:rsidP="00000000" w:rsidRDefault="00000000" w:rsidRPr="00000000" w14:paraId="000007F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“autolock” : false</w:t>
            </w:r>
          </w:p>
          <w:p w:rsidR="00000000" w:rsidDel="00000000" w:rsidP="00000000" w:rsidRDefault="00000000" w:rsidRPr="00000000" w14:paraId="000007F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notification corresponds to that lock. </w:t>
            </w:r>
          </w:p>
          <w:p w:rsidR="00000000" w:rsidDel="00000000" w:rsidP="00000000" w:rsidRDefault="00000000" w:rsidRPr="00000000" w14:paraId="000007F6">
            <w:pPr>
              <w:widowControl w:val="0"/>
              <w:spacing w:after="0" w:line="240" w:lineRule="auto"/>
              <w:rPr/>
            </w:pPr>
            <w:r w:rsidDel="00000000" w:rsidR="00000000" w:rsidRPr="00000000">
              <w:rPr>
                <w:rtl w:val="0"/>
              </w:rPr>
            </w:r>
          </w:p>
          <w:p w:rsidR="00000000" w:rsidDel="00000000" w:rsidP="00000000" w:rsidRDefault="00000000" w:rsidRPr="00000000" w14:paraId="000007F7">
            <w:pPr>
              <w:widowControl w:val="0"/>
              <w:spacing w:line="240" w:lineRule="auto"/>
              <w:rPr/>
            </w:pPr>
            <w:r w:rsidDel="00000000" w:rsidR="00000000" w:rsidRPr="00000000">
              <w:rPr>
                <w:rtl w:val="0"/>
              </w:rPr>
              <w:t xml:space="preserve">The heartbeat contents are part of Notification object comprising of the following fields:</w:t>
            </w:r>
          </w:p>
          <w:p w:rsidR="00000000" w:rsidDel="00000000" w:rsidP="00000000" w:rsidRDefault="00000000" w:rsidRPr="00000000" w14:paraId="000007F8">
            <w:pPr>
              <w:widowControl w:val="0"/>
              <w:numPr>
                <w:ilvl w:val="0"/>
                <w:numId w:val="10"/>
              </w:numPr>
              <w:spacing w:after="0" w:afterAutospacing="0" w:line="240" w:lineRule="auto"/>
              <w:ind w:left="720" w:hanging="360"/>
            </w:pPr>
            <w:r w:rsidDel="00000000" w:rsidR="00000000" w:rsidRPr="00000000">
              <w:rPr>
                <w:i w:val="1"/>
                <w:rtl w:val="0"/>
              </w:rPr>
              <w:t xml:space="preserve">status</w:t>
            </w:r>
            <w:r w:rsidDel="00000000" w:rsidR="00000000" w:rsidRPr="00000000">
              <w:rPr>
                <w:rtl w:val="0"/>
              </w:rPr>
              <w:t xml:space="preserve"> - can be either “online” or “offline” indicating the lock status</w:t>
            </w:r>
          </w:p>
          <w:p w:rsidR="00000000" w:rsidDel="00000000" w:rsidP="00000000" w:rsidRDefault="00000000" w:rsidRPr="00000000" w14:paraId="000007F9">
            <w:pPr>
              <w:widowControl w:val="0"/>
              <w:numPr>
                <w:ilvl w:val="0"/>
                <w:numId w:val="10"/>
              </w:numPr>
              <w:spacing w:after="0" w:afterAutospacing="0" w:line="240" w:lineRule="auto"/>
              <w:ind w:left="720" w:hanging="360"/>
            </w:pPr>
            <w:r w:rsidDel="00000000" w:rsidR="00000000" w:rsidRPr="00000000">
              <w:rPr>
                <w:i w:val="1"/>
                <w:rtl w:val="0"/>
              </w:rPr>
              <w:t xml:space="preserve">battery</w:t>
            </w:r>
            <w:r w:rsidDel="00000000" w:rsidR="00000000" w:rsidRPr="00000000">
              <w:rPr>
                <w:rtl w:val="0"/>
              </w:rPr>
              <w:t xml:space="preserve"> - provides the battery level in % ranging between 0 and 100.</w:t>
            </w:r>
          </w:p>
          <w:p w:rsidR="00000000" w:rsidDel="00000000" w:rsidP="00000000" w:rsidRDefault="00000000" w:rsidRPr="00000000" w14:paraId="000007FA">
            <w:pPr>
              <w:widowControl w:val="0"/>
              <w:numPr>
                <w:ilvl w:val="0"/>
                <w:numId w:val="10"/>
              </w:numPr>
              <w:spacing w:after="0" w:afterAutospacing="0" w:line="240" w:lineRule="auto"/>
              <w:ind w:left="720" w:hanging="360"/>
            </w:pPr>
            <w:r w:rsidDel="00000000" w:rsidR="00000000" w:rsidRPr="00000000">
              <w:rPr>
                <w:i w:val="1"/>
                <w:rtl w:val="0"/>
              </w:rPr>
              <w:t xml:space="preserve">deadbolt</w:t>
            </w:r>
            <w:r w:rsidDel="00000000" w:rsidR="00000000" w:rsidRPr="00000000">
              <w:rPr>
                <w:rtl w:val="0"/>
              </w:rPr>
              <w:t xml:space="preserve"> - boolean value of true (if engaged) or false (if disengaged)</w:t>
            </w:r>
          </w:p>
          <w:p w:rsidR="00000000" w:rsidDel="00000000" w:rsidP="00000000" w:rsidRDefault="00000000" w:rsidRPr="00000000" w14:paraId="000007FB">
            <w:pPr>
              <w:widowControl w:val="0"/>
              <w:numPr>
                <w:ilvl w:val="0"/>
                <w:numId w:val="10"/>
              </w:numPr>
              <w:spacing w:after="0" w:afterAutospacing="0" w:line="240" w:lineRule="auto"/>
              <w:ind w:left="720" w:hanging="360"/>
            </w:pPr>
            <w:r w:rsidDel="00000000" w:rsidR="00000000" w:rsidRPr="00000000">
              <w:rPr>
                <w:i w:val="1"/>
                <w:rtl w:val="0"/>
              </w:rPr>
              <w:t xml:space="preserve">latch</w:t>
            </w:r>
            <w:r w:rsidDel="00000000" w:rsidR="00000000" w:rsidRPr="00000000">
              <w:rPr>
                <w:rtl w:val="0"/>
              </w:rPr>
              <w:t xml:space="preserve"> - boolean value of true (if closed) or false (if opened)</w:t>
            </w:r>
          </w:p>
          <w:p w:rsidR="00000000" w:rsidDel="00000000" w:rsidP="00000000" w:rsidRDefault="00000000" w:rsidRPr="00000000" w14:paraId="000007FC">
            <w:pPr>
              <w:widowControl w:val="0"/>
              <w:numPr>
                <w:ilvl w:val="0"/>
                <w:numId w:val="10"/>
              </w:numPr>
              <w:spacing w:line="240" w:lineRule="auto"/>
              <w:ind w:left="720" w:hanging="360"/>
            </w:pPr>
            <w:r w:rsidDel="00000000" w:rsidR="00000000" w:rsidRPr="00000000">
              <w:rPr>
                <w:i w:val="1"/>
                <w:rtl w:val="0"/>
              </w:rPr>
              <w:t xml:space="preserve">autolock</w:t>
            </w:r>
            <w:r w:rsidDel="00000000" w:rsidR="00000000" w:rsidRPr="00000000">
              <w:rPr>
                <w:rtl w:val="0"/>
              </w:rPr>
              <w:t xml:space="preserve"> - boolean value of true (if enabled) or false (if disabled)</w:t>
            </w:r>
            <w:r w:rsidDel="00000000" w:rsidR="00000000" w:rsidRPr="00000000">
              <w:rPr>
                <w:rtl w:val="0"/>
              </w:rPr>
            </w:r>
          </w:p>
        </w:tc>
      </w:tr>
    </w:tbl>
    <w:p w:rsidR="00000000" w:rsidDel="00000000" w:rsidP="00000000" w:rsidRDefault="00000000" w:rsidRPr="00000000" w14:paraId="000007FD">
      <w:pPr>
        <w:pStyle w:val="Heading2"/>
        <w:pageBreakBefore w:val="0"/>
        <w:rPr/>
      </w:pPr>
      <w:bookmarkStart w:colFirst="0" w:colLast="0" w:name="_x4z1spnzm3kz" w:id="101"/>
      <w:bookmarkEnd w:id="101"/>
      <w:r w:rsidDel="00000000" w:rsidR="00000000" w:rsidRPr="00000000">
        <w:rPr>
          <w:rtl w:val="0"/>
        </w:rPr>
        <w:t xml:space="preserve">Status Update Message</w:t>
      </w:r>
    </w:p>
    <w:p w:rsidR="00000000" w:rsidDel="00000000" w:rsidP="00000000" w:rsidRDefault="00000000" w:rsidRPr="00000000" w14:paraId="000007FE">
      <w:pPr>
        <w:pageBreakBefore w:val="0"/>
        <w:rPr/>
      </w:pPr>
      <w:r w:rsidDel="00000000" w:rsidR="00000000" w:rsidRPr="00000000">
        <w:rPr>
          <w:rtl w:val="0"/>
        </w:rPr>
        <w:t xml:space="preserve">A lock controller sends out a </w:t>
      </w:r>
      <w:r w:rsidDel="00000000" w:rsidR="00000000" w:rsidRPr="00000000">
        <w:rPr>
          <w:i w:val="1"/>
          <w:rtl w:val="0"/>
        </w:rPr>
        <w:t xml:space="preserve">Status Update</w:t>
      </w:r>
      <w:r w:rsidDel="00000000" w:rsidR="00000000" w:rsidRPr="00000000">
        <w:rPr>
          <w:rtl w:val="0"/>
        </w:rPr>
        <w:t xml:space="preserve"> message, when it detects any changes in the state of the following parameters:</w:t>
      </w:r>
    </w:p>
    <w:p w:rsidR="00000000" w:rsidDel="00000000" w:rsidP="00000000" w:rsidRDefault="00000000" w:rsidRPr="00000000" w14:paraId="000007FF">
      <w:pPr>
        <w:pageBreakBefore w:val="0"/>
        <w:numPr>
          <w:ilvl w:val="0"/>
          <w:numId w:val="11"/>
        </w:numPr>
        <w:spacing w:after="0" w:afterAutospacing="0"/>
        <w:ind w:left="720" w:hanging="360"/>
        <w:rPr>
          <w:u w:val="none"/>
        </w:rPr>
      </w:pPr>
      <w:r w:rsidDel="00000000" w:rsidR="00000000" w:rsidRPr="00000000">
        <w:rPr>
          <w:rtl w:val="0"/>
        </w:rPr>
        <w:t xml:space="preserve">Lock</w:t>
      </w:r>
    </w:p>
    <w:p w:rsidR="00000000" w:rsidDel="00000000" w:rsidP="00000000" w:rsidRDefault="00000000" w:rsidRPr="00000000" w14:paraId="00000800">
      <w:pPr>
        <w:pageBreakBefore w:val="0"/>
        <w:numPr>
          <w:ilvl w:val="0"/>
          <w:numId w:val="11"/>
        </w:numPr>
        <w:spacing w:after="0" w:afterAutospacing="0"/>
        <w:ind w:left="720" w:hanging="360"/>
        <w:rPr>
          <w:u w:val="none"/>
        </w:rPr>
      </w:pPr>
      <w:r w:rsidDel="00000000" w:rsidR="00000000" w:rsidRPr="00000000">
        <w:rPr>
          <w:rtl w:val="0"/>
        </w:rPr>
        <w:t xml:space="preserve">Deadbolt</w:t>
      </w:r>
    </w:p>
    <w:p w:rsidR="00000000" w:rsidDel="00000000" w:rsidP="00000000" w:rsidRDefault="00000000" w:rsidRPr="00000000" w14:paraId="00000801">
      <w:pPr>
        <w:pageBreakBefore w:val="0"/>
        <w:numPr>
          <w:ilvl w:val="0"/>
          <w:numId w:val="11"/>
        </w:numPr>
        <w:ind w:left="720" w:hanging="360"/>
        <w:rPr>
          <w:u w:val="none"/>
        </w:rPr>
      </w:pPr>
      <w:r w:rsidDel="00000000" w:rsidR="00000000" w:rsidRPr="00000000">
        <w:rPr>
          <w:rtl w:val="0"/>
        </w:rPr>
        <w:t xml:space="preserve">Latch</w:t>
      </w:r>
    </w:p>
    <w:p w:rsidR="00000000" w:rsidDel="00000000" w:rsidP="00000000" w:rsidRDefault="00000000" w:rsidRPr="00000000" w14:paraId="00000802">
      <w:pPr>
        <w:pageBreakBefore w:val="0"/>
        <w:rPr/>
      </w:pPr>
      <w:r w:rsidDel="00000000" w:rsidR="00000000" w:rsidRPr="00000000">
        <w:rPr>
          <w:rtl w:val="0"/>
        </w:rPr>
        <w:t xml:space="preserve">The PDU structure and the JSON payload are the same as that sent out in case of Hearbeat message.</w:t>
      </w:r>
    </w:p>
    <w:p w:rsidR="00000000" w:rsidDel="00000000" w:rsidP="00000000" w:rsidRDefault="00000000" w:rsidRPr="00000000" w14:paraId="00000803">
      <w:pPr>
        <w:pStyle w:val="Heading3"/>
        <w:pageBreakBefore w:val="0"/>
        <w:rPr/>
      </w:pPr>
      <w:bookmarkStart w:colFirst="0" w:colLast="0" w:name="_y9uqn4m7gsvq" w:id="102"/>
      <w:bookmarkEnd w:id="102"/>
      <w:r w:rsidDel="00000000" w:rsidR="00000000" w:rsidRPr="00000000">
        <w:rPr>
          <w:rtl w:val="0"/>
        </w:rPr>
        <w:t xml:space="preserve">PDU Structure - Lock controller node to IoT Gateway</w:t>
      </w:r>
    </w:p>
    <w:p w:rsidR="00000000" w:rsidDel="00000000" w:rsidP="00000000" w:rsidRDefault="00000000" w:rsidRPr="00000000" w14:paraId="00000804">
      <w:pPr>
        <w:pageBreakBefore w:val="0"/>
        <w:rPr/>
      </w:pPr>
      <w:r w:rsidDel="00000000" w:rsidR="00000000" w:rsidRPr="00000000">
        <w:rPr>
          <w:rtl w:val="0"/>
        </w:rPr>
        <w:t xml:space="preserve">See the PDU structure described in </w:t>
      </w:r>
      <w:hyperlink w:anchor="_546e1y1vcbfy">
        <w:r w:rsidDel="00000000" w:rsidR="00000000" w:rsidRPr="00000000">
          <w:rPr>
            <w:color w:val="1155cc"/>
            <w:u w:val="single"/>
            <w:rtl w:val="0"/>
          </w:rPr>
          <w:t xml:space="preserve">Heartbeat - Periodic Telemetry Message</w:t>
        </w:r>
      </w:hyperlink>
      <w:r w:rsidDel="00000000" w:rsidR="00000000" w:rsidRPr="00000000">
        <w:rPr>
          <w:rtl w:val="0"/>
        </w:rPr>
        <w:t xml:space="preserve"> section.</w:t>
      </w:r>
    </w:p>
    <w:p w:rsidR="00000000" w:rsidDel="00000000" w:rsidP="00000000" w:rsidRDefault="00000000" w:rsidRPr="00000000" w14:paraId="00000805">
      <w:pPr>
        <w:pStyle w:val="Heading3"/>
        <w:pageBreakBefore w:val="0"/>
        <w:rPr/>
      </w:pPr>
      <w:bookmarkStart w:colFirst="0" w:colLast="0" w:name="_uheawern1cbw" w:id="103"/>
      <w:bookmarkEnd w:id="103"/>
      <w:r w:rsidDel="00000000" w:rsidR="00000000" w:rsidRPr="00000000">
        <w:rPr>
          <w:rtl w:val="0"/>
        </w:rPr>
        <w:t xml:space="preserve">JSON Payload - IoT Gateway to Cloud IoT Server</w:t>
      </w:r>
    </w:p>
    <w:p w:rsidR="00000000" w:rsidDel="00000000" w:rsidP="00000000" w:rsidRDefault="00000000" w:rsidRPr="00000000" w14:paraId="00000806">
      <w:pPr>
        <w:pageBreakBefore w:val="0"/>
        <w:rPr/>
      </w:pPr>
      <w:r w:rsidDel="00000000" w:rsidR="00000000" w:rsidRPr="00000000">
        <w:rPr>
          <w:rtl w:val="0"/>
        </w:rPr>
        <w:t xml:space="preserve">See the JSON payload described in </w:t>
      </w:r>
      <w:hyperlink w:anchor="_o2ttv01k3imv">
        <w:r w:rsidDel="00000000" w:rsidR="00000000" w:rsidRPr="00000000">
          <w:rPr>
            <w:color w:val="1155cc"/>
            <w:u w:val="single"/>
            <w:rtl w:val="0"/>
          </w:rPr>
          <w:t xml:space="preserve">Heartbeat - Periodic Telemetry Message</w:t>
        </w:r>
      </w:hyperlink>
      <w:r w:rsidDel="00000000" w:rsidR="00000000" w:rsidRPr="00000000">
        <w:rPr>
          <w:rtl w:val="0"/>
        </w:rPr>
        <w:t xml:space="preserve"> section.</w:t>
      </w:r>
    </w:p>
    <w:p w:rsidR="00000000" w:rsidDel="00000000" w:rsidP="00000000" w:rsidRDefault="00000000" w:rsidRPr="00000000" w14:paraId="00000807">
      <w:pPr>
        <w:pStyle w:val="Heading2"/>
        <w:rPr/>
      </w:pPr>
      <w:bookmarkStart w:colFirst="0" w:colLast="0" w:name="_ti1nqzw4vh44" w:id="104"/>
      <w:bookmarkEnd w:id="104"/>
      <w:r w:rsidDel="00000000" w:rsidR="00000000" w:rsidRPr="00000000">
        <w:rPr>
          <w:rtl w:val="0"/>
        </w:rPr>
        <w:t xml:space="preserve">Alarm - Low-Battery</w:t>
      </w:r>
    </w:p>
    <w:p w:rsidR="00000000" w:rsidDel="00000000" w:rsidP="00000000" w:rsidRDefault="00000000" w:rsidRPr="00000000" w14:paraId="00000808">
      <w:pPr>
        <w:rPr/>
      </w:pPr>
      <w:r w:rsidDel="00000000" w:rsidR="00000000" w:rsidRPr="00000000">
        <w:rPr>
          <w:rtl w:val="0"/>
        </w:rPr>
        <w:t xml:space="preserve">Lock controllers emit low-battery alarm/alert when the battery voltage level drops below the minimum operating value</w:t>
      </w:r>
    </w:p>
    <w:p w:rsidR="00000000" w:rsidDel="00000000" w:rsidP="00000000" w:rsidRDefault="00000000" w:rsidRPr="00000000" w14:paraId="00000809">
      <w:pPr>
        <w:pStyle w:val="Heading3"/>
        <w:pageBreakBefore w:val="0"/>
        <w:rPr/>
      </w:pPr>
      <w:bookmarkStart w:colFirst="0" w:colLast="0" w:name="_sj3spqaw72of" w:id="105"/>
      <w:bookmarkEnd w:id="105"/>
      <w:r w:rsidDel="00000000" w:rsidR="00000000" w:rsidRPr="00000000">
        <w:rPr>
          <w:rtl w:val="0"/>
        </w:rPr>
        <w:t xml:space="preserve">PDU Structure - Lock controller node to IoT Gateway</w:t>
      </w:r>
    </w:p>
    <w:p w:rsidR="00000000" w:rsidDel="00000000" w:rsidP="00000000" w:rsidRDefault="00000000" w:rsidRPr="00000000" w14:paraId="0000080A">
      <w:pPr>
        <w:pageBreakBefore w:val="0"/>
        <w:rPr/>
      </w:pPr>
      <w:r w:rsidDel="00000000" w:rsidR="00000000" w:rsidRPr="00000000">
        <w:rPr>
          <w:rtl w:val="0"/>
        </w:rPr>
        <w:t xml:space="preserve">The lock controller node sends the following alarm message to IoT Gateway on </w:t>
      </w:r>
      <w:r w:rsidDel="00000000" w:rsidR="00000000" w:rsidRPr="00000000">
        <w:rPr>
          <w:u w:val="single"/>
          <w:rtl w:val="0"/>
        </w:rPr>
        <w:t xml:space="preserve">Notification-Alarm</w:t>
      </w:r>
      <w:r w:rsidDel="00000000" w:rsidR="00000000" w:rsidRPr="00000000">
        <w:rPr>
          <w:rtl w:val="0"/>
        </w:rPr>
        <w:t xml:space="preserve"> Endpoint (EP) for the destination, which is </w:t>
      </w:r>
      <w:r w:rsidDel="00000000" w:rsidR="00000000" w:rsidRPr="00000000">
        <w:rPr>
          <w:b w:val="1"/>
          <w:rtl w:val="0"/>
        </w:rPr>
        <w:t xml:space="preserve">0x13</w:t>
      </w:r>
      <w:r w:rsidDel="00000000" w:rsidR="00000000" w:rsidRPr="00000000">
        <w:rPr>
          <w:rtl w:val="0"/>
        </w:rPr>
        <w:t xml:space="preserve">:</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pageBreakBefore w:val="0"/>
              <w:widowControl w:val="0"/>
              <w:spacing w:after="0" w:line="240" w:lineRule="auto"/>
              <w:rPr/>
            </w:pPr>
            <w:r w:rsidDel="00000000" w:rsidR="00000000" w:rsidRPr="00000000">
              <w:rPr>
                <w:rtl w:val="0"/>
              </w:rPr>
              <w:t xml:space="preserve">Request ID. For alarm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pageBreakBefore w:val="0"/>
              <w:widowControl w:val="0"/>
              <w:spacing w:after="0" w:line="240" w:lineRule="auto"/>
              <w:rPr/>
            </w:pPr>
            <w:r w:rsidDel="00000000" w:rsidR="00000000" w:rsidRPr="00000000">
              <w:rPr>
                <w:rtl w:val="0"/>
              </w:rPr>
              <w:t xml:space="preserve">Key = low-battery, Length = 1</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jc w:val="center"/>
              <w:rPr/>
            </w:pPr>
            <w:r w:rsidDel="00000000" w:rsidR="00000000" w:rsidRPr="00000000">
              <w:rPr>
                <w:rtl w:val="0"/>
              </w:rPr>
              <w:t xml:space="preserve">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rPr/>
            </w:pPr>
            <w:r w:rsidDel="00000000" w:rsidR="00000000" w:rsidRPr="00000000">
              <w:rPr>
                <w:rtl w:val="0"/>
              </w:rPr>
              <w:t xml:space="preserve">The value is always 0x1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81A">
      <w:pPr>
        <w:pStyle w:val="Heading3"/>
        <w:pageBreakBefore w:val="0"/>
        <w:rPr/>
      </w:pPr>
      <w:bookmarkStart w:colFirst="0" w:colLast="0" w:name="_5pvgu6k86gob" w:id="106"/>
      <w:bookmarkEnd w:id="106"/>
      <w:r w:rsidDel="00000000" w:rsidR="00000000" w:rsidRPr="00000000">
        <w:rPr>
          <w:rtl w:val="0"/>
        </w:rPr>
        <w:t xml:space="preserve">JSON Payload - IoT Gateway to Cloud IoT Server</w:t>
      </w:r>
    </w:p>
    <w:p w:rsidR="00000000" w:rsidDel="00000000" w:rsidP="00000000" w:rsidRDefault="00000000" w:rsidRPr="00000000" w14:paraId="0000081B">
      <w:pPr>
        <w:pageBreakBefore w:val="0"/>
        <w:rPr/>
      </w:pPr>
      <w:r w:rsidDel="00000000" w:rsidR="00000000" w:rsidRPr="00000000">
        <w:rPr>
          <w:rtl w:val="0"/>
        </w:rPr>
        <w:t xml:space="preserve">The following MQTT message is sent from IoT Gateway to Cloud IoT Server for alarms: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rPr/>
            </w:pPr>
            <w:r w:rsidDel="00000000" w:rsidR="00000000" w:rsidRPr="00000000">
              <w:rPr>
                <w:rtl w:val="0"/>
              </w:rPr>
              <w:t xml:space="preserve">{Device Id}/ALARM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2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“low-battery” : true</w:t>
            </w:r>
          </w:p>
          <w:p w:rsidR="00000000" w:rsidDel="00000000" w:rsidP="00000000" w:rsidRDefault="00000000" w:rsidRPr="00000000" w14:paraId="0000082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alarm corresponds to that lock. </w:t>
            </w:r>
          </w:p>
          <w:p w:rsidR="00000000" w:rsidDel="00000000" w:rsidP="00000000" w:rsidRDefault="00000000" w:rsidRPr="00000000" w14:paraId="00000824">
            <w:pPr>
              <w:widowControl w:val="0"/>
              <w:spacing w:after="0" w:line="240" w:lineRule="auto"/>
              <w:rPr/>
            </w:pPr>
            <w:r w:rsidDel="00000000" w:rsidR="00000000" w:rsidRPr="00000000">
              <w:rPr>
                <w:rtl w:val="0"/>
              </w:rPr>
            </w:r>
          </w:p>
          <w:p w:rsidR="00000000" w:rsidDel="00000000" w:rsidP="00000000" w:rsidRDefault="00000000" w:rsidRPr="00000000" w14:paraId="00000825">
            <w:pPr>
              <w:widowControl w:val="0"/>
              <w:spacing w:line="240" w:lineRule="auto"/>
              <w:rPr>
                <w:i w:val="1"/>
              </w:rPr>
            </w:pPr>
            <w:r w:rsidDel="00000000" w:rsidR="00000000" w:rsidRPr="00000000">
              <w:rPr>
                <w:rtl w:val="0"/>
              </w:rPr>
              <w:t xml:space="preserve">In the JSON payload’s Notification field, low-battery is always </w:t>
            </w:r>
            <w:r w:rsidDel="00000000" w:rsidR="00000000" w:rsidRPr="00000000">
              <w:rPr>
                <w:u w:val="single"/>
                <w:rtl w:val="0"/>
              </w:rPr>
              <w:t xml:space="preserve">true</w:t>
            </w:r>
            <w:r w:rsidDel="00000000" w:rsidR="00000000" w:rsidRPr="00000000">
              <w:rPr>
                <w:rtl w:val="0"/>
              </w:rPr>
              <w:t xml:space="preserve"> indicating the battery voltage level has dropped below the minimum operating value.</w:t>
            </w:r>
            <w:r w:rsidDel="00000000" w:rsidR="00000000" w:rsidRPr="00000000">
              <w:rPr>
                <w:rtl w:val="0"/>
              </w:rPr>
            </w:r>
          </w:p>
        </w:tc>
      </w:tr>
    </w:tbl>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pStyle w:val="Heading2"/>
        <w:rPr/>
      </w:pPr>
      <w:bookmarkStart w:colFirst="0" w:colLast="0" w:name="_g68afzkxkwnz" w:id="107"/>
      <w:bookmarkEnd w:id="107"/>
      <w:r w:rsidDel="00000000" w:rsidR="00000000" w:rsidRPr="00000000">
        <w:rPr>
          <w:rtl w:val="0"/>
        </w:rPr>
        <w:t xml:space="preserve">Alarm - Deadbolt Alert</w:t>
      </w:r>
    </w:p>
    <w:p w:rsidR="00000000" w:rsidDel="00000000" w:rsidP="00000000" w:rsidRDefault="00000000" w:rsidRPr="00000000" w14:paraId="00000828">
      <w:pPr>
        <w:rPr/>
      </w:pPr>
      <w:r w:rsidDel="00000000" w:rsidR="00000000" w:rsidRPr="00000000">
        <w:rPr>
          <w:rtl w:val="0"/>
        </w:rPr>
        <w:t xml:space="preserve">Lock controller emits deadbolt alarm/alert when the corresponding deadbolt is either engaged or disengaged.</w:t>
      </w:r>
    </w:p>
    <w:p w:rsidR="00000000" w:rsidDel="00000000" w:rsidP="00000000" w:rsidRDefault="00000000" w:rsidRPr="00000000" w14:paraId="00000829">
      <w:pPr>
        <w:pStyle w:val="Heading3"/>
        <w:rPr/>
      </w:pPr>
      <w:bookmarkStart w:colFirst="0" w:colLast="0" w:name="_gbk2pod8rzoh" w:id="108"/>
      <w:bookmarkEnd w:id="108"/>
      <w:r w:rsidDel="00000000" w:rsidR="00000000" w:rsidRPr="00000000">
        <w:rPr>
          <w:rtl w:val="0"/>
        </w:rPr>
        <w:t xml:space="preserve">PDU Structure - Lock controller node to IoT Gateway</w:t>
      </w:r>
    </w:p>
    <w:p w:rsidR="00000000" w:rsidDel="00000000" w:rsidP="00000000" w:rsidRDefault="00000000" w:rsidRPr="00000000" w14:paraId="0000082A">
      <w:pPr>
        <w:rPr/>
      </w:pPr>
      <w:r w:rsidDel="00000000" w:rsidR="00000000" w:rsidRPr="00000000">
        <w:rPr>
          <w:rtl w:val="0"/>
        </w:rPr>
        <w:t xml:space="preserve">The lock controller node sends the following alarm message to IoT Gateway on Notification-Alarm Endpoint (EP) for the destination, which is 0x13:</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rPr/>
            </w:pPr>
            <w:r w:rsidDel="00000000" w:rsidR="00000000" w:rsidRPr="00000000">
              <w:rPr>
                <w:rtl w:val="0"/>
              </w:rPr>
              <w:t xml:space="preserve">Request ID. For alarm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rPr/>
            </w:pPr>
            <w:r w:rsidDel="00000000" w:rsidR="00000000" w:rsidRPr="00000000">
              <w:rPr>
                <w:rtl w:val="0"/>
              </w:rPr>
              <w:t xml:space="preserve">Key = deadbolt-alert,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rPr/>
            </w:pPr>
            <w:r w:rsidDel="00000000" w:rsidR="00000000" w:rsidRPr="00000000">
              <w:rPr>
                <w:rtl w:val="0"/>
              </w:rPr>
              <w:t xml:space="preserve">0x1 means the deadbolt is engaged and 0x0 means the deadbolt is disengaged.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83A">
      <w:pPr>
        <w:pStyle w:val="Heading3"/>
        <w:rPr/>
      </w:pPr>
      <w:bookmarkStart w:colFirst="0" w:colLast="0" w:name="_bupgge1v2p9e" w:id="109"/>
      <w:bookmarkEnd w:id="109"/>
      <w:r w:rsidDel="00000000" w:rsidR="00000000" w:rsidRPr="00000000">
        <w:rPr>
          <w:rtl w:val="0"/>
        </w:rPr>
        <w:t xml:space="preserve">JSON Payload - IoT Gateway to Cloud IoT Server</w:t>
      </w:r>
    </w:p>
    <w:p w:rsidR="00000000" w:rsidDel="00000000" w:rsidP="00000000" w:rsidRDefault="00000000" w:rsidRPr="00000000" w14:paraId="0000083B">
      <w:pPr>
        <w:rPr/>
      </w:pPr>
      <w:r w:rsidDel="00000000" w:rsidR="00000000" w:rsidRPr="00000000">
        <w:rPr>
          <w:rtl w:val="0"/>
        </w:rPr>
        <w:t xml:space="preserve">The following MQTT message is sent from IoT Gateway to Cloud IoT Server for alarms:</w:t>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rPr/>
            </w:pPr>
            <w:r w:rsidDel="00000000" w:rsidR="00000000" w:rsidRPr="00000000">
              <w:rPr>
                <w:rtl w:val="0"/>
              </w:rPr>
              <w:t xml:space="preserve">{Device Id}/ALARM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4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“deadbolt-alert” : true</w:t>
            </w:r>
          </w:p>
          <w:p w:rsidR="00000000" w:rsidDel="00000000" w:rsidP="00000000" w:rsidRDefault="00000000" w:rsidRPr="00000000" w14:paraId="0000084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alarm corresponds to that lock. </w:t>
            </w:r>
          </w:p>
          <w:p w:rsidR="00000000" w:rsidDel="00000000" w:rsidP="00000000" w:rsidRDefault="00000000" w:rsidRPr="00000000" w14:paraId="00000844">
            <w:pPr>
              <w:widowControl w:val="0"/>
              <w:spacing w:after="0" w:line="240" w:lineRule="auto"/>
              <w:rPr/>
            </w:pPr>
            <w:r w:rsidDel="00000000" w:rsidR="00000000" w:rsidRPr="00000000">
              <w:rPr>
                <w:rtl w:val="0"/>
              </w:rPr>
            </w:r>
          </w:p>
          <w:p w:rsidR="00000000" w:rsidDel="00000000" w:rsidP="00000000" w:rsidRDefault="00000000" w:rsidRPr="00000000" w14:paraId="00000845">
            <w:pPr>
              <w:widowControl w:val="0"/>
              <w:spacing w:line="240" w:lineRule="auto"/>
              <w:rPr/>
            </w:pPr>
            <w:r w:rsidDel="00000000" w:rsidR="00000000" w:rsidRPr="00000000">
              <w:rPr>
                <w:rtl w:val="0"/>
              </w:rPr>
              <w:t xml:space="preserve">In the JSON payload’s Notification field, deadbolt-alert can be either </w:t>
            </w:r>
            <w:r w:rsidDel="00000000" w:rsidR="00000000" w:rsidRPr="00000000">
              <w:rPr>
                <w:u w:val="single"/>
                <w:rtl w:val="0"/>
              </w:rPr>
              <w:t xml:space="preserve">true</w:t>
            </w:r>
            <w:r w:rsidDel="00000000" w:rsidR="00000000" w:rsidRPr="00000000">
              <w:rPr>
                <w:rtl w:val="0"/>
              </w:rPr>
              <w:t xml:space="preserve"> (deadbolt engaged) or </w:t>
            </w:r>
            <w:r w:rsidDel="00000000" w:rsidR="00000000" w:rsidRPr="00000000">
              <w:rPr>
                <w:u w:val="single"/>
                <w:rtl w:val="0"/>
              </w:rPr>
              <w:t xml:space="preserve">false</w:t>
            </w:r>
            <w:r w:rsidDel="00000000" w:rsidR="00000000" w:rsidRPr="00000000">
              <w:rPr>
                <w:rtl w:val="0"/>
              </w:rPr>
              <w:t xml:space="preserve"> (deadbolt disengaged).</w:t>
            </w:r>
            <w:r w:rsidDel="00000000" w:rsidR="00000000" w:rsidRPr="00000000">
              <w:rPr>
                <w:rtl w:val="0"/>
              </w:rPr>
            </w:r>
          </w:p>
        </w:tc>
      </w:tr>
    </w:tbl>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pStyle w:val="Heading2"/>
        <w:rPr/>
      </w:pPr>
      <w:bookmarkStart w:colFirst="0" w:colLast="0" w:name="_7iikg1bo1rh" w:id="110"/>
      <w:bookmarkEnd w:id="110"/>
      <w:r w:rsidDel="00000000" w:rsidR="00000000" w:rsidRPr="00000000">
        <w:rPr>
          <w:rtl w:val="0"/>
        </w:rPr>
        <w:t xml:space="preserve">Alarm - Latch Alert</w:t>
      </w:r>
    </w:p>
    <w:p w:rsidR="00000000" w:rsidDel="00000000" w:rsidP="00000000" w:rsidRDefault="00000000" w:rsidRPr="00000000" w14:paraId="00000848">
      <w:pPr>
        <w:rPr/>
      </w:pPr>
      <w:r w:rsidDel="00000000" w:rsidR="00000000" w:rsidRPr="00000000">
        <w:rPr>
          <w:rtl w:val="0"/>
        </w:rPr>
        <w:t xml:space="preserve">Lock controller emits latch alarm/alert when the corresponding latch is either closed or opened.</w:t>
      </w:r>
    </w:p>
    <w:p w:rsidR="00000000" w:rsidDel="00000000" w:rsidP="00000000" w:rsidRDefault="00000000" w:rsidRPr="00000000" w14:paraId="00000849">
      <w:pPr>
        <w:pStyle w:val="Heading3"/>
        <w:rPr/>
      </w:pPr>
      <w:bookmarkStart w:colFirst="0" w:colLast="0" w:name="_u95jkm2gjovt" w:id="111"/>
      <w:bookmarkEnd w:id="111"/>
      <w:r w:rsidDel="00000000" w:rsidR="00000000" w:rsidRPr="00000000">
        <w:rPr>
          <w:rtl w:val="0"/>
        </w:rPr>
        <w:t xml:space="preserve">PDU Structure - Lock controller node to IoT Gateway</w:t>
      </w:r>
    </w:p>
    <w:p w:rsidR="00000000" w:rsidDel="00000000" w:rsidP="00000000" w:rsidRDefault="00000000" w:rsidRPr="00000000" w14:paraId="0000084A">
      <w:pPr>
        <w:rPr/>
      </w:pPr>
      <w:r w:rsidDel="00000000" w:rsidR="00000000" w:rsidRPr="00000000">
        <w:rPr>
          <w:rtl w:val="0"/>
        </w:rPr>
        <w:t xml:space="preserve">The lock controller node sends the following alarm message to IoT Gateway on Notification-Alarm Endpoint (EP) for the destination, which is 0x13:</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rPr/>
            </w:pPr>
            <w:r w:rsidDel="00000000" w:rsidR="00000000" w:rsidRPr="00000000">
              <w:rPr>
                <w:rtl w:val="0"/>
              </w:rPr>
              <w:t xml:space="preserve">Request ID. For alarm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jc w:val="center"/>
              <w:rPr/>
            </w:pPr>
            <w:r w:rsidDel="00000000" w:rsidR="00000000" w:rsidRPr="00000000">
              <w:rPr>
                <w:rtl w:val="0"/>
              </w:rPr>
              <w:t xml:space="preserve">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rPr/>
            </w:pPr>
            <w:r w:rsidDel="00000000" w:rsidR="00000000" w:rsidRPr="00000000">
              <w:rPr>
                <w:rtl w:val="0"/>
              </w:rPr>
              <w:t xml:space="preserve">Key = latch-alert,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rPr/>
            </w:pPr>
            <w:r w:rsidDel="00000000" w:rsidR="00000000" w:rsidRPr="00000000">
              <w:rPr>
                <w:rtl w:val="0"/>
              </w:rPr>
              <w:t xml:space="preserve">0x1 means the latch is closed and 0x0 means the latch is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85A">
      <w:pPr>
        <w:pStyle w:val="Heading3"/>
        <w:rPr/>
      </w:pPr>
      <w:bookmarkStart w:colFirst="0" w:colLast="0" w:name="_2i10fd19n9m5" w:id="112"/>
      <w:bookmarkEnd w:id="112"/>
      <w:r w:rsidDel="00000000" w:rsidR="00000000" w:rsidRPr="00000000">
        <w:rPr>
          <w:rtl w:val="0"/>
        </w:rPr>
        <w:t xml:space="preserve">JSON Payload - IoT Gateway to Cloud IoT Server</w:t>
      </w:r>
    </w:p>
    <w:p w:rsidR="00000000" w:rsidDel="00000000" w:rsidP="00000000" w:rsidRDefault="00000000" w:rsidRPr="00000000" w14:paraId="0000085B">
      <w:pPr>
        <w:rPr/>
      </w:pPr>
      <w:r w:rsidDel="00000000" w:rsidR="00000000" w:rsidRPr="00000000">
        <w:rPr>
          <w:rtl w:val="0"/>
        </w:rPr>
        <w:t xml:space="preserve">The following MQTT message is sent from IoT Gateway to Cloud IoT Server for alarms:</w:t>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rPr/>
            </w:pPr>
            <w:r w:rsidDel="00000000" w:rsidR="00000000" w:rsidRPr="00000000">
              <w:rPr>
                <w:rtl w:val="0"/>
              </w:rPr>
              <w:t xml:space="preserve">{Device Id}/ALARM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6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“latch-alert” : true</w:t>
            </w:r>
          </w:p>
          <w:p w:rsidR="00000000" w:rsidDel="00000000" w:rsidP="00000000" w:rsidRDefault="00000000" w:rsidRPr="00000000" w14:paraId="0000086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alarm corresponds to that lock. </w:t>
            </w:r>
          </w:p>
          <w:p w:rsidR="00000000" w:rsidDel="00000000" w:rsidP="00000000" w:rsidRDefault="00000000" w:rsidRPr="00000000" w14:paraId="00000864">
            <w:pPr>
              <w:widowControl w:val="0"/>
              <w:spacing w:after="0" w:line="240" w:lineRule="auto"/>
              <w:rPr/>
            </w:pPr>
            <w:r w:rsidDel="00000000" w:rsidR="00000000" w:rsidRPr="00000000">
              <w:rPr>
                <w:rtl w:val="0"/>
              </w:rPr>
            </w:r>
          </w:p>
          <w:p w:rsidR="00000000" w:rsidDel="00000000" w:rsidP="00000000" w:rsidRDefault="00000000" w:rsidRPr="00000000" w14:paraId="00000865">
            <w:pPr>
              <w:widowControl w:val="0"/>
              <w:spacing w:line="240" w:lineRule="auto"/>
              <w:rPr/>
            </w:pPr>
            <w:r w:rsidDel="00000000" w:rsidR="00000000" w:rsidRPr="00000000">
              <w:rPr>
                <w:rtl w:val="0"/>
              </w:rPr>
              <w:t xml:space="preserve">In the JSON payload’s Notification field, latch-alert can be either </w:t>
            </w:r>
            <w:r w:rsidDel="00000000" w:rsidR="00000000" w:rsidRPr="00000000">
              <w:rPr>
                <w:u w:val="single"/>
                <w:rtl w:val="0"/>
              </w:rPr>
              <w:t xml:space="preserve">true</w:t>
            </w:r>
            <w:r w:rsidDel="00000000" w:rsidR="00000000" w:rsidRPr="00000000">
              <w:rPr>
                <w:rtl w:val="0"/>
              </w:rPr>
              <w:t xml:space="preserve"> (latch closed) or </w:t>
            </w:r>
            <w:r w:rsidDel="00000000" w:rsidR="00000000" w:rsidRPr="00000000">
              <w:rPr>
                <w:u w:val="single"/>
                <w:rtl w:val="0"/>
              </w:rPr>
              <w:t xml:space="preserve">false</w:t>
            </w:r>
            <w:r w:rsidDel="00000000" w:rsidR="00000000" w:rsidRPr="00000000">
              <w:rPr>
                <w:rtl w:val="0"/>
              </w:rPr>
              <w:t xml:space="preserve"> (latch opened).</w:t>
            </w:r>
          </w:p>
        </w:tc>
      </w:tr>
    </w:tbl>
    <w:p w:rsidR="00000000" w:rsidDel="00000000" w:rsidP="00000000" w:rsidRDefault="00000000" w:rsidRPr="00000000" w14:paraId="00000866">
      <w:pPr>
        <w:pStyle w:val="Heading2"/>
        <w:rPr/>
      </w:pPr>
      <w:bookmarkStart w:colFirst="0" w:colLast="0" w:name="_o51hxj3vmdu4" w:id="113"/>
      <w:bookmarkEnd w:id="113"/>
      <w:r w:rsidDel="00000000" w:rsidR="00000000" w:rsidRPr="00000000">
        <w:rPr>
          <w:rtl w:val="0"/>
        </w:rPr>
        <w:t xml:space="preserve">Alarm - </w:t>
      </w:r>
      <w:r w:rsidDel="00000000" w:rsidR="00000000" w:rsidRPr="00000000">
        <w:rPr>
          <w:sz w:val="24"/>
          <w:szCs w:val="24"/>
          <w:rtl w:val="0"/>
        </w:rPr>
        <w:t xml:space="preserve">Unlock by RFID Card Alert</w:t>
      </w: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Lock controller emits unlock by RFID card alert when an attempt to unlock the door using a RFID card occurs.</w:t>
      </w:r>
    </w:p>
    <w:p w:rsidR="00000000" w:rsidDel="00000000" w:rsidP="00000000" w:rsidRDefault="00000000" w:rsidRPr="00000000" w14:paraId="00000868">
      <w:pPr>
        <w:pStyle w:val="Heading3"/>
        <w:rPr/>
      </w:pPr>
      <w:bookmarkStart w:colFirst="0" w:colLast="0" w:name="_qa0nwyj1czps" w:id="114"/>
      <w:bookmarkEnd w:id="114"/>
      <w:r w:rsidDel="00000000" w:rsidR="00000000" w:rsidRPr="00000000">
        <w:rPr>
          <w:rtl w:val="0"/>
        </w:rPr>
        <w:t xml:space="preserve">PDU Structure - Lock controller node to IoT Gateway</w:t>
      </w:r>
    </w:p>
    <w:p w:rsidR="00000000" w:rsidDel="00000000" w:rsidP="00000000" w:rsidRDefault="00000000" w:rsidRPr="00000000" w14:paraId="00000869">
      <w:pPr>
        <w:rPr/>
      </w:pPr>
      <w:r w:rsidDel="00000000" w:rsidR="00000000" w:rsidRPr="00000000">
        <w:rPr>
          <w:rtl w:val="0"/>
        </w:rPr>
        <w:t xml:space="preserve">The lock controller node sends the following alarm message to IoT Gateway on Notification-Alarm Endpoint (EP) for the destination, which is 0x13:</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rPr/>
            </w:pPr>
            <w:r w:rsidDel="00000000" w:rsidR="00000000" w:rsidRPr="00000000">
              <w:rPr>
                <w:rtl w:val="0"/>
              </w:rPr>
              <w:t xml:space="preserve">Request ID. For alarm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jc w:val="center"/>
              <w:rPr/>
            </w:pPr>
            <w:r w:rsidDel="00000000" w:rsidR="00000000" w:rsidRPr="00000000">
              <w:rPr>
                <w:rtl w:val="0"/>
              </w:rPr>
              <w:t xml:space="preserve">0x46</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rPr/>
            </w:pPr>
            <w:r w:rsidDel="00000000" w:rsidR="00000000" w:rsidRPr="00000000">
              <w:rPr>
                <w:rtl w:val="0"/>
              </w:rPr>
              <w:t xml:space="preserve">Key = unlock-by-rfid-alert, Length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rPr/>
            </w:pPr>
            <w:r w:rsidDel="00000000" w:rsidR="00000000" w:rsidRPr="00000000">
              <w:rPr>
                <w:rtl w:val="0"/>
              </w:rPr>
              <w:t xml:space="preserve">4 bytes. Unsigned Integer. Represents card ID stored in little-endian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line="240" w:lineRule="auto"/>
              <w:rPr/>
            </w:pPr>
            <w:r w:rsidDel="00000000" w:rsidR="00000000" w:rsidRPr="00000000">
              <w:rPr>
                <w:rtl w:val="0"/>
              </w:rPr>
              <w:t xml:space="preserve">1 byte. Represents the card type. 0x01 (master card) or 0x02 (staff card) or 0x03 (guest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rPr/>
            </w:pPr>
            <w:r w:rsidDel="00000000" w:rsidR="00000000" w:rsidRPr="00000000">
              <w:rPr>
                <w:rtl w:val="0"/>
              </w:rPr>
              <w:t xml:space="preserve">1 byte. Represents the status - whether the unlock operation was successful (0x01) or failed (0x0).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87F">
      <w:pPr>
        <w:pStyle w:val="Heading3"/>
        <w:rPr/>
      </w:pPr>
      <w:bookmarkStart w:colFirst="0" w:colLast="0" w:name="_9pgfhlgkexak" w:id="115"/>
      <w:bookmarkEnd w:id="115"/>
      <w:r w:rsidDel="00000000" w:rsidR="00000000" w:rsidRPr="00000000">
        <w:rPr>
          <w:rtl w:val="0"/>
        </w:rPr>
        <w:t xml:space="preserve">JSON Payload - IoT Gateway to Cloud IoT Server</w:t>
      </w:r>
    </w:p>
    <w:p w:rsidR="00000000" w:rsidDel="00000000" w:rsidP="00000000" w:rsidRDefault="00000000" w:rsidRPr="00000000" w14:paraId="00000880">
      <w:pPr>
        <w:rPr/>
      </w:pPr>
      <w:r w:rsidDel="00000000" w:rsidR="00000000" w:rsidRPr="00000000">
        <w:rPr>
          <w:rtl w:val="0"/>
        </w:rPr>
        <w:t xml:space="preserve">The following MQTT message is sent from IoT Gateway to Cloud IoT Server for alarms:</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rPr/>
            </w:pPr>
            <w:r w:rsidDel="00000000" w:rsidR="00000000" w:rsidRPr="00000000">
              <w:rPr>
                <w:rtl w:val="0"/>
              </w:rPr>
              <w:t xml:space="preserve">{Device Id}/ALARM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8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“unlock-by-rfid-alert” : {</w:t>
            </w:r>
          </w:p>
          <w:p w:rsidR="00000000" w:rsidDel="00000000" w:rsidP="00000000" w:rsidRDefault="00000000" w:rsidRPr="00000000" w14:paraId="0000088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“card_id” : &lt;unsigned int&gt;, </w:t>
            </w:r>
          </w:p>
          <w:p w:rsidR="00000000" w:rsidDel="00000000" w:rsidP="00000000" w:rsidRDefault="00000000" w:rsidRPr="00000000" w14:paraId="0000088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“card_type” : “admin” | “staff” | “guest”,</w:t>
            </w:r>
          </w:p>
          <w:p w:rsidR="00000000" w:rsidDel="00000000" w:rsidP="00000000" w:rsidRDefault="00000000" w:rsidRPr="00000000" w14:paraId="0000088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 | “failed”</w:t>
            </w:r>
          </w:p>
          <w:p w:rsidR="00000000" w:rsidDel="00000000" w:rsidP="00000000" w:rsidRDefault="00000000" w:rsidRPr="00000000" w14:paraId="0000088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8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rPr/>
            </w:pPr>
            <w:r w:rsidDel="00000000" w:rsidR="00000000" w:rsidRPr="00000000">
              <w:rPr>
                <w:rtl w:val="0"/>
              </w:rPr>
              <w:t xml:space="preserve">In MQTT topic, {Device Id} is set with the user-readable string as listed in CloudExt’s UI (for example: F1-R101-Lock), indicating that the alarm corresponds to that lock. </w:t>
            </w:r>
          </w:p>
          <w:p w:rsidR="00000000" w:rsidDel="00000000" w:rsidP="00000000" w:rsidRDefault="00000000" w:rsidRPr="00000000" w14:paraId="0000088D">
            <w:pPr>
              <w:widowControl w:val="0"/>
              <w:spacing w:after="0" w:line="240" w:lineRule="auto"/>
              <w:rPr/>
            </w:pPr>
            <w:r w:rsidDel="00000000" w:rsidR="00000000" w:rsidRPr="00000000">
              <w:rPr>
                <w:rtl w:val="0"/>
              </w:rPr>
            </w:r>
          </w:p>
          <w:p w:rsidR="00000000" w:rsidDel="00000000" w:rsidP="00000000" w:rsidRDefault="00000000" w:rsidRPr="00000000" w14:paraId="0000088E">
            <w:pPr>
              <w:widowControl w:val="0"/>
              <w:spacing w:line="240" w:lineRule="auto"/>
              <w:rPr/>
            </w:pPr>
            <w:r w:rsidDel="00000000" w:rsidR="00000000" w:rsidRPr="00000000">
              <w:rPr>
                <w:rtl w:val="0"/>
              </w:rPr>
              <w:t xml:space="preserve">In the JSON payload’s Notification field contains the following data:</w:t>
            </w:r>
          </w:p>
          <w:p w:rsidR="00000000" w:rsidDel="00000000" w:rsidP="00000000" w:rsidRDefault="00000000" w:rsidRPr="00000000" w14:paraId="0000088F">
            <w:pPr>
              <w:widowControl w:val="0"/>
              <w:numPr>
                <w:ilvl w:val="0"/>
                <w:numId w:val="15"/>
              </w:numPr>
              <w:spacing w:after="0" w:afterAutospacing="0" w:line="240" w:lineRule="auto"/>
              <w:ind w:left="720" w:hanging="360"/>
            </w:pPr>
            <w:r w:rsidDel="00000000" w:rsidR="00000000" w:rsidRPr="00000000">
              <w:rPr>
                <w:rtl w:val="0"/>
              </w:rPr>
              <w:t xml:space="preserve">Card ID</w:t>
            </w:r>
          </w:p>
          <w:p w:rsidR="00000000" w:rsidDel="00000000" w:rsidP="00000000" w:rsidRDefault="00000000" w:rsidRPr="00000000" w14:paraId="00000890">
            <w:pPr>
              <w:widowControl w:val="0"/>
              <w:numPr>
                <w:ilvl w:val="0"/>
                <w:numId w:val="15"/>
              </w:numPr>
              <w:spacing w:after="0" w:afterAutospacing="0" w:line="240" w:lineRule="auto"/>
              <w:ind w:left="720" w:hanging="360"/>
            </w:pPr>
            <w:r w:rsidDel="00000000" w:rsidR="00000000" w:rsidRPr="00000000">
              <w:rPr>
                <w:rtl w:val="0"/>
              </w:rPr>
              <w:t xml:space="preserve">Card Type (string: admin, staff or guest)</w:t>
            </w:r>
          </w:p>
          <w:p w:rsidR="00000000" w:rsidDel="00000000" w:rsidP="00000000" w:rsidRDefault="00000000" w:rsidRPr="00000000" w14:paraId="00000891">
            <w:pPr>
              <w:widowControl w:val="0"/>
              <w:numPr>
                <w:ilvl w:val="0"/>
                <w:numId w:val="15"/>
              </w:numPr>
              <w:spacing w:line="240" w:lineRule="auto"/>
              <w:ind w:left="720" w:hanging="360"/>
              <w:rPr>
                <w:u w:val="none"/>
              </w:rPr>
            </w:pPr>
            <w:r w:rsidDel="00000000" w:rsidR="00000000" w:rsidRPr="00000000">
              <w:rPr>
                <w:rtl w:val="0"/>
              </w:rPr>
              <w:t xml:space="preserve">Status (string: success or failed)</w:t>
            </w:r>
          </w:p>
        </w:tc>
      </w:tr>
    </w:tbl>
    <w:p w:rsidR="00000000" w:rsidDel="00000000" w:rsidP="00000000" w:rsidRDefault="00000000" w:rsidRPr="00000000" w14:paraId="00000892">
      <w:pPr>
        <w:pStyle w:val="Heading1"/>
        <w:pageBreakBefore w:val="0"/>
        <w:rPr/>
      </w:pPr>
      <w:bookmarkStart w:colFirst="0" w:colLast="0" w:name="_tnxjvkvd5h8b" w:id="116"/>
      <w:bookmarkEnd w:id="116"/>
      <w:r w:rsidDel="00000000" w:rsidR="00000000" w:rsidRPr="00000000">
        <w:rPr>
          <w:rtl w:val="0"/>
        </w:rPr>
        <w:t xml:space="preserve">Appendix A - Wirepas Node Address and Device Id mapping CSV file</w:t>
      </w:r>
    </w:p>
    <w:p w:rsidR="00000000" w:rsidDel="00000000" w:rsidP="00000000" w:rsidRDefault="00000000" w:rsidRPr="00000000" w14:paraId="00000893">
      <w:pPr>
        <w:pageBreakBefore w:val="0"/>
        <w:rPr/>
      </w:pPr>
      <w:r w:rsidDel="00000000" w:rsidR="00000000" w:rsidRPr="00000000">
        <w:rPr>
          <w:rtl w:val="0"/>
        </w:rPr>
        <w:t xml:space="preserve">Here is an example file showing the mapping of Wirepas Node Address and Device Id:</w:t>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name,address,type,remarks</w:t>
            </w:r>
          </w:p>
          <w:p w:rsidR="00000000" w:rsidDel="00000000" w:rsidP="00000000" w:rsidRDefault="00000000" w:rsidRPr="00000000" w14:paraId="0000089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F1-R101-Lock,0xDFD81E,Lock,"Lock in 1st Floor, Room 101"</w:t>
            </w:r>
          </w:p>
          <w:p w:rsidR="00000000" w:rsidDel="00000000" w:rsidP="00000000" w:rsidRDefault="00000000" w:rsidRPr="00000000" w14:paraId="0000089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F8-R812-Lock,0xB56FCD,Lock,"Lock in 8th Floor, Room 812"</w:t>
            </w:r>
          </w:p>
          <w:p w:rsidR="00000000" w:rsidDel="00000000" w:rsidP="00000000" w:rsidRDefault="00000000" w:rsidRPr="00000000" w14:paraId="00000897">
            <w:pPr>
              <w:pageBreakBefore w:val="0"/>
              <w:rPr/>
            </w:pPr>
            <w:r w:rsidDel="00000000" w:rsidR="00000000" w:rsidRPr="00000000">
              <w:rPr>
                <w:rFonts w:ascii="Courier New" w:cs="Courier New" w:eastAsia="Courier New" w:hAnsi="Courier New"/>
                <w:sz w:val="20"/>
                <w:szCs w:val="20"/>
                <w:rtl w:val="0"/>
              </w:rPr>
              <w:t xml:space="preserve">F1-R102-Lock,0x38E823,Lock,"Lock in 1st Floor, Room 102"</w:t>
            </w:r>
            <w:r w:rsidDel="00000000" w:rsidR="00000000" w:rsidRPr="00000000">
              <w:rPr>
                <w:rtl w:val="0"/>
              </w:rPr>
            </w:r>
          </w:p>
        </w:tc>
      </w:tr>
    </w:tbl>
    <w:p w:rsidR="00000000" w:rsidDel="00000000" w:rsidP="00000000" w:rsidRDefault="00000000" w:rsidRPr="00000000" w14:paraId="00000898">
      <w:pPr>
        <w:pageBreakBefore w:val="0"/>
        <w:rPr/>
      </w:pPr>
      <w:r w:rsidDel="00000000" w:rsidR="00000000" w:rsidRPr="00000000">
        <w:rPr>
          <w:rtl w:val="0"/>
        </w:rPr>
      </w:r>
    </w:p>
    <w:p w:rsidR="00000000" w:rsidDel="00000000" w:rsidP="00000000" w:rsidRDefault="00000000" w:rsidRPr="00000000" w14:paraId="00000899">
      <w:pPr>
        <w:pageBreakBefore w:val="0"/>
        <w:rPr/>
      </w:pPr>
      <w:r w:rsidDel="00000000" w:rsidR="00000000" w:rsidRPr="00000000">
        <w:rPr>
          <w:rtl w:val="0"/>
        </w:rPr>
        <w:t xml:space="preserve">The mapping CSV file contains the following columns/fields:</w:t>
      </w:r>
    </w:p>
    <w:p w:rsidR="00000000" w:rsidDel="00000000" w:rsidP="00000000" w:rsidRDefault="00000000" w:rsidRPr="00000000" w14:paraId="0000089A">
      <w:pPr>
        <w:pageBreakBefore w:val="0"/>
        <w:numPr>
          <w:ilvl w:val="0"/>
          <w:numId w:val="6"/>
        </w:numPr>
        <w:spacing w:after="0" w:afterAutospacing="0"/>
        <w:ind w:left="720" w:hanging="360"/>
        <w:rPr>
          <w:u w:val="none"/>
        </w:rPr>
      </w:pPr>
      <w:r w:rsidDel="00000000" w:rsidR="00000000" w:rsidRPr="00000000">
        <w:rPr>
          <w:rtl w:val="0"/>
        </w:rPr>
        <w:t xml:space="preserve">name - The name of the lock controller as identified in CloudExt IoT Platform UI. It corresponds to </w:t>
      </w:r>
      <w:r w:rsidDel="00000000" w:rsidR="00000000" w:rsidRPr="00000000">
        <w:rPr>
          <w:b w:val="1"/>
          <w:rtl w:val="0"/>
        </w:rPr>
        <w:t xml:space="preserve">Device Id</w:t>
      </w:r>
      <w:r w:rsidDel="00000000" w:rsidR="00000000" w:rsidRPr="00000000">
        <w:rPr>
          <w:rtl w:val="0"/>
        </w:rPr>
        <w:t xml:space="preserve">. It is expected to be in human-readable format, for example, F8-R812-Lock, representing the lock in Room 812 on the 8th floor.</w:t>
      </w:r>
    </w:p>
    <w:p w:rsidR="00000000" w:rsidDel="00000000" w:rsidP="00000000" w:rsidRDefault="00000000" w:rsidRPr="00000000" w14:paraId="0000089B">
      <w:pPr>
        <w:pageBreakBefore w:val="0"/>
        <w:numPr>
          <w:ilvl w:val="0"/>
          <w:numId w:val="6"/>
        </w:numPr>
        <w:spacing w:after="0" w:afterAutospacing="0"/>
        <w:ind w:left="720" w:hanging="360"/>
        <w:rPr>
          <w:u w:val="none"/>
        </w:rPr>
      </w:pPr>
      <w:r w:rsidDel="00000000" w:rsidR="00000000" w:rsidRPr="00000000">
        <w:rPr>
          <w:rtl w:val="0"/>
        </w:rPr>
        <w:t xml:space="preserve">address -  The address assigned to the lock controller in Wirepas RF mesh network.</w:t>
      </w:r>
    </w:p>
    <w:p w:rsidR="00000000" w:rsidDel="00000000" w:rsidP="00000000" w:rsidRDefault="00000000" w:rsidRPr="00000000" w14:paraId="0000089C">
      <w:pPr>
        <w:pageBreakBefore w:val="0"/>
        <w:numPr>
          <w:ilvl w:val="0"/>
          <w:numId w:val="6"/>
        </w:numPr>
        <w:spacing w:after="0" w:afterAutospacing="0"/>
        <w:ind w:left="720" w:hanging="360"/>
        <w:rPr>
          <w:u w:val="none"/>
        </w:rPr>
      </w:pPr>
      <w:r w:rsidDel="00000000" w:rsidR="00000000" w:rsidRPr="00000000">
        <w:rPr>
          <w:rtl w:val="0"/>
        </w:rPr>
        <w:t xml:space="preserve">type - Type of the node. For lock controllers, it should be </w:t>
      </w:r>
      <w:r w:rsidDel="00000000" w:rsidR="00000000" w:rsidRPr="00000000">
        <w:rPr>
          <w:b w:val="1"/>
          <w:rtl w:val="0"/>
        </w:rPr>
        <w:t xml:space="preserve">Lock</w:t>
      </w:r>
      <w:r w:rsidDel="00000000" w:rsidR="00000000" w:rsidRPr="00000000">
        <w:rPr>
          <w:rtl w:val="0"/>
        </w:rPr>
        <w:t xml:space="preserve">.</w:t>
      </w:r>
    </w:p>
    <w:p w:rsidR="00000000" w:rsidDel="00000000" w:rsidP="00000000" w:rsidRDefault="00000000" w:rsidRPr="00000000" w14:paraId="0000089D">
      <w:pPr>
        <w:pageBreakBefore w:val="0"/>
        <w:numPr>
          <w:ilvl w:val="0"/>
          <w:numId w:val="6"/>
        </w:numPr>
        <w:ind w:left="720" w:hanging="360"/>
        <w:rPr>
          <w:u w:val="none"/>
        </w:rPr>
      </w:pPr>
      <w:r w:rsidDel="00000000" w:rsidR="00000000" w:rsidRPr="00000000">
        <w:rPr>
          <w:rtl w:val="0"/>
        </w:rPr>
        <w:t xml:space="preserve">remarks - Space for writing free form text, which can be used, if required, to include additional information. This field is </w:t>
      </w:r>
      <w:r w:rsidDel="00000000" w:rsidR="00000000" w:rsidRPr="00000000">
        <w:rPr>
          <w:u w:val="single"/>
          <w:rtl w:val="0"/>
        </w:rPr>
        <w:t xml:space="preserve">optional</w:t>
      </w:r>
      <w:r w:rsidDel="00000000" w:rsidR="00000000" w:rsidRPr="00000000">
        <w:rPr>
          <w:rtl w:val="0"/>
        </w:rPr>
        <w:t xml:space="preserve">.</w:t>
      </w:r>
    </w:p>
    <w:p w:rsidR="00000000" w:rsidDel="00000000" w:rsidP="00000000" w:rsidRDefault="00000000" w:rsidRPr="00000000" w14:paraId="0000089E">
      <w:pPr>
        <w:pStyle w:val="Heading1"/>
        <w:rPr/>
      </w:pPr>
      <w:bookmarkStart w:colFirst="0" w:colLast="0" w:name="_4h94ukq0pk3e" w:id="117"/>
      <w:bookmarkEnd w:id="117"/>
      <w:r w:rsidDel="00000000" w:rsidR="00000000" w:rsidRPr="00000000">
        <w:rPr>
          <w:rtl w:val="0"/>
        </w:rPr>
        <w:t xml:space="preserve">Appendix B - Persistent Storage in Lock Controller for storing Master, Staff and Guest Data</w:t>
      </w:r>
    </w:p>
    <w:p w:rsidR="00000000" w:rsidDel="00000000" w:rsidP="00000000" w:rsidRDefault="00000000" w:rsidRPr="00000000" w14:paraId="0000089F">
      <w:pPr>
        <w:rPr/>
      </w:pPr>
      <w:r w:rsidDel="00000000" w:rsidR="00000000" w:rsidRPr="00000000">
        <w:rPr>
          <w:rtl w:val="0"/>
        </w:rPr>
        <w:t xml:space="preserve">The following table provides various parameters along with their size associated with Master Data, Staff Data and Guest Data that are stored in the persistent storage of each lock controller. Those data persisted in non volatile memory shall be used for validating RFID access cards when Wirepas mesh network is down.</w:t>
      </w:r>
    </w:p>
    <w:tbl>
      <w:tblPr>
        <w:tblStyle w:val="Table6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2565"/>
        <w:gridCol w:w="3420"/>
        <w:tblGridChange w:id="0">
          <w:tblGrid>
            <w:gridCol w:w="1740"/>
            <w:gridCol w:w="1620"/>
            <w:gridCol w:w="2565"/>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rPr>
                <w:b w:val="1"/>
              </w:rPr>
            </w:pPr>
            <w:r w:rsidDel="00000000" w:rsidR="00000000" w:rsidRPr="00000000">
              <w:rPr>
                <w:b w:val="1"/>
                <w:rtl w:val="0"/>
              </w:rPr>
              <w:t xml:space="preserve">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A4">
            <w:pPr>
              <w:widowControl w:val="0"/>
              <w:spacing w:after="0" w:lineRule="auto"/>
              <w:rPr/>
            </w:pPr>
            <w:r w:rsidDel="00000000" w:rsidR="00000000" w:rsidRPr="00000000">
              <w:rPr>
                <w:rtl w:val="0"/>
              </w:rPr>
              <w:t xml:space="preserve">Macrotech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rPr/>
            </w:pPr>
            <w:r w:rsidDel="00000000" w:rsidR="00000000" w:rsidRPr="00000000">
              <w:rPr>
                <w:rtl w:val="0"/>
              </w:rPr>
              <w:t xml:space="preserve">Unsigned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rPr/>
            </w:pPr>
            <w:r w:rsidDel="00000000" w:rsidR="00000000" w:rsidRPr="00000000">
              <w:rPr>
                <w:rtl w:val="0"/>
              </w:rPr>
              <w:t xml:space="preserve">Macrotech ID. Common for all lock controllers from Macrotech used across various hotels.</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A8">
            <w:pPr>
              <w:widowControl w:val="0"/>
              <w:spacing w:after="0" w:lineRule="auto"/>
              <w:rPr/>
            </w:pPr>
            <w:r w:rsidDel="00000000" w:rsidR="00000000" w:rsidRPr="00000000">
              <w:rPr>
                <w:rtl w:val="0"/>
              </w:rPr>
              <w:t xml:space="preserve">Hotel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rPr/>
            </w:pPr>
            <w:r w:rsidDel="00000000" w:rsidR="00000000" w:rsidRPr="00000000">
              <w:rPr>
                <w:rtl w:val="0"/>
              </w:rPr>
              <w:t xml:space="preserve">Unsigned Short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rPr/>
            </w:pPr>
            <w:r w:rsidDel="00000000" w:rsidR="00000000" w:rsidRPr="00000000">
              <w:rPr>
                <w:rtl w:val="0"/>
              </w:rPr>
              <w:t xml:space="preserve">Hotel ID that can range from 0 to 65535 used to uniquely identify a particular hotel.</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AC">
            <w:pPr>
              <w:widowControl w:val="0"/>
              <w:spacing w:after="0" w:lineRule="auto"/>
              <w:rPr/>
            </w:pPr>
            <w:r w:rsidDel="00000000" w:rsidR="00000000" w:rsidRPr="00000000">
              <w:rPr>
                <w:rtl w:val="0"/>
              </w:rPr>
              <w:t xml:space="preserve">Master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rPr/>
            </w:pPr>
            <w:r w:rsidDel="00000000" w:rsidR="00000000" w:rsidRPr="00000000">
              <w:rPr>
                <w:rtl w:val="0"/>
              </w:rPr>
              <w:t xml:space="preserve">Unsigned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rPr/>
            </w:pPr>
            <w:r w:rsidDel="00000000" w:rsidR="00000000" w:rsidRPr="00000000">
              <w:rPr>
                <w:rtl w:val="0"/>
              </w:rPr>
              <w:t xml:space="preserve">The unique key that is stored in the Master/Admin card. It is assumed that there is only one master/admin card per hotel.</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B0">
            <w:pPr>
              <w:widowControl w:val="0"/>
              <w:spacing w:after="0" w:lineRule="auto"/>
              <w:rPr/>
            </w:pPr>
            <w:r w:rsidDel="00000000" w:rsidR="00000000" w:rsidRPr="00000000">
              <w:rPr>
                <w:rtl w:val="0"/>
              </w:rPr>
              <w:t xml:space="preserve">Guest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rPr/>
            </w:pPr>
            <w:r w:rsidDel="00000000" w:rsidR="00000000" w:rsidRPr="00000000">
              <w:rPr>
                <w:rtl w:val="0"/>
              </w:rPr>
              <w:t xml:space="preserve">Unsigned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rPr/>
            </w:pPr>
            <w:r w:rsidDel="00000000" w:rsidR="00000000" w:rsidRPr="00000000">
              <w:rPr>
                <w:rtl w:val="0"/>
              </w:rPr>
              <w:t xml:space="preserve">The unique key that is stored in a Guest card given to the guest for a specific guest room. In case of lock controllers in common doors, this value is stored as 0.</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B4">
            <w:pPr>
              <w:widowControl w:val="0"/>
              <w:spacing w:after="0" w:lineRule="auto"/>
              <w:rPr/>
            </w:pPr>
            <w:r w:rsidDel="00000000" w:rsidR="00000000" w:rsidRPr="00000000">
              <w:rPr>
                <w:rtl w:val="0"/>
              </w:rPr>
              <w:t xml:space="preserve">Lock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rPr/>
            </w:pPr>
            <w:r w:rsidDel="00000000" w:rsidR="00000000" w:rsidRPr="00000000">
              <w:rPr>
                <w:rtl w:val="0"/>
              </w:rPr>
              <w:t xml:space="preserve">Used for identifying the lock type. 0x01 means the lock is associated with a guest room and 0x02 means it is for a common door including the lift.</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B8">
            <w:pPr>
              <w:widowControl w:val="0"/>
              <w:spacing w:after="0" w:lineRule="auto"/>
              <w:rPr/>
            </w:pPr>
            <w:r w:rsidDel="00000000" w:rsidR="00000000" w:rsidRPr="00000000">
              <w:rPr>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rPr/>
            </w:pPr>
            <w:r w:rsidDel="00000000" w:rsidR="00000000" w:rsidRPr="00000000">
              <w:rPr>
                <w:rtl w:val="0"/>
              </w:rPr>
              <w:t xml:space="preserve">0 - 255 indicating the floor number where the lock controller is located.</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BC">
            <w:pPr>
              <w:widowControl w:val="0"/>
              <w:spacing w:after="0" w:lineRule="auto"/>
              <w:rPr/>
            </w:pPr>
            <w:r w:rsidDel="00000000" w:rsidR="00000000" w:rsidRPr="00000000">
              <w:rPr>
                <w:rtl w:val="0"/>
              </w:rPr>
              <w:t xml:space="preserve">Room Number/</w:t>
            </w:r>
          </w:p>
          <w:p w:rsidR="00000000" w:rsidDel="00000000" w:rsidP="00000000" w:rsidRDefault="00000000" w:rsidRPr="00000000" w14:paraId="000008BD">
            <w:pPr>
              <w:widowControl w:val="0"/>
              <w:spacing w:after="0" w:lineRule="auto"/>
              <w:rPr/>
            </w:pPr>
            <w:r w:rsidDel="00000000" w:rsidR="00000000" w:rsidRPr="00000000">
              <w:rPr>
                <w:rtl w:val="0"/>
              </w:rPr>
              <w:t xml:space="preserve">Common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rPr/>
            </w:pPr>
            <w:r w:rsidDel="00000000" w:rsidR="00000000" w:rsidRPr="00000000">
              <w:rPr>
                <w:rtl w:val="0"/>
              </w:rPr>
              <w:t xml:space="preserve">Unsigned Short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rPr/>
            </w:pPr>
            <w:r w:rsidDel="00000000" w:rsidR="00000000" w:rsidRPr="00000000">
              <w:rPr>
                <w:rtl w:val="0"/>
              </w:rPr>
              <w:t xml:space="preserve">If Lock type is of type 'guest room' (0x01), this value contains the room number or else, the common door.</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8C1">
            <w:pPr>
              <w:widowControl w:val="0"/>
              <w:spacing w:after="0" w:lineRule="auto"/>
              <w:rPr/>
            </w:pPr>
            <w:r w:rsidDel="00000000" w:rsidR="00000000" w:rsidRPr="00000000">
              <w:rPr>
                <w:rtl w:val="0"/>
              </w:rPr>
              <w:t xml:space="preserve">Staff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rPr/>
            </w:pPr>
            <w:r w:rsidDel="00000000" w:rsidR="00000000" w:rsidRPr="00000000">
              <w:rPr>
                <w:rtl w:val="0"/>
              </w:rPr>
              <w:t xml:space="preserve">Unsigned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rPr/>
            </w:pPr>
            <w:r w:rsidDel="00000000" w:rsidR="00000000" w:rsidRPr="00000000">
              <w:rPr>
                <w:rtl w:val="0"/>
              </w:rPr>
              <w:t xml:space="preserve">The unique key that is stored in a Staff card given to the staff for that guest room. </w:t>
            </w:r>
            <w:r w:rsidDel="00000000" w:rsidR="00000000" w:rsidRPr="00000000">
              <w:rPr>
                <w:u w:val="single"/>
                <w:rtl w:val="0"/>
              </w:rPr>
              <w:t xml:space="preserve">Currently, only one card per guest room is supported.</w:t>
            </w:r>
            <w:r w:rsidDel="00000000" w:rsidR="00000000" w:rsidRPr="00000000">
              <w:rPr>
                <w:rtl w:val="0"/>
              </w:rPr>
            </w:r>
          </w:p>
        </w:tc>
      </w:tr>
    </w:tbl>
    <w:p w:rsidR="00000000" w:rsidDel="00000000" w:rsidP="00000000" w:rsidRDefault="00000000" w:rsidRPr="00000000" w14:paraId="000008C5">
      <w:pPr>
        <w:pStyle w:val="Heading1"/>
        <w:rPr/>
      </w:pPr>
      <w:bookmarkStart w:colFirst="0" w:colLast="0" w:name="_14h6bdxrvznk" w:id="118"/>
      <w:bookmarkEnd w:id="118"/>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sz w:val="26"/>
      <w:szCs w:val="26"/>
    </w:rPr>
  </w:style>
  <w:style w:type="paragraph" w:styleId="Heading3">
    <w:name w:val="heading 3"/>
    <w:basedOn w:val="Normal"/>
    <w:next w:val="Normal"/>
    <w:pPr>
      <w:keepNext w:val="1"/>
      <w:keepLines w:val="1"/>
      <w:pageBreakBefore w:val="0"/>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4"/>
      <w:szCs w:val="34"/>
    </w:rPr>
  </w:style>
  <w:style w:type="paragraph" w:styleId="Subtitle">
    <w:name w:val="Subtitle"/>
    <w:basedOn w:val="Normal"/>
    <w:next w:val="Normal"/>
    <w:pPr>
      <w:keepNext w:val="1"/>
      <w:keepLines w:val="1"/>
      <w:pageBreakBefore w:val="0"/>
      <w:spacing w:after="320" w:lineRule="auto"/>
      <w:jc w:val="center"/>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