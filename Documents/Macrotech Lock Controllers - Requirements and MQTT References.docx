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34"/>
          <w:szCs w:val="34"/>
        </w:rPr>
      </w:pPr>
      <w:bookmarkStart w:colFirst="0" w:colLast="0" w:name="_joom3tkckqce" w:id="0"/>
      <w:bookmarkEnd w:id="0"/>
      <w:r w:rsidDel="00000000" w:rsidR="00000000" w:rsidRPr="00000000">
        <w:rPr>
          <w:sz w:val="34"/>
          <w:szCs w:val="34"/>
          <w:rtl w:val="0"/>
        </w:rPr>
        <w:t xml:space="preserve">Macrotech Lock Controllers</w:t>
      </w:r>
    </w:p>
    <w:p w:rsidR="00000000" w:rsidDel="00000000" w:rsidP="00000000" w:rsidRDefault="00000000" w:rsidRPr="00000000" w14:paraId="00000002">
      <w:pPr>
        <w:pStyle w:val="Subtitle"/>
        <w:pageBreakBefore w:val="0"/>
        <w:spacing w:line="240" w:lineRule="auto"/>
        <w:rPr/>
      </w:pPr>
      <w:bookmarkStart w:colFirst="0" w:colLast="0" w:name="_mcqy2h81vqyd" w:id="1"/>
      <w:bookmarkEnd w:id="1"/>
      <w:r w:rsidDel="00000000" w:rsidR="00000000" w:rsidRPr="00000000">
        <w:rPr>
          <w:rtl w:val="0"/>
        </w:rPr>
        <w:t xml:space="preserve">Requirements and MQTT References</w:t>
      </w:r>
    </w:p>
    <w:p w:rsidR="00000000" w:rsidDel="00000000" w:rsidP="00000000" w:rsidRDefault="00000000" w:rsidRPr="00000000" w14:paraId="00000003">
      <w:pPr>
        <w:pageBreakBefore w:val="0"/>
        <w:spacing w:line="240" w:lineRule="auto"/>
        <w:jc w:val="center"/>
        <w:rPr/>
      </w:pPr>
      <w:ins w:author="TNC Mouli" w:id="0" w:date="2022-11-12T06:36:26Z">
        <w:r w:rsidDel="00000000" w:rsidR="00000000" w:rsidRPr="00000000">
          <w:rPr>
            <w:rtl w:val="0"/>
          </w:rPr>
          <w:t xml:space="preserve">4 Nov</w:t>
        </w:r>
      </w:ins>
      <w:del w:author="TNC Mouli" w:id="0" w:date="2022-11-12T06:36:26Z">
        <w:r w:rsidDel="00000000" w:rsidR="00000000" w:rsidRPr="00000000">
          <w:rPr>
            <w:rtl w:val="0"/>
          </w:rPr>
          <w:delText xml:space="preserve">7 Oct</w:delText>
        </w:r>
      </w:del>
      <w:r w:rsidDel="00000000" w:rsidR="00000000" w:rsidRPr="00000000">
        <w:rPr>
          <w:rtl w:val="0"/>
        </w:rPr>
        <w:t xml:space="preserve"> 2022  </w:t>
      </w:r>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g60gpvff2fuz" w:id="2"/>
      <w:bookmarkEnd w:id="2"/>
      <w:r w:rsidDel="00000000" w:rsidR="00000000" w:rsidRPr="00000000">
        <w:rPr>
          <w:rtl w:val="0"/>
        </w:rPr>
        <w:t xml:space="preserve">Introduction</w:t>
      </w:r>
    </w:p>
    <w:p w:rsidR="00000000" w:rsidDel="00000000" w:rsidP="00000000" w:rsidRDefault="00000000" w:rsidRPr="00000000" w14:paraId="00000005">
      <w:pPr>
        <w:pageBreakBefore w:val="0"/>
        <w:rPr/>
      </w:pPr>
      <w:r w:rsidDel="00000000" w:rsidR="00000000" w:rsidRPr="00000000">
        <w:rPr>
          <w:rtl w:val="0"/>
        </w:rPr>
        <w:t xml:space="preserve">This document captures the requirements for the interworking of IoT gateway and Macrotech’s CloudExt IoT Platform and the proposal from LiteNet Technology for MQTT references required for the interworking.</w:t>
      </w:r>
    </w:p>
    <w:p w:rsidR="00000000" w:rsidDel="00000000" w:rsidP="00000000" w:rsidRDefault="00000000" w:rsidRPr="00000000" w14:paraId="00000006">
      <w:pPr>
        <w:pageBreakBefore w:val="0"/>
        <w:rPr/>
      </w:pPr>
      <w:r w:rsidDel="00000000" w:rsidR="00000000" w:rsidRPr="00000000">
        <w:rPr>
          <w:rtl w:val="0"/>
        </w:rPr>
        <w:t xml:space="preserve">The document is updated to incorporate the changes required by CloudExt IoT Platform for handling MQTT messages.</w:t>
      </w:r>
      <w:r w:rsidDel="00000000" w:rsidR="00000000" w:rsidRPr="00000000">
        <w:rPr>
          <w:rtl w:val="0"/>
        </w:rPr>
      </w:r>
    </w:p>
    <w:p w:rsidR="00000000" w:rsidDel="00000000" w:rsidP="00000000" w:rsidRDefault="00000000" w:rsidRPr="00000000" w14:paraId="00000007">
      <w:pPr>
        <w:pStyle w:val="Heading1"/>
        <w:pageBreakBefore w:val="0"/>
        <w:rPr/>
      </w:pPr>
      <w:bookmarkStart w:colFirst="0" w:colLast="0" w:name="_3ntfi4nkhjoc" w:id="3"/>
      <w:bookmarkEnd w:id="3"/>
      <w:r w:rsidDel="00000000" w:rsidR="00000000" w:rsidRPr="00000000">
        <w:rPr>
          <w:rtl w:val="0"/>
        </w:rPr>
        <w:t xml:space="preserve">Gateway Requirements</w:t>
      </w:r>
    </w:p>
    <w:p w:rsidR="00000000" w:rsidDel="00000000" w:rsidP="00000000" w:rsidRDefault="00000000" w:rsidRPr="00000000" w14:paraId="00000008">
      <w:pPr>
        <w:keepNext w:val="1"/>
        <w:keepLines w:val="1"/>
        <w:pageBreakBefore w:val="0"/>
        <w:rPr/>
      </w:pPr>
      <w:r w:rsidDel="00000000" w:rsidR="00000000" w:rsidRPr="00000000">
        <w:rPr>
          <w:rtl w:val="0"/>
        </w:rPr>
        <w:t xml:space="preserve">Gateway serves as the middleware between Lock controller nodes in RF mesh (Wirepas mesh) network and Cloud hosted IoT Server (Macrotech’s CloudExt IoT Platform). The gateway performs the data/payload translation for exchanging the information between Lock controller nodes and the IoT server.</w:t>
      </w:r>
    </w:p>
    <w:p w:rsidR="00000000" w:rsidDel="00000000" w:rsidP="00000000" w:rsidRDefault="00000000" w:rsidRPr="00000000" w14:paraId="00000009">
      <w:pPr>
        <w:pageBreakBefore w:val="0"/>
        <w:rPr/>
      </w:pPr>
      <w:r w:rsidDel="00000000" w:rsidR="00000000" w:rsidRPr="00000000">
        <w:rPr>
          <w:rtl w:val="0"/>
        </w:rPr>
        <w:t xml:space="preserve">Here is the list of broad requirements for the gateway as a middleware:</w:t>
      </w:r>
    </w:p>
    <w:p w:rsidR="00000000" w:rsidDel="00000000" w:rsidP="00000000" w:rsidRDefault="00000000" w:rsidRPr="00000000" w14:paraId="0000000A">
      <w:pPr>
        <w:keepNext w:val="1"/>
        <w:keepLines w:val="1"/>
        <w:pageBreakBefore w:val="0"/>
        <w:numPr>
          <w:ilvl w:val="0"/>
          <w:numId w:val="1"/>
        </w:numPr>
        <w:ind w:left="720" w:hanging="360"/>
        <w:rPr>
          <w:u w:val="none"/>
        </w:rPr>
      </w:pPr>
      <w:r w:rsidDel="00000000" w:rsidR="00000000" w:rsidRPr="00000000">
        <w:rPr>
          <w:rtl w:val="0"/>
        </w:rPr>
        <w:t xml:space="preserve">Enable Cloud IoT Server to query Lock controller nodes to get the status of the lock, which includes the following details: The query can be either for an individual lock controller or for all lock controllers in the mesh network associated with the gateway.</w:t>
      </w:r>
    </w:p>
    <w:p w:rsidR="00000000" w:rsidDel="00000000" w:rsidP="00000000" w:rsidRDefault="00000000" w:rsidRPr="00000000" w14:paraId="0000000B">
      <w:pPr>
        <w:keepNext w:val="1"/>
        <w:keepLines w:val="1"/>
        <w:numPr>
          <w:ilvl w:val="1"/>
          <w:numId w:val="1"/>
        </w:numPr>
        <w:ind w:left="1440" w:hanging="360"/>
      </w:pPr>
      <w:r w:rsidDel="00000000" w:rsidR="00000000" w:rsidRPr="00000000">
        <w:rPr>
          <w:rtl w:val="0"/>
        </w:rPr>
        <w:t xml:space="preserve">Status (online/offline),</w:t>
      </w:r>
    </w:p>
    <w:p w:rsidR="00000000" w:rsidDel="00000000" w:rsidP="00000000" w:rsidRDefault="00000000" w:rsidRPr="00000000" w14:paraId="0000000C">
      <w:pPr>
        <w:keepNext w:val="1"/>
        <w:keepLines w:val="1"/>
        <w:numPr>
          <w:ilvl w:val="1"/>
          <w:numId w:val="1"/>
        </w:numPr>
        <w:ind w:left="1440" w:hanging="360"/>
      </w:pPr>
      <w:r w:rsidDel="00000000" w:rsidR="00000000" w:rsidRPr="00000000">
        <w:rPr>
          <w:rtl w:val="0"/>
        </w:rPr>
        <w:t xml:space="preserve">Battery Power,</w:t>
      </w:r>
    </w:p>
    <w:p w:rsidR="00000000" w:rsidDel="00000000" w:rsidP="00000000" w:rsidRDefault="00000000" w:rsidRPr="00000000" w14:paraId="0000000D">
      <w:pPr>
        <w:keepNext w:val="1"/>
        <w:keepLines w:val="1"/>
        <w:numPr>
          <w:ilvl w:val="1"/>
          <w:numId w:val="1"/>
        </w:numPr>
        <w:ind w:left="1440" w:hanging="360"/>
      </w:pPr>
      <w:r w:rsidDel="00000000" w:rsidR="00000000" w:rsidRPr="00000000">
        <w:rPr>
          <w:rtl w:val="0"/>
        </w:rPr>
        <w:t xml:space="preserve">Deadbolt Status,</w:t>
      </w:r>
    </w:p>
    <w:p w:rsidR="00000000" w:rsidDel="00000000" w:rsidP="00000000" w:rsidRDefault="00000000" w:rsidRPr="00000000" w14:paraId="0000000E">
      <w:pPr>
        <w:keepNext w:val="1"/>
        <w:keepLines w:val="1"/>
        <w:numPr>
          <w:ilvl w:val="1"/>
          <w:numId w:val="1"/>
        </w:numPr>
        <w:ind w:left="1440" w:hanging="360"/>
      </w:pPr>
      <w:r w:rsidDel="00000000" w:rsidR="00000000" w:rsidRPr="00000000">
        <w:rPr>
          <w:rtl w:val="0"/>
        </w:rPr>
        <w:t xml:space="preserve">Latch Status,</w:t>
      </w:r>
    </w:p>
    <w:p w:rsidR="00000000" w:rsidDel="00000000" w:rsidP="00000000" w:rsidRDefault="00000000" w:rsidRPr="00000000" w14:paraId="0000000F">
      <w:pPr>
        <w:keepNext w:val="1"/>
        <w:keepLines w:val="1"/>
        <w:numPr>
          <w:ilvl w:val="1"/>
          <w:numId w:val="1"/>
        </w:numPr>
        <w:ind w:left="1440" w:hanging="360"/>
      </w:pPr>
      <w:r w:rsidDel="00000000" w:rsidR="00000000" w:rsidRPr="00000000">
        <w:rPr>
          <w:rtl w:val="0"/>
        </w:rPr>
        <w:t xml:space="preserve">Autolock Status</w:t>
      </w:r>
    </w:p>
    <w:p w:rsidR="00000000" w:rsidDel="00000000" w:rsidP="00000000" w:rsidRDefault="00000000" w:rsidRPr="00000000" w14:paraId="00000010">
      <w:pPr>
        <w:keepNext w:val="1"/>
        <w:keepLines w:val="1"/>
        <w:numPr>
          <w:ilvl w:val="1"/>
          <w:numId w:val="1"/>
        </w:numPr>
        <w:ind w:left="1440" w:hanging="360"/>
        <w:rPr>
          <w:ins w:author="TNC Mouli" w:id="1" w:date="2022-11-12T05:14:49Z"/>
          <w:u w:val="none"/>
        </w:rPr>
      </w:pPr>
      <w:r w:rsidDel="00000000" w:rsidR="00000000" w:rsidRPr="00000000">
        <w:rPr>
          <w:rtl w:val="0"/>
        </w:rPr>
        <w:t xml:space="preserve">Firmware Version</w:t>
      </w:r>
      <w:ins w:author="TNC Mouli" w:id="1" w:date="2022-11-12T05:14:49Z">
        <w:r w:rsidDel="00000000" w:rsidR="00000000" w:rsidRPr="00000000">
          <w:rPr>
            <w:rtl w:val="0"/>
          </w:rPr>
        </w:r>
      </w:ins>
    </w:p>
    <w:p w:rsidR="00000000" w:rsidDel="00000000" w:rsidP="00000000" w:rsidRDefault="00000000" w:rsidRPr="00000000" w14:paraId="00000011">
      <w:pPr>
        <w:keepNext w:val="1"/>
        <w:keepLines w:val="1"/>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Change w:author="TNC Mouli" w:id="2" w:date="2022-11-12T05:14:49Z">
            <w:rPr>
              <w:u w:val="none"/>
            </w:rPr>
          </w:rPrChange>
        </w:rPr>
        <w:pPrChange w:author="TNC Mouli" w:id="0" w:date="2022-11-12T05:14:49Z">
          <w:pPr>
            <w:keepNext w:val="1"/>
            <w:keepLines w:val="1"/>
            <w:numPr>
              <w:ilvl w:val="1"/>
              <w:numId w:val="1"/>
            </w:numPr>
            <w:ind w:left="1440" w:hanging="360"/>
          </w:pPr>
        </w:pPrChange>
      </w:pPr>
      <w:ins w:author="TNC Mouli" w:id="1" w:date="2022-11-12T05:14:49Z">
        <w:r w:rsidDel="00000000" w:rsidR="00000000" w:rsidRPr="00000000">
          <w:rPr>
            <w:rtl w:val="0"/>
          </w:rPr>
          <w:t xml:space="preserve">Current Date and Time Setting</w:t>
        </w:r>
      </w:ins>
      <w:r w:rsidDel="00000000" w:rsidR="00000000" w:rsidRPr="00000000">
        <w:rPr>
          <w:rtl w:val="0"/>
        </w:rPr>
      </w:r>
    </w:p>
    <w:p w:rsidR="00000000" w:rsidDel="00000000" w:rsidP="00000000" w:rsidRDefault="00000000" w:rsidRPr="00000000" w14:paraId="00000012">
      <w:pPr>
        <w:keepNext w:val="1"/>
        <w:keepLines w:val="1"/>
        <w:numPr>
          <w:ilvl w:val="1"/>
          <w:numId w:val="1"/>
        </w:numPr>
        <w:ind w:left="1440" w:hanging="360"/>
      </w:pPr>
      <w:r w:rsidDel="00000000" w:rsidR="00000000" w:rsidRPr="00000000">
        <w:rPr>
          <w:rtl w:val="0"/>
        </w:rPr>
        <w:t xml:space="preserve">RFID Details:</w:t>
      </w:r>
    </w:p>
    <w:p w:rsidR="00000000" w:rsidDel="00000000" w:rsidP="00000000" w:rsidRDefault="00000000" w:rsidRPr="00000000" w14:paraId="00000013">
      <w:pPr>
        <w:keepNext w:val="1"/>
        <w:keepLines w:val="1"/>
        <w:numPr>
          <w:ilvl w:val="2"/>
          <w:numId w:val="1"/>
        </w:numPr>
        <w:ind w:left="2160" w:hanging="360"/>
      </w:pPr>
      <w:r w:rsidDel="00000000" w:rsidR="00000000" w:rsidRPr="00000000">
        <w:rPr>
          <w:rtl w:val="0"/>
        </w:rPr>
        <w:t xml:space="preserve">Macrotech ID,</w:t>
      </w:r>
    </w:p>
    <w:p w:rsidR="00000000" w:rsidDel="00000000" w:rsidP="00000000" w:rsidRDefault="00000000" w:rsidRPr="00000000" w14:paraId="00000014">
      <w:pPr>
        <w:keepNext w:val="1"/>
        <w:keepLines w:val="1"/>
        <w:numPr>
          <w:ilvl w:val="2"/>
          <w:numId w:val="1"/>
        </w:numPr>
        <w:ind w:left="2160" w:hanging="360"/>
      </w:pPr>
      <w:r w:rsidDel="00000000" w:rsidR="00000000" w:rsidRPr="00000000">
        <w:rPr>
          <w:rtl w:val="0"/>
        </w:rPr>
        <w:t xml:space="preserve">Hotel ID,</w:t>
      </w:r>
    </w:p>
    <w:p w:rsidR="00000000" w:rsidDel="00000000" w:rsidP="00000000" w:rsidRDefault="00000000" w:rsidRPr="00000000" w14:paraId="00000015">
      <w:pPr>
        <w:keepNext w:val="1"/>
        <w:keepLines w:val="1"/>
        <w:numPr>
          <w:ilvl w:val="2"/>
          <w:numId w:val="1"/>
        </w:numPr>
        <w:ind w:left="2160" w:hanging="360"/>
      </w:pPr>
      <w:r w:rsidDel="00000000" w:rsidR="00000000" w:rsidRPr="00000000">
        <w:rPr>
          <w:rtl w:val="0"/>
        </w:rPr>
        <w:t xml:space="preserve">Admin Key,</w:t>
      </w:r>
    </w:p>
    <w:p w:rsidR="00000000" w:rsidDel="00000000" w:rsidP="00000000" w:rsidRDefault="00000000" w:rsidRPr="00000000" w14:paraId="00000016">
      <w:pPr>
        <w:keepNext w:val="1"/>
        <w:keepLines w:val="1"/>
        <w:numPr>
          <w:ilvl w:val="2"/>
          <w:numId w:val="1"/>
        </w:numPr>
        <w:ind w:left="2160" w:hanging="360"/>
      </w:pPr>
      <w:r w:rsidDel="00000000" w:rsidR="00000000" w:rsidRPr="00000000">
        <w:rPr>
          <w:rtl w:val="0"/>
        </w:rPr>
        <w:t xml:space="preserve">Staff Key,</w:t>
      </w:r>
    </w:p>
    <w:p w:rsidR="00000000" w:rsidDel="00000000" w:rsidP="00000000" w:rsidRDefault="00000000" w:rsidRPr="00000000" w14:paraId="00000017">
      <w:pPr>
        <w:keepNext w:val="1"/>
        <w:keepLines w:val="1"/>
        <w:numPr>
          <w:ilvl w:val="2"/>
          <w:numId w:val="1"/>
        </w:numPr>
        <w:ind w:left="2160" w:hanging="360"/>
      </w:pPr>
      <w:r w:rsidDel="00000000" w:rsidR="00000000" w:rsidRPr="00000000">
        <w:rPr>
          <w:rtl w:val="0"/>
        </w:rPr>
        <w:t xml:space="preserve">Guest Key,</w:t>
      </w:r>
    </w:p>
    <w:p w:rsidR="00000000" w:rsidDel="00000000" w:rsidP="00000000" w:rsidRDefault="00000000" w:rsidRPr="00000000" w14:paraId="00000018">
      <w:pPr>
        <w:keepNext w:val="1"/>
        <w:keepLines w:val="1"/>
        <w:numPr>
          <w:ilvl w:val="2"/>
          <w:numId w:val="1"/>
        </w:numPr>
        <w:ind w:left="2160" w:hanging="360"/>
      </w:pPr>
      <w:r w:rsidDel="00000000" w:rsidR="00000000" w:rsidRPr="00000000">
        <w:rPr>
          <w:rtl w:val="0"/>
        </w:rPr>
        <w:t xml:space="preserve">Lock Type,</w:t>
      </w:r>
    </w:p>
    <w:p w:rsidR="00000000" w:rsidDel="00000000" w:rsidP="00000000" w:rsidRDefault="00000000" w:rsidRPr="00000000" w14:paraId="00000019">
      <w:pPr>
        <w:keepNext w:val="1"/>
        <w:keepLines w:val="1"/>
        <w:numPr>
          <w:ilvl w:val="2"/>
          <w:numId w:val="1"/>
        </w:numPr>
        <w:ind w:left="2160" w:hanging="360"/>
      </w:pPr>
      <w:r w:rsidDel="00000000" w:rsidR="00000000" w:rsidRPr="00000000">
        <w:rPr>
          <w:rtl w:val="0"/>
        </w:rPr>
        <w:t xml:space="preserve">Floor,</w:t>
      </w:r>
    </w:p>
    <w:p w:rsidR="00000000" w:rsidDel="00000000" w:rsidP="00000000" w:rsidRDefault="00000000" w:rsidRPr="00000000" w14:paraId="0000001A">
      <w:pPr>
        <w:keepNext w:val="1"/>
        <w:keepLines w:val="1"/>
        <w:numPr>
          <w:ilvl w:val="2"/>
          <w:numId w:val="1"/>
        </w:numPr>
        <w:ind w:left="2160" w:hanging="360"/>
      </w:pPr>
      <w:r w:rsidDel="00000000" w:rsidR="00000000" w:rsidRPr="00000000">
        <w:rPr>
          <w:rtl w:val="0"/>
        </w:rPr>
        <w:t xml:space="preserve">Room Number</w:t>
      </w:r>
    </w:p>
    <w:p w:rsidR="00000000" w:rsidDel="00000000" w:rsidP="00000000" w:rsidRDefault="00000000" w:rsidRPr="00000000" w14:paraId="0000001B">
      <w:pPr>
        <w:keepNext w:val="1"/>
        <w:keepLines w:val="1"/>
        <w:pageBreakBefore w:val="0"/>
        <w:numPr>
          <w:ilvl w:val="0"/>
          <w:numId w:val="1"/>
        </w:numPr>
        <w:ind w:left="720" w:hanging="360"/>
        <w:rPr>
          <w:u w:val="none"/>
        </w:rPr>
      </w:pPr>
      <w:r w:rsidDel="00000000" w:rsidR="00000000" w:rsidRPr="00000000">
        <w:rPr>
          <w:rtl w:val="0"/>
        </w:rPr>
        <w:t xml:space="preserve">Enable Cloud IoT Server to unlock door (opening the latch) in case of normal operation (when the deadbolt is not engaged)</w:t>
      </w:r>
    </w:p>
    <w:p w:rsidR="00000000" w:rsidDel="00000000" w:rsidP="00000000" w:rsidRDefault="00000000" w:rsidRPr="00000000" w14:paraId="0000001C">
      <w:pPr>
        <w:keepNext w:val="1"/>
        <w:keepLines w:val="1"/>
        <w:numPr>
          <w:ilvl w:val="0"/>
          <w:numId w:val="1"/>
        </w:numPr>
        <w:ind w:left="720" w:hanging="360"/>
      </w:pPr>
      <w:r w:rsidDel="00000000" w:rsidR="00000000" w:rsidRPr="00000000">
        <w:rPr>
          <w:rtl w:val="0"/>
        </w:rPr>
        <w:t xml:space="preserve">Enable Cloud IoT Server to unlock door during emergency (when the deadbolt is engaged)</w:t>
      </w:r>
    </w:p>
    <w:p w:rsidR="00000000" w:rsidDel="00000000" w:rsidP="00000000" w:rsidRDefault="00000000" w:rsidRPr="00000000" w14:paraId="0000001D">
      <w:pPr>
        <w:keepNext w:val="1"/>
        <w:keepLines w:val="1"/>
        <w:numPr>
          <w:ilvl w:val="0"/>
          <w:numId w:val="1"/>
        </w:numPr>
        <w:ind w:left="720" w:hanging="360"/>
      </w:pPr>
      <w:r w:rsidDel="00000000" w:rsidR="00000000" w:rsidRPr="00000000">
        <w:rPr>
          <w:rtl w:val="0"/>
        </w:rPr>
        <w:t xml:space="preserve">Enable Cloud IoT Server to enable or disable autolock functionality, so that the door can be opened without using NFC card or through the web interface if the autolock is disabled.</w:t>
      </w:r>
    </w:p>
    <w:p w:rsidR="00000000" w:rsidDel="00000000" w:rsidP="00000000" w:rsidRDefault="00000000" w:rsidRPr="00000000" w14:paraId="0000001E">
      <w:pPr>
        <w:keepNext w:val="1"/>
        <w:keepLines w:val="1"/>
        <w:numPr>
          <w:ilvl w:val="1"/>
          <w:numId w:val="1"/>
        </w:numPr>
        <w:ind w:left="1440" w:hanging="360"/>
        <w:rPr>
          <w:u w:val="none"/>
        </w:rPr>
      </w:pPr>
      <w:r w:rsidDel="00000000" w:rsidR="00000000" w:rsidRPr="00000000">
        <w:rPr>
          <w:rtl w:val="0"/>
        </w:rPr>
        <w:t xml:space="preserve">Send telemetry data from the concerned lock controller soon after performing enable or disable autolock functionality.</w:t>
      </w:r>
    </w:p>
    <w:p w:rsidR="00000000" w:rsidDel="00000000" w:rsidP="00000000" w:rsidRDefault="00000000" w:rsidRPr="00000000" w14:paraId="0000001F">
      <w:pPr>
        <w:keepNext w:val="1"/>
        <w:keepLines w:val="1"/>
        <w:pageBreakBefore w:val="0"/>
        <w:numPr>
          <w:ilvl w:val="0"/>
          <w:numId w:val="1"/>
        </w:numPr>
        <w:ind w:left="720" w:hanging="360"/>
        <w:rPr>
          <w:u w:val="none"/>
        </w:rPr>
      </w:pPr>
      <w:r w:rsidDel="00000000" w:rsidR="00000000" w:rsidRPr="00000000">
        <w:rPr>
          <w:rtl w:val="0"/>
        </w:rPr>
        <w:t xml:space="preserve">Send periodic heartbeat messages (frequency is configurable) of all lock controllers to Cloud IoT Server (telemetry/heartbeat message)</w:t>
      </w:r>
    </w:p>
    <w:p w:rsidR="00000000" w:rsidDel="00000000" w:rsidP="00000000" w:rsidRDefault="00000000" w:rsidRPr="00000000" w14:paraId="00000020">
      <w:pPr>
        <w:keepNext w:val="1"/>
        <w:keepLines w:val="1"/>
        <w:pageBreakBefore w:val="0"/>
        <w:numPr>
          <w:ilvl w:val="0"/>
          <w:numId w:val="1"/>
        </w:numPr>
        <w:ind w:left="720" w:hanging="360"/>
        <w:rPr>
          <w:u w:val="none"/>
        </w:rPr>
      </w:pPr>
      <w:r w:rsidDel="00000000" w:rsidR="00000000" w:rsidRPr="00000000">
        <w:rPr>
          <w:rtl w:val="0"/>
        </w:rPr>
        <w:t xml:space="preserve">Send an alert/alarm to Cloud IoT Server when the lock controller battery level drops below the minimum operating value (the exact value is determined by the firmware running on the lock controller nodes).</w:t>
      </w:r>
    </w:p>
    <w:p w:rsidR="00000000" w:rsidDel="00000000" w:rsidP="00000000" w:rsidRDefault="00000000" w:rsidRPr="00000000" w14:paraId="00000021">
      <w:pPr>
        <w:keepNext w:val="1"/>
        <w:keepLines w:val="1"/>
        <w:pageBreakBefore w:val="0"/>
        <w:numPr>
          <w:ilvl w:val="0"/>
          <w:numId w:val="1"/>
        </w:numPr>
        <w:ind w:left="720" w:hanging="360"/>
        <w:rPr>
          <w:u w:val="none"/>
        </w:rPr>
      </w:pPr>
      <w:r w:rsidDel="00000000" w:rsidR="00000000" w:rsidRPr="00000000">
        <w:rPr>
          <w:rtl w:val="0"/>
        </w:rPr>
        <w:t xml:space="preserve">When a deadbolt is engaged or disengaged:</w:t>
      </w:r>
    </w:p>
    <w:p w:rsidR="00000000" w:rsidDel="00000000" w:rsidP="00000000" w:rsidRDefault="00000000" w:rsidRPr="00000000" w14:paraId="00000022">
      <w:pPr>
        <w:keepNext w:val="1"/>
        <w:keepLines w:val="1"/>
        <w:pageBreakBefore w:val="0"/>
        <w:numPr>
          <w:ilvl w:val="1"/>
          <w:numId w:val="1"/>
        </w:numPr>
        <w:ind w:left="1440" w:hanging="360"/>
        <w:rPr>
          <w:u w:val="none"/>
        </w:rPr>
      </w:pPr>
      <w:r w:rsidDel="00000000" w:rsidR="00000000" w:rsidRPr="00000000">
        <w:rPr>
          <w:rtl w:val="0"/>
        </w:rPr>
        <w:t xml:space="preserve">Send an alert/alarm from that lock controller to Cloud IoT Server.</w:t>
      </w:r>
    </w:p>
    <w:p w:rsidR="00000000" w:rsidDel="00000000" w:rsidP="00000000" w:rsidRDefault="00000000" w:rsidRPr="00000000" w14:paraId="00000023">
      <w:pPr>
        <w:keepNext w:val="1"/>
        <w:keepLines w:val="1"/>
        <w:pageBreakBefore w:val="0"/>
        <w:numPr>
          <w:ilvl w:val="1"/>
          <w:numId w:val="1"/>
        </w:numPr>
        <w:ind w:left="1440" w:hanging="360"/>
        <w:rPr>
          <w:u w:val="none"/>
        </w:rPr>
      </w:pPr>
      <w:r w:rsidDel="00000000" w:rsidR="00000000" w:rsidRPr="00000000">
        <w:rPr>
          <w:rtl w:val="0"/>
        </w:rPr>
        <w:t xml:space="preserve">Send telemetry notification from that lock controller to Cloud IoT Server.</w:t>
      </w:r>
    </w:p>
    <w:p w:rsidR="00000000" w:rsidDel="00000000" w:rsidP="00000000" w:rsidRDefault="00000000" w:rsidRPr="00000000" w14:paraId="00000024">
      <w:pPr>
        <w:keepNext w:val="1"/>
        <w:keepLines w:val="1"/>
        <w:pageBreakBefore w:val="0"/>
        <w:numPr>
          <w:ilvl w:val="0"/>
          <w:numId w:val="1"/>
        </w:numPr>
        <w:ind w:left="720" w:hanging="360"/>
        <w:rPr>
          <w:u w:val="none"/>
        </w:rPr>
      </w:pPr>
      <w:r w:rsidDel="00000000" w:rsidR="00000000" w:rsidRPr="00000000">
        <w:rPr>
          <w:rtl w:val="0"/>
        </w:rPr>
        <w:t xml:space="preserve">When a latch is opened or closed:</w:t>
      </w:r>
    </w:p>
    <w:p w:rsidR="00000000" w:rsidDel="00000000" w:rsidP="00000000" w:rsidRDefault="00000000" w:rsidRPr="00000000" w14:paraId="00000025">
      <w:pPr>
        <w:keepNext w:val="1"/>
        <w:keepLines w:val="1"/>
        <w:numPr>
          <w:ilvl w:val="1"/>
          <w:numId w:val="1"/>
        </w:numPr>
        <w:ind w:left="1440" w:hanging="360"/>
      </w:pPr>
      <w:r w:rsidDel="00000000" w:rsidR="00000000" w:rsidRPr="00000000">
        <w:rPr>
          <w:rtl w:val="0"/>
        </w:rPr>
        <w:t xml:space="preserve">Send an alert/alarm from that lock controller to Cloud IoT Server.</w:t>
      </w:r>
    </w:p>
    <w:p w:rsidR="00000000" w:rsidDel="00000000" w:rsidP="00000000" w:rsidRDefault="00000000" w:rsidRPr="00000000" w14:paraId="00000026">
      <w:pPr>
        <w:keepNext w:val="1"/>
        <w:keepLines w:val="1"/>
        <w:numPr>
          <w:ilvl w:val="1"/>
          <w:numId w:val="1"/>
        </w:numPr>
        <w:ind w:left="1440" w:hanging="360"/>
      </w:pPr>
      <w:r w:rsidDel="00000000" w:rsidR="00000000" w:rsidRPr="00000000">
        <w:rPr>
          <w:rtl w:val="0"/>
        </w:rPr>
        <w:t xml:space="preserve">Send telemetry notification from that lock controller to Cloud IoT Server.</w:t>
      </w:r>
    </w:p>
    <w:p w:rsidR="00000000" w:rsidDel="00000000" w:rsidP="00000000" w:rsidRDefault="00000000" w:rsidRPr="00000000" w14:paraId="00000027">
      <w:pPr>
        <w:keepNext w:val="1"/>
        <w:keepLines w:val="1"/>
        <w:pageBreakBefore w:val="0"/>
        <w:numPr>
          <w:ilvl w:val="0"/>
          <w:numId w:val="1"/>
        </w:numPr>
        <w:ind w:left="720" w:hanging="360"/>
        <w:rPr>
          <w:u w:val="none"/>
        </w:rPr>
      </w:pPr>
      <w:r w:rsidDel="00000000" w:rsidR="00000000" w:rsidRPr="00000000">
        <w:rPr>
          <w:rtl w:val="0"/>
        </w:rPr>
        <w:t xml:space="preserve">The gateway should automatically re-establish the session with MQTT broker (IoT server) when MQTT broker restarts.</w:t>
      </w:r>
    </w:p>
    <w:p w:rsidR="00000000" w:rsidDel="00000000" w:rsidP="00000000" w:rsidRDefault="00000000" w:rsidRPr="00000000" w14:paraId="00000028">
      <w:pPr>
        <w:keepNext w:val="1"/>
        <w:keepLines w:val="1"/>
        <w:pageBreakBefore w:val="0"/>
        <w:numPr>
          <w:ilvl w:val="0"/>
          <w:numId w:val="1"/>
        </w:numPr>
        <w:ind w:left="720" w:hanging="360"/>
        <w:rPr>
          <w:u w:val="none"/>
        </w:rPr>
      </w:pPr>
      <w:r w:rsidDel="00000000" w:rsidR="00000000" w:rsidRPr="00000000">
        <w:rPr>
          <w:rtl w:val="0"/>
        </w:rPr>
        <w:t xml:space="preserve">Enable Cloud IoT Server to set Master Data on lock controller nodes. The Master Data consists of (1) Macrotech ID, which is a common ID for all Macrotech’s lock controllers deployed in various locations. (2) Hotel ID - A unique ID representing a particular hotel (3) Lock Type indicating if the lock controller is located in a guest room’s door or common door (4) Floor number (5) Room Number/Common Door Number (6) Autolock Setting</w:t>
      </w:r>
    </w:p>
    <w:p w:rsidR="00000000" w:rsidDel="00000000" w:rsidP="00000000" w:rsidRDefault="00000000" w:rsidRPr="00000000" w14:paraId="00000029">
      <w:pPr>
        <w:keepNext w:val="1"/>
        <w:keepLines w:val="1"/>
        <w:numPr>
          <w:ilvl w:val="0"/>
          <w:numId w:val="1"/>
        </w:numPr>
        <w:ind w:left="720" w:hanging="360"/>
      </w:pPr>
      <w:r w:rsidDel="00000000" w:rsidR="00000000" w:rsidRPr="00000000">
        <w:rPr>
          <w:rtl w:val="0"/>
        </w:rPr>
        <w:t xml:space="preserve">Enable Cloud IoT Server to set Admin Key on a specific or all lock controller nodes (broadcasting).</w:t>
      </w:r>
    </w:p>
    <w:p w:rsidR="00000000" w:rsidDel="00000000" w:rsidP="00000000" w:rsidRDefault="00000000" w:rsidRPr="00000000" w14:paraId="0000002A">
      <w:pPr>
        <w:keepNext w:val="1"/>
        <w:keepLines w:val="1"/>
        <w:numPr>
          <w:ilvl w:val="0"/>
          <w:numId w:val="1"/>
        </w:numPr>
        <w:ind w:left="720" w:hanging="360"/>
      </w:pPr>
      <w:r w:rsidDel="00000000" w:rsidR="00000000" w:rsidRPr="00000000">
        <w:rPr>
          <w:rtl w:val="0"/>
        </w:rPr>
        <w:t xml:space="preserve">Enable Cloud IoT Server to set Staff Key on a specific lock controller node.</w:t>
      </w:r>
    </w:p>
    <w:p w:rsidR="00000000" w:rsidDel="00000000" w:rsidP="00000000" w:rsidRDefault="00000000" w:rsidRPr="00000000" w14:paraId="0000002B">
      <w:pPr>
        <w:keepNext w:val="1"/>
        <w:keepLines w:val="1"/>
        <w:numPr>
          <w:ilvl w:val="0"/>
          <w:numId w:val="1"/>
        </w:numPr>
        <w:ind w:left="720" w:hanging="360"/>
      </w:pPr>
      <w:r w:rsidDel="00000000" w:rsidR="00000000" w:rsidRPr="00000000">
        <w:rPr>
          <w:rtl w:val="0"/>
        </w:rPr>
        <w:t xml:space="preserve">Enable Cloud IoT Server to set Guest Key on a specific lock controller node. To reset the guest data, the Guest Key should be set to 0.</w:t>
      </w:r>
    </w:p>
    <w:p w:rsidR="00000000" w:rsidDel="00000000" w:rsidP="00000000" w:rsidRDefault="00000000" w:rsidRPr="00000000" w14:paraId="0000002C">
      <w:pPr>
        <w:keepNext w:val="1"/>
        <w:keepLines w:val="1"/>
        <w:numPr>
          <w:ilvl w:val="0"/>
          <w:numId w:val="1"/>
        </w:numPr>
        <w:ind w:left="720" w:hanging="360"/>
      </w:pPr>
      <w:r w:rsidDel="00000000" w:rsidR="00000000" w:rsidRPr="00000000">
        <w:rPr>
          <w:rtl w:val="0"/>
        </w:rPr>
        <w:t xml:space="preserve">Enable Cloud IoT Server to disable autolock functionality on all lock controllers in that mesh network, so that the door can be opened without using NFC card or through the web interface in case of fire or any emergency</w:t>
      </w:r>
    </w:p>
    <w:p w:rsidR="00000000" w:rsidDel="00000000" w:rsidP="00000000" w:rsidRDefault="00000000" w:rsidRPr="00000000" w14:paraId="0000002D">
      <w:pPr>
        <w:keepNext w:val="1"/>
        <w:keepLines w:val="1"/>
        <w:numPr>
          <w:ilvl w:val="0"/>
          <w:numId w:val="1"/>
        </w:numPr>
        <w:ind w:left="720" w:hanging="360"/>
      </w:pPr>
      <w:r w:rsidDel="00000000" w:rsidR="00000000" w:rsidRPr="00000000">
        <w:rPr>
          <w:rtl w:val="0"/>
        </w:rPr>
        <w:t xml:space="preserve">Whenever an unlock is attempted by a RFID card (admin/staff/guest), send an alert/alarm containing that RFID card’s UID, the card type and the outcome of unlock operation (success/failure) from that lock controller to Cloud IoT Server.</w:t>
      </w:r>
    </w:p>
    <w:p w:rsidR="00000000" w:rsidDel="00000000" w:rsidP="00000000" w:rsidRDefault="00000000" w:rsidRPr="00000000" w14:paraId="0000002E">
      <w:pPr>
        <w:keepNext w:val="1"/>
        <w:keepLines w:val="1"/>
        <w:numPr>
          <w:ilvl w:val="0"/>
          <w:numId w:val="1"/>
        </w:numPr>
        <w:ind w:left="720" w:hanging="360"/>
        <w:rPr>
          <w:u w:val="none"/>
        </w:rPr>
      </w:pPr>
      <w:r w:rsidDel="00000000" w:rsidR="00000000" w:rsidRPr="00000000">
        <w:rPr>
          <w:rtl w:val="0"/>
        </w:rPr>
        <w:t xml:space="preserve">Enable Cloud IoT Server to delete a specific card id or a particular type of card or or all </w:t>
      </w:r>
      <w:commentRangeStart w:id="0"/>
      <w:r w:rsidDel="00000000" w:rsidR="00000000" w:rsidRPr="00000000">
        <w:rPr>
          <w:rtl w:val="0"/>
        </w:rPr>
        <w:t xml:space="preserve">card</w:t>
      </w:r>
      <w:commentRangeEnd w:id="0"/>
      <w:r w:rsidDel="00000000" w:rsidR="00000000" w:rsidRPr="00000000">
        <w:commentReference w:id="0"/>
      </w:r>
      <w:r w:rsidDel="00000000" w:rsidR="00000000" w:rsidRPr="00000000">
        <w:rPr>
          <w:rtl w:val="0"/>
        </w:rPr>
        <w:t xml:space="preserve"> types from a particular lock controller or from all lock controllers.</w:t>
      </w:r>
    </w:p>
    <w:p w:rsidR="00000000" w:rsidDel="00000000" w:rsidP="00000000" w:rsidRDefault="00000000" w:rsidRPr="00000000" w14:paraId="0000002F">
      <w:pPr>
        <w:keepNext w:val="1"/>
        <w:keepLines w:val="1"/>
        <w:numPr>
          <w:ilvl w:val="0"/>
          <w:numId w:val="1"/>
        </w:numPr>
        <w:ind w:left="720" w:hanging="360"/>
        <w:rPr>
          <w:highlight w:val="green"/>
        </w:rPr>
      </w:pPr>
      <w:r w:rsidDel="00000000" w:rsidR="00000000" w:rsidRPr="00000000">
        <w:rPr>
          <w:highlight w:val="green"/>
          <w:rtl w:val="0"/>
        </w:rPr>
        <w:t xml:space="preserve">Enable Cloud IoT server to set the date and time to a particular lock as well as all locks connected to the gateway at the same time.</w:t>
      </w:r>
    </w:p>
    <w:p w:rsidR="00000000" w:rsidDel="00000000" w:rsidP="00000000" w:rsidRDefault="00000000" w:rsidRPr="00000000" w14:paraId="00000030">
      <w:pPr>
        <w:keepNext w:val="1"/>
        <w:keepLines w:val="1"/>
        <w:numPr>
          <w:ilvl w:val="0"/>
          <w:numId w:val="1"/>
        </w:numPr>
        <w:ind w:left="720" w:hanging="360"/>
        <w:rPr>
          <w:del w:author="TNC Mouli" w:id="3" w:date="2022-11-05T04:58:39Z"/>
          <w:highlight w:val="green"/>
        </w:rPr>
      </w:pPr>
      <w:del w:author="TNC Mouli" w:id="3" w:date="2022-11-05T04:58:39Z">
        <w:commentRangeStart w:id="1"/>
        <w:r w:rsidDel="00000000" w:rsidR="00000000" w:rsidRPr="00000000">
          <w:rPr>
            <w:highlight w:val="green"/>
            <w:rtl w:val="0"/>
          </w:rPr>
          <w:delText xml:space="preserve">Enable the Cloud IoT server to read the date and time of a lock through the get status command.</w:delText>
        </w:r>
      </w:del>
    </w:p>
    <w:p w:rsidR="00000000" w:rsidDel="00000000" w:rsidP="00000000" w:rsidRDefault="00000000" w:rsidRPr="00000000" w14:paraId="00000031">
      <w:pPr>
        <w:pStyle w:val="Heading1"/>
        <w:pageBreakBefore w:val="0"/>
        <w:rPr/>
      </w:pPr>
      <w:bookmarkStart w:colFirst="0" w:colLast="0" w:name="_3bz6f4p95dl4" w:id="4"/>
      <w:bookmarkEnd w:id="4"/>
      <w:commentRangeEnd w:id="1"/>
      <w:r w:rsidDel="00000000" w:rsidR="00000000" w:rsidRPr="00000000">
        <w:commentReference w:id="1"/>
      </w:r>
      <w:r w:rsidDel="00000000" w:rsidR="00000000" w:rsidRPr="00000000">
        <w:rPr>
          <w:rtl w:val="0"/>
        </w:rPr>
        <w:t xml:space="preserve">Gateway MQTT Reference for CloudExt IoT Server</w:t>
      </w:r>
    </w:p>
    <w:p w:rsidR="00000000" w:rsidDel="00000000" w:rsidP="00000000" w:rsidRDefault="00000000" w:rsidRPr="00000000" w14:paraId="00000032">
      <w:pPr>
        <w:pageBreakBefore w:val="0"/>
        <w:rPr/>
      </w:pPr>
      <w:r w:rsidDel="00000000" w:rsidR="00000000" w:rsidRPr="00000000">
        <w:rPr>
          <w:rtl w:val="0"/>
        </w:rPr>
        <w:t xml:space="preserve">This section contains the proposed MQTT reference for Gateway and CloudExt IoT Server for exchanging the data to fulfill the </w:t>
      </w:r>
      <w:hyperlink w:anchor="_g60gpvff2fuz">
        <w:r w:rsidDel="00000000" w:rsidR="00000000" w:rsidRPr="00000000">
          <w:rPr>
            <w:color w:val="1155cc"/>
            <w:u w:val="single"/>
            <w:rtl w:val="0"/>
          </w:rPr>
          <w:t xml:space="preserve">gateway requirements</w:t>
        </w:r>
      </w:hyperlink>
      <w:r w:rsidDel="00000000" w:rsidR="00000000" w:rsidRPr="00000000">
        <w:rPr>
          <w:rtl w:val="0"/>
        </w:rPr>
        <w:t xml:space="preserve">.</w:t>
      </w:r>
    </w:p>
    <w:p w:rsidR="00000000" w:rsidDel="00000000" w:rsidP="00000000" w:rsidRDefault="00000000" w:rsidRPr="00000000" w14:paraId="00000033">
      <w:pPr>
        <w:pageBreakBefore w:val="0"/>
        <w:rPr>
          <w:b w:val="1"/>
          <w:u w:val="single"/>
        </w:rPr>
      </w:pPr>
      <w:r w:rsidDel="00000000" w:rsidR="00000000" w:rsidRPr="00000000">
        <w:rPr>
          <w:b w:val="1"/>
          <w:u w:val="single"/>
          <w:rtl w:val="0"/>
        </w:rPr>
        <w:t xml:space="preserve">Note 1:</w:t>
      </w:r>
    </w:p>
    <w:p w:rsidR="00000000" w:rsidDel="00000000" w:rsidP="00000000" w:rsidRDefault="00000000" w:rsidRPr="00000000" w14:paraId="00000034">
      <w:pPr>
        <w:pageBreakBefore w:val="0"/>
        <w:rPr>
          <w:color w:val="666666"/>
        </w:rPr>
      </w:pPr>
      <w:r w:rsidDel="00000000" w:rsidR="00000000" w:rsidRPr="00000000">
        <w:rPr>
          <w:color w:val="666666"/>
          <w:rtl w:val="0"/>
        </w:rPr>
        <w:t xml:space="preserve">MQTT topics and payload formats listed in this section are based on the Register Command document received from Macrotech on 4th Feb 2022.</w:t>
      </w:r>
    </w:p>
    <w:p w:rsidR="00000000" w:rsidDel="00000000" w:rsidP="00000000" w:rsidRDefault="00000000" w:rsidRPr="00000000" w14:paraId="00000035">
      <w:pPr>
        <w:rPr>
          <w:color w:val="666666"/>
        </w:rPr>
      </w:pPr>
      <w:r w:rsidDel="00000000" w:rsidR="00000000" w:rsidRPr="00000000">
        <w:rPr>
          <w:b w:val="1"/>
          <w:u w:val="single"/>
          <w:rtl w:val="0"/>
        </w:rPr>
        <w:t xml:space="preserve">Note 2:</w:t>
      </w:r>
      <w:r w:rsidDel="00000000" w:rsidR="00000000" w:rsidRPr="00000000">
        <w:rPr>
          <w:rtl w:val="0"/>
        </w:rPr>
      </w:r>
    </w:p>
    <w:p w:rsidR="00000000" w:rsidDel="00000000" w:rsidP="00000000" w:rsidRDefault="00000000" w:rsidRPr="00000000" w14:paraId="00000036">
      <w:pPr>
        <w:pageBreakBefore w:val="0"/>
        <w:rPr>
          <w:color w:val="666666"/>
        </w:rPr>
      </w:pPr>
      <w:r w:rsidDel="00000000" w:rsidR="00000000" w:rsidRPr="00000000">
        <w:rPr>
          <w:color w:val="666666"/>
          <w:rtl w:val="0"/>
        </w:rPr>
        <w:t xml:space="preserve">In the JSON payload exchanged between CloudExt IoT Server and Gateway, the field “Device Id” in MQTT topics corresponds to the unique identifier given for the lock controller. In the RF mesh (Wirepas mesh) network, MAC address is used as the node identifier, which poses a challenge in identifying the physical location of the corresponding lock. Assigning a unique human readable name like F1-R101-Lock (lock in Room 101 of Floor 1) or something similar is a better naming convention with regards to CloudExt’s user interface. So, the gateway shall maintain a mapping of RF mesh MAC address of human-readable unique name and use this mapping for translating the device id. </w:t>
      </w:r>
    </w:p>
    <w:p w:rsidR="00000000" w:rsidDel="00000000" w:rsidP="00000000" w:rsidRDefault="00000000" w:rsidRPr="00000000" w14:paraId="00000037">
      <w:pPr>
        <w:pageBreakBefore w:val="0"/>
        <w:rPr>
          <w:color w:val="666666"/>
        </w:rPr>
      </w:pPr>
      <w:r w:rsidDel="00000000" w:rsidR="00000000" w:rsidRPr="00000000">
        <w:rPr>
          <w:color w:val="666666"/>
          <w:rtl w:val="0"/>
        </w:rPr>
        <w:t xml:space="preserve">The mapping file (a CSV file) shall be provided to the gateway at the time of deployment/commissioning of the gateway.</w:t>
      </w:r>
    </w:p>
    <w:p w:rsidR="00000000" w:rsidDel="00000000" w:rsidP="00000000" w:rsidRDefault="00000000" w:rsidRPr="00000000" w14:paraId="00000038">
      <w:pPr>
        <w:pStyle w:val="Heading2"/>
        <w:rPr/>
      </w:pPr>
      <w:bookmarkStart w:colFirst="0" w:colLast="0" w:name="_xy8ivxgnbwzl" w:id="5"/>
      <w:bookmarkEnd w:id="5"/>
      <w:r w:rsidDel="00000000" w:rsidR="00000000" w:rsidRPr="00000000">
        <w:rPr>
          <w:rtl w:val="0"/>
        </w:rPr>
        <w:t xml:space="preserve">Registering lock controller nodes information with CloudExt IoT Server</w:t>
      </w:r>
    </w:p>
    <w:p w:rsidR="00000000" w:rsidDel="00000000" w:rsidP="00000000" w:rsidRDefault="00000000" w:rsidRPr="00000000" w14:paraId="00000039">
      <w:pPr>
        <w:rPr>
          <w:color w:val="666666"/>
        </w:rPr>
      </w:pPr>
      <w:r w:rsidDel="00000000" w:rsidR="00000000" w:rsidRPr="00000000">
        <w:rPr>
          <w:rtl w:val="0"/>
        </w:rPr>
        <w:t xml:space="preserve">The gateway supports the following MQTT topics for exchanging the data between lock controllers and CloudExt IoT server:</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480"/>
        <w:gridCol w:w="3765"/>
        <w:tblGridChange w:id="0">
          <w:tblGrid>
            <w:gridCol w:w="2115"/>
            <w:gridCol w:w="3480"/>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b w:val="1"/>
                <w:color w:val="666666"/>
              </w:rPr>
            </w:pPr>
            <w:r w:rsidDel="00000000" w:rsidR="00000000" w:rsidRPr="00000000">
              <w:rPr>
                <w:b w:val="1"/>
                <w:color w:val="666666"/>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b w:val="1"/>
                <w:color w:val="666666"/>
              </w:rPr>
            </w:pPr>
            <w:r w:rsidDel="00000000" w:rsidR="00000000" w:rsidRPr="00000000">
              <w:rPr>
                <w:b w:val="1"/>
                <w:color w:val="666666"/>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b w:val="1"/>
                <w:color w:val="666666"/>
              </w:rPr>
            </w:pPr>
            <w:r w:rsidDel="00000000" w:rsidR="00000000" w:rsidRPr="00000000">
              <w:rPr>
                <w:b w:val="1"/>
                <w:color w:val="66666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color w:val="666666"/>
              </w:rPr>
            </w:pPr>
            <w:r w:rsidDel="00000000" w:rsidR="00000000" w:rsidRPr="00000000">
              <w:rPr>
                <w:color w:val="666666"/>
                <w:rtl w:val="0"/>
              </w:rPr>
              <w:t xml:space="preserve">CMD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color w:val="666666"/>
              </w:rPr>
            </w:pPr>
            <w:r w:rsidDel="00000000" w:rsidR="00000000" w:rsidRPr="00000000">
              <w:rPr>
                <w:color w:val="666666"/>
                <w:rtl w:val="0"/>
              </w:rPr>
              <w:t xml:space="preserve">Subscription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color w:val="666666"/>
              </w:rPr>
            </w:pPr>
            <w:r w:rsidDel="00000000" w:rsidR="00000000" w:rsidRPr="00000000">
              <w:rPr>
                <w:color w:val="666666"/>
                <w:rtl w:val="0"/>
              </w:rPr>
              <w:t xml:space="preserve">Subscribes to this topic to receive commands from CloudExt IoT server for performing operations like unlocking, get status, … on the lock controllers.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color w:val="666666"/>
              </w:rPr>
            </w:pPr>
            <w:r w:rsidDel="00000000" w:rsidR="00000000" w:rsidRPr="00000000">
              <w:rPr>
                <w:color w:val="666666"/>
                <w:rtl w:val="0"/>
              </w:rPr>
              <w:t xml:space="preserve">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color w:val="666666"/>
              </w:rPr>
            </w:pPr>
            <w:r w:rsidDel="00000000" w:rsidR="00000000" w:rsidRPr="00000000">
              <w:rPr>
                <w:color w:val="666666"/>
                <w:rtl w:val="0"/>
              </w:rPr>
              <w:t xml:space="preserve">Publishing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color w:val="666666"/>
              </w:rPr>
            </w:pPr>
            <w:r w:rsidDel="00000000" w:rsidR="00000000" w:rsidRPr="00000000">
              <w:rPr>
                <w:color w:val="666666"/>
                <w:rtl w:val="0"/>
              </w:rPr>
              <w:t xml:space="preserve">The gateway publishes the telemetry data and one-time attribute data received from lock controllers.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color w:val="666666"/>
              </w:rPr>
            </w:pPr>
            <w:r w:rsidDel="00000000" w:rsidR="00000000" w:rsidRPr="00000000">
              <w:rPr>
                <w:color w:val="666666"/>
                <w:rtl w:val="0"/>
              </w:rPr>
              <w:t xml:space="preserve">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color w:val="666666"/>
              </w:rPr>
            </w:pPr>
            <w:r w:rsidDel="00000000" w:rsidR="00000000" w:rsidRPr="00000000">
              <w:rPr>
                <w:color w:val="666666"/>
                <w:rtl w:val="0"/>
              </w:rPr>
              <w:t xml:space="preserve">Publishing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color w:val="666666"/>
              </w:rPr>
            </w:pPr>
            <w:r w:rsidDel="00000000" w:rsidR="00000000" w:rsidRPr="00000000">
              <w:rPr>
                <w:color w:val="666666"/>
                <w:rtl w:val="0"/>
              </w:rPr>
              <w:t xml:space="preserve">The gateway publishes the alarms such as low-battery, deadbolt-alerts received from lock controllers.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color w:val="666666"/>
              </w:rPr>
            </w:pPr>
            <w:r w:rsidDel="00000000" w:rsidR="00000000" w:rsidRPr="00000000">
              <w:rPr>
                <w:color w:val="666666"/>
                <w:rtl w:val="0"/>
              </w:rPr>
              <w:t xml:space="preserve">CMD_RESP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color w:val="666666"/>
              </w:rPr>
            </w:pPr>
            <w:r w:rsidDel="00000000" w:rsidR="00000000" w:rsidRPr="00000000">
              <w:rPr>
                <w:color w:val="666666"/>
                <w:rtl w:val="0"/>
              </w:rPr>
              <w:t xml:space="preserve">Publishing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color w:val="666666"/>
              </w:rPr>
            </w:pPr>
            <w:r w:rsidDel="00000000" w:rsidR="00000000" w:rsidRPr="00000000">
              <w:rPr>
                <w:color w:val="666666"/>
                <w:rtl w:val="0"/>
              </w:rPr>
              <w:t xml:space="preserve">The gateway publishes the command responses received from lock controllers.</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Accordingly, the gateway sends the following JSON registration message to CloudExt IoT server during the gateway startup:</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b w:val="1"/>
              </w:rPr>
            </w:pPr>
            <w:r w:rsidDel="00000000" w:rsidR="00000000" w:rsidRPr="00000000">
              <w:rPr>
                <w:b w:val="1"/>
                <w:rtl w:val="0"/>
              </w:rPr>
              <w:t xml:space="preserve">system/</w:t>
            </w:r>
            <w:r w:rsidDel="00000000" w:rsidR="00000000" w:rsidRPr="00000000">
              <w:rPr>
                <w:b w:val="1"/>
                <w:shd w:fill="ffe599" w:val="clear"/>
                <w:rtl w:val="0"/>
              </w:rPr>
              <w:t xml:space="preserve">{Gateway ID}</w:t>
            </w:r>
            <w:r w:rsidDel="00000000" w:rsidR="00000000" w:rsidRPr="00000000">
              <w:rPr>
                <w:b w:val="1"/>
                <w:rtl w:val="0"/>
              </w:rPr>
              <w:t xml:space="preserve">/register/group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F">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"group_details": [</w:t>
            </w:r>
          </w:p>
          <w:p w:rsidR="00000000" w:rsidDel="00000000" w:rsidP="00000000" w:rsidRDefault="00000000" w:rsidRPr="00000000" w14:paraId="00000050">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1">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"device_id" : "{Device ID} like F1-R101-Lock&gt;",</w:t>
            </w:r>
          </w:p>
          <w:p w:rsidR="00000000" w:rsidDel="00000000" w:rsidP="00000000" w:rsidRDefault="00000000" w:rsidRPr="00000000" w14:paraId="00000052">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"device_name" : "&lt;Name or can be device_id&gt;",</w:t>
            </w:r>
          </w:p>
          <w:p w:rsidR="00000000" w:rsidDel="00000000" w:rsidP="00000000" w:rsidRDefault="00000000" w:rsidRPr="00000000" w14:paraId="00000053">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"command_topics" : [</w:t>
            </w:r>
          </w:p>
          <w:p w:rsidR="00000000" w:rsidDel="00000000" w:rsidP="00000000" w:rsidRDefault="00000000" w:rsidRPr="00000000" w14:paraId="00000054">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5">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"topic" : "{Device ID}/CMD",</w:t>
            </w:r>
          </w:p>
          <w:p w:rsidR="00000000" w:rsidDel="00000000" w:rsidP="00000000" w:rsidRDefault="00000000" w:rsidRPr="00000000" w14:paraId="00000056">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"qos" : "1"</w:t>
            </w:r>
            <w:r w:rsidDel="00000000" w:rsidR="00000000" w:rsidRPr="00000000">
              <w:rPr>
                <w:rtl w:val="0"/>
              </w:rPr>
            </w:r>
          </w:p>
          <w:p w:rsidR="00000000" w:rsidDel="00000000" w:rsidP="00000000" w:rsidRDefault="00000000" w:rsidRPr="00000000" w14:paraId="00000057">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8">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9">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"event_topics" : [</w:t>
            </w:r>
          </w:p>
          <w:p w:rsidR="00000000" w:rsidDel="00000000" w:rsidP="00000000" w:rsidRDefault="00000000" w:rsidRPr="00000000" w14:paraId="0000005A">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B">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"topic" : "{Device ID}/ALARM",</w:t>
            </w:r>
          </w:p>
          <w:p w:rsidR="00000000" w:rsidDel="00000000" w:rsidP="00000000" w:rsidRDefault="00000000" w:rsidRPr="00000000" w14:paraId="0000005C">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"qos" : "1"</w:t>
            </w:r>
          </w:p>
          <w:p w:rsidR="00000000" w:rsidDel="00000000" w:rsidP="00000000" w:rsidRDefault="00000000" w:rsidRPr="00000000" w14:paraId="0000005D">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E">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F">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"topic" : "{Device ID}/CMD_RESP",</w:t>
            </w:r>
          </w:p>
          <w:p w:rsidR="00000000" w:rsidDel="00000000" w:rsidP="00000000" w:rsidRDefault="00000000" w:rsidRPr="00000000" w14:paraId="00000060">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"qos" : "1"</w:t>
            </w:r>
          </w:p>
          <w:p w:rsidR="00000000" w:rsidDel="00000000" w:rsidP="00000000" w:rsidRDefault="00000000" w:rsidRPr="00000000" w14:paraId="00000061">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2">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3">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"topic" : "{Device ID}/NOTIFICATION",</w:t>
            </w:r>
          </w:p>
          <w:p w:rsidR="00000000" w:rsidDel="00000000" w:rsidP="00000000" w:rsidRDefault="00000000" w:rsidRPr="00000000" w14:paraId="00000064">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"qos" : "1"</w:t>
            </w:r>
          </w:p>
          <w:p w:rsidR="00000000" w:rsidDel="00000000" w:rsidP="00000000" w:rsidRDefault="00000000" w:rsidRPr="00000000" w14:paraId="00000065">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6">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7">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8">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9">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"device_id" : "&lt;Another {Device ID} like F3-R304-Lock&gt;",</w:t>
            </w:r>
          </w:p>
          <w:p w:rsidR="00000000" w:rsidDel="00000000" w:rsidP="00000000" w:rsidRDefault="00000000" w:rsidRPr="00000000" w14:paraId="0000006A">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"device_name" : "&lt;Name or can be device_id&gt;",</w:t>
            </w:r>
          </w:p>
          <w:p w:rsidR="00000000" w:rsidDel="00000000" w:rsidP="00000000" w:rsidRDefault="00000000" w:rsidRPr="00000000" w14:paraId="0000006B">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"command_topics" : [</w:t>
            </w:r>
          </w:p>
          <w:p w:rsidR="00000000" w:rsidDel="00000000" w:rsidP="00000000" w:rsidRDefault="00000000" w:rsidRPr="00000000" w14:paraId="0000006C">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D">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"topic" : "{Device ID}/CMD",</w:t>
            </w:r>
          </w:p>
          <w:p w:rsidR="00000000" w:rsidDel="00000000" w:rsidP="00000000" w:rsidRDefault="00000000" w:rsidRPr="00000000" w14:paraId="0000006E">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"qos" : "1"</w:t>
            </w:r>
          </w:p>
          <w:p w:rsidR="00000000" w:rsidDel="00000000" w:rsidP="00000000" w:rsidRDefault="00000000" w:rsidRPr="00000000" w14:paraId="0000006F">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0">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1">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"event_topics" : [</w:t>
            </w:r>
          </w:p>
          <w:p w:rsidR="00000000" w:rsidDel="00000000" w:rsidP="00000000" w:rsidRDefault="00000000" w:rsidRPr="00000000" w14:paraId="00000072">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3">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"topic" : "{Device ID}/ALARM",</w:t>
            </w:r>
          </w:p>
          <w:p w:rsidR="00000000" w:rsidDel="00000000" w:rsidP="00000000" w:rsidRDefault="00000000" w:rsidRPr="00000000" w14:paraId="00000074">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"qos" : "1"</w:t>
            </w:r>
          </w:p>
          <w:p w:rsidR="00000000" w:rsidDel="00000000" w:rsidP="00000000" w:rsidRDefault="00000000" w:rsidRPr="00000000" w14:paraId="00000075">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6">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7">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"topic" : "{Device ID}/CMD_RESP",</w:t>
            </w:r>
          </w:p>
          <w:p w:rsidR="00000000" w:rsidDel="00000000" w:rsidP="00000000" w:rsidRDefault="00000000" w:rsidRPr="00000000" w14:paraId="00000078">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"qos" : "1"</w:t>
            </w:r>
          </w:p>
          <w:p w:rsidR="00000000" w:rsidDel="00000000" w:rsidP="00000000" w:rsidRDefault="00000000" w:rsidRPr="00000000" w14:paraId="00000079">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A">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B">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"topic" : "{Device ID}/NOTIFICATION",</w:t>
            </w:r>
          </w:p>
          <w:p w:rsidR="00000000" w:rsidDel="00000000" w:rsidP="00000000" w:rsidRDefault="00000000" w:rsidRPr="00000000" w14:paraId="0000007C">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"qos" : "1"</w:t>
            </w:r>
          </w:p>
          <w:p w:rsidR="00000000" w:rsidDel="00000000" w:rsidP="00000000" w:rsidRDefault="00000000" w:rsidRPr="00000000" w14:paraId="0000007D">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E">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F">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0">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1">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In the JSON payload, the </w:t>
            </w:r>
            <w:r w:rsidDel="00000000" w:rsidR="00000000" w:rsidRPr="00000000">
              <w:rPr>
                <w:b w:val="1"/>
                <w:rtl w:val="0"/>
              </w:rPr>
              <w:t xml:space="preserve">group_details</w:t>
            </w:r>
            <w:r w:rsidDel="00000000" w:rsidR="00000000" w:rsidRPr="00000000">
              <w:rPr>
                <w:rtl w:val="0"/>
              </w:rPr>
              <w:t xml:space="preserve"> array object contains the data (same data) for each lock controller in the given RF mesh network. If there are 100 lock controllers, then group_details contains 100 elements in the array, each representing the individual lock controller.</w:t>
            </w:r>
          </w:p>
        </w:tc>
      </w:tr>
    </w:tbl>
    <w:p w:rsidR="00000000" w:rsidDel="00000000" w:rsidP="00000000" w:rsidRDefault="00000000" w:rsidRPr="00000000" w14:paraId="00000085">
      <w:pPr>
        <w:pStyle w:val="Heading2"/>
        <w:pageBreakBefore w:val="0"/>
        <w:rPr/>
      </w:pPr>
      <w:bookmarkStart w:colFirst="0" w:colLast="0" w:name="_3teaiay14b4m" w:id="6"/>
      <w:bookmarkEnd w:id="6"/>
      <w:r w:rsidDel="00000000" w:rsidR="00000000" w:rsidRPr="00000000">
        <w:rPr>
          <w:rtl w:val="0"/>
        </w:rPr>
        <w:t xml:space="preserve">Commands from Cloud IoT Server to Gateway</w:t>
      </w:r>
    </w:p>
    <w:p w:rsidR="00000000" w:rsidDel="00000000" w:rsidP="00000000" w:rsidRDefault="00000000" w:rsidRPr="00000000" w14:paraId="00000086">
      <w:pPr>
        <w:pStyle w:val="Heading3"/>
        <w:pageBreakBefore w:val="0"/>
        <w:rPr/>
      </w:pPr>
      <w:bookmarkStart w:colFirst="0" w:colLast="0" w:name="_xeu6pz3ens1x" w:id="7"/>
      <w:bookmarkEnd w:id="7"/>
      <w:r w:rsidDel="00000000" w:rsidR="00000000" w:rsidRPr="00000000">
        <w:rPr>
          <w:rtl w:val="0"/>
        </w:rPr>
        <w:t xml:space="preserve">Get Status - Individual Lock</w:t>
      </w:r>
    </w:p>
    <w:p w:rsidR="00000000" w:rsidDel="00000000" w:rsidP="00000000" w:rsidRDefault="00000000" w:rsidRPr="00000000" w14:paraId="00000087">
      <w:pPr>
        <w:pageBreakBefore w:val="0"/>
        <w:rPr/>
      </w:pPr>
      <w:r w:rsidDel="00000000" w:rsidR="00000000" w:rsidRPr="00000000">
        <w:rPr>
          <w:rtl w:val="0"/>
        </w:rPr>
        <w:t xml:space="preserve">The following MQTT message is sent from Cloud IoT Server for querying the status of a specific lock in the RF mesh network associated with the gateway: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getstatus</w:t>
            </w:r>
            <w:r w:rsidDel="00000000" w:rsidR="00000000" w:rsidRPr="00000000">
              <w:rPr>
                <w:rFonts w:ascii="Courier New" w:cs="Courier New" w:eastAsia="Courier New" w:hAnsi="Courier New"/>
                <w:rtl w:val="0"/>
              </w:rPr>
              <w:t xml:space="preserve">”, “Seq” : &lt;integer&gt;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status should be fetched from that lock controller.</w:t>
            </w:r>
          </w:p>
          <w:p w:rsidR="00000000" w:rsidDel="00000000" w:rsidP="00000000" w:rsidRDefault="00000000" w:rsidRPr="00000000" w14:paraId="0000008E">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8F">
            <w:pPr>
              <w:pageBreakBefore w:val="0"/>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tc>
      </w:tr>
    </w:tbl>
    <w:p w:rsidR="00000000" w:rsidDel="00000000" w:rsidP="00000000" w:rsidRDefault="00000000" w:rsidRPr="00000000" w14:paraId="00000090">
      <w:pPr>
        <w:pStyle w:val="Heading3"/>
        <w:rPr/>
      </w:pPr>
      <w:bookmarkStart w:colFirst="0" w:colLast="0" w:name="_as73r72j791u" w:id="8"/>
      <w:bookmarkEnd w:id="8"/>
      <w:r w:rsidDel="00000000" w:rsidR="00000000" w:rsidRPr="00000000">
        <w:rPr>
          <w:rtl w:val="0"/>
        </w:rPr>
        <w:t xml:space="preserve">Get Status -  From All Lock Controllers</w:t>
      </w:r>
    </w:p>
    <w:p w:rsidR="00000000" w:rsidDel="00000000" w:rsidP="00000000" w:rsidRDefault="00000000" w:rsidRPr="00000000" w14:paraId="00000091">
      <w:pPr>
        <w:rPr/>
      </w:pPr>
      <w:r w:rsidDel="00000000" w:rsidR="00000000" w:rsidRPr="00000000">
        <w:rPr>
          <w:rtl w:val="0"/>
        </w:rPr>
        <w:t xml:space="preserve">The following MQTT message is sent from Cloud IoT Server to the gateway to get the status from all lock controllers: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b w:val="1"/>
              </w:rPr>
            </w:pPr>
            <w:r w:rsidDel="00000000" w:rsidR="00000000" w:rsidRPr="00000000">
              <w:rPr>
                <w:b w:val="1"/>
                <w:shd w:fill="ffe599" w:val="clear"/>
                <w:rtl w:val="0"/>
              </w:rPr>
              <w:t xml:space="preserve">{Gateway ID}</w:t>
            </w:r>
            <w:r w:rsidDel="00000000" w:rsidR="00000000" w:rsidRPr="00000000">
              <w:rPr>
                <w:b w:val="1"/>
                <w:rtl w:val="0"/>
              </w:rPr>
              <w:t xml:space="preserve">/CMD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getstatus</w:t>
            </w:r>
            <w:r w:rsidDel="00000000" w:rsidR="00000000" w:rsidRPr="00000000">
              <w:rPr>
                <w:rFonts w:ascii="Courier New" w:cs="Courier New" w:eastAsia="Courier New" w:hAnsi="Courier New"/>
                <w:rtl w:val="0"/>
              </w:rPr>
              <w:t xml:space="preserve">”, “Seq” : &lt;integer&gt;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{Gateway ID}</w:t>
            </w:r>
            <w:r w:rsidDel="00000000" w:rsidR="00000000" w:rsidRPr="00000000">
              <w:rPr>
                <w:rtl w:val="0"/>
              </w:rPr>
              <w:t xml:space="preserve"> is set with the user-readable string as listed in CloudExt’s UI (for example: Macrotech_GW_1) so that the command is broadcasted to all lock controllers in the mesh network associated with the gateway.</w:t>
            </w:r>
          </w:p>
          <w:p w:rsidR="00000000" w:rsidDel="00000000" w:rsidP="00000000" w:rsidRDefault="00000000" w:rsidRPr="00000000" w14:paraId="00000098">
            <w:pPr>
              <w:widowControl w:val="0"/>
              <w:spacing w:after="0" w:line="240" w:lineRule="auto"/>
              <w:rPr/>
            </w:pPr>
            <w:r w:rsidDel="00000000" w:rsidR="00000000" w:rsidRPr="00000000">
              <w:rPr>
                <w:rtl w:val="0"/>
              </w:rPr>
            </w:r>
          </w:p>
          <w:p w:rsidR="00000000" w:rsidDel="00000000" w:rsidP="00000000" w:rsidRDefault="00000000" w:rsidRPr="00000000" w14:paraId="00000099">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p w:rsidR="00000000" w:rsidDel="00000000" w:rsidP="00000000" w:rsidRDefault="00000000" w:rsidRPr="00000000" w14:paraId="0000009A">
            <w:pPr>
              <w:widowControl w:val="0"/>
              <w:spacing w:after="0" w:line="240" w:lineRule="auto"/>
              <w:rPr/>
            </w:pPr>
            <w:r w:rsidDel="00000000" w:rsidR="00000000" w:rsidRPr="00000000">
              <w:rPr>
                <w:rtl w:val="0"/>
              </w:rPr>
            </w:r>
          </w:p>
          <w:p w:rsidR="00000000" w:rsidDel="00000000" w:rsidP="00000000" w:rsidRDefault="00000000" w:rsidRPr="00000000" w14:paraId="0000009B">
            <w:pPr>
              <w:widowControl w:val="0"/>
              <w:spacing w:after="0" w:line="240" w:lineRule="auto"/>
              <w:rPr>
                <w:b w:val="1"/>
              </w:rPr>
            </w:pPr>
            <w:r w:rsidDel="00000000" w:rsidR="00000000" w:rsidRPr="00000000">
              <w:rPr>
                <w:b w:val="1"/>
                <w:rtl w:val="0"/>
              </w:rPr>
              <w:t xml:space="preserve">NOTE:</w:t>
            </w:r>
          </w:p>
          <w:p w:rsidR="00000000" w:rsidDel="00000000" w:rsidP="00000000" w:rsidRDefault="00000000" w:rsidRPr="00000000" w14:paraId="0000009C">
            <w:pPr>
              <w:widowControl w:val="0"/>
              <w:numPr>
                <w:ilvl w:val="0"/>
                <w:numId w:val="3"/>
              </w:numPr>
              <w:spacing w:after="0" w:line="240" w:lineRule="auto"/>
              <w:ind w:left="720" w:hanging="360"/>
            </w:pPr>
            <w:r w:rsidDel="00000000" w:rsidR="00000000" w:rsidRPr="00000000">
              <w:rPr>
                <w:rtl w:val="0"/>
              </w:rPr>
              <w:t xml:space="preserve">When this command is sent to the gateway, the gateway shall take care of broadcasting this command to all lock controllers in the given mesh network.</w:t>
            </w:r>
          </w:p>
          <w:p w:rsidR="00000000" w:rsidDel="00000000" w:rsidP="00000000" w:rsidRDefault="00000000" w:rsidRPr="00000000" w14:paraId="0000009D">
            <w:pPr>
              <w:widowControl w:val="0"/>
              <w:numPr>
                <w:ilvl w:val="0"/>
                <w:numId w:val="3"/>
              </w:numPr>
              <w:spacing w:after="0" w:line="240" w:lineRule="auto"/>
              <w:ind w:left="720" w:hanging="360"/>
            </w:pPr>
            <w:r w:rsidDel="00000000" w:rsidR="00000000" w:rsidRPr="00000000">
              <w:rPr>
                <w:rtl w:val="0"/>
              </w:rPr>
              <w:t xml:space="preserve">CloudExt IoT broker/server would receive as many responses as the number of active lock controllers in the given mesh network. All such responses carry the same Seq number sent in the command request.</w:t>
            </w:r>
          </w:p>
        </w:tc>
      </w:tr>
    </w:tbl>
    <w:p w:rsidR="00000000" w:rsidDel="00000000" w:rsidP="00000000" w:rsidRDefault="00000000" w:rsidRPr="00000000" w14:paraId="0000009E">
      <w:pPr>
        <w:pStyle w:val="Heading3"/>
        <w:pageBreakBefore w:val="0"/>
        <w:rPr/>
      </w:pPr>
      <w:bookmarkStart w:colFirst="0" w:colLast="0" w:name="_td305qu1prx2" w:id="9"/>
      <w:bookmarkEnd w:id="9"/>
      <w:r w:rsidDel="00000000" w:rsidR="00000000" w:rsidRPr="00000000">
        <w:rPr>
          <w:rtl w:val="0"/>
        </w:rPr>
        <w:t xml:space="preserve">Unlock Door - Normal Operation</w:t>
      </w:r>
    </w:p>
    <w:p w:rsidR="00000000" w:rsidDel="00000000" w:rsidP="00000000" w:rsidRDefault="00000000" w:rsidRPr="00000000" w14:paraId="0000009F">
      <w:pPr>
        <w:pageBreakBefore w:val="0"/>
        <w:rPr/>
      </w:pPr>
      <w:r w:rsidDel="00000000" w:rsidR="00000000" w:rsidRPr="00000000">
        <w:rPr>
          <w:rtl w:val="0"/>
        </w:rPr>
        <w:t xml:space="preserve">The following MQTT message is sent from Cloud IoT Server for unlocking a door, when the deadbolt is </w:t>
      </w:r>
      <w:r w:rsidDel="00000000" w:rsidR="00000000" w:rsidRPr="00000000">
        <w:rPr>
          <w:u w:val="single"/>
          <w:rtl w:val="0"/>
        </w:rPr>
        <w:t xml:space="preserve">not engaged</w:t>
      </w:r>
      <w:r w:rsidDel="00000000" w:rsidR="00000000" w:rsidRPr="00000000">
        <w:rPr>
          <w:rtl w:val="0"/>
        </w:rPr>
        <w:t xml:space="preserve"> from inside: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unlock</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“Seq” : &lt;integer&gt;</w:t>
            </w:r>
            <w:r w:rsidDel="00000000" w:rsidR="00000000" w:rsidRPr="00000000">
              <w:rPr>
                <w:rFonts w:ascii="Courier New" w:cs="Courier New" w:eastAsia="Courier New" w:hAnsi="Courier New"/>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corresponding door should be unlocked.</w:t>
            </w:r>
          </w:p>
          <w:p w:rsidR="00000000" w:rsidDel="00000000" w:rsidP="00000000" w:rsidRDefault="00000000" w:rsidRPr="00000000" w14:paraId="000000A6">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A7">
            <w:pPr>
              <w:pageBreakBefore w:val="0"/>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r w:rsidDel="00000000" w:rsidR="00000000" w:rsidRPr="00000000">
              <w:rPr>
                <w:rtl w:val="0"/>
              </w:rPr>
            </w:r>
          </w:p>
        </w:tc>
      </w:tr>
    </w:tbl>
    <w:p w:rsidR="00000000" w:rsidDel="00000000" w:rsidP="00000000" w:rsidRDefault="00000000" w:rsidRPr="00000000" w14:paraId="000000A8">
      <w:pPr>
        <w:pStyle w:val="Heading3"/>
        <w:pageBreakBefore w:val="0"/>
        <w:rPr/>
      </w:pPr>
      <w:bookmarkStart w:colFirst="0" w:colLast="0" w:name="_owfhahomflj9" w:id="10"/>
      <w:bookmarkEnd w:id="10"/>
      <w:r w:rsidDel="00000000" w:rsidR="00000000" w:rsidRPr="00000000">
        <w:rPr>
          <w:rtl w:val="0"/>
        </w:rPr>
        <w:t xml:space="preserve">Unlock Door - Emergency Operation</w:t>
      </w:r>
    </w:p>
    <w:p w:rsidR="00000000" w:rsidDel="00000000" w:rsidP="00000000" w:rsidRDefault="00000000" w:rsidRPr="00000000" w14:paraId="000000A9">
      <w:pPr>
        <w:pageBreakBefore w:val="0"/>
        <w:rPr/>
      </w:pPr>
      <w:r w:rsidDel="00000000" w:rsidR="00000000" w:rsidRPr="00000000">
        <w:rPr>
          <w:rtl w:val="0"/>
        </w:rPr>
        <w:t xml:space="preserve">The following MQTT message is sent from Cloud IoT Server for unlocking a door, when the deadbolt is </w:t>
      </w:r>
      <w:r w:rsidDel="00000000" w:rsidR="00000000" w:rsidRPr="00000000">
        <w:rPr>
          <w:u w:val="single"/>
          <w:rtl w:val="0"/>
        </w:rPr>
        <w:t xml:space="preserve">engaged</w:t>
      </w:r>
      <w:r w:rsidDel="00000000" w:rsidR="00000000" w:rsidRPr="00000000">
        <w:rPr>
          <w:rtl w:val="0"/>
        </w:rPr>
        <w:t xml:space="preserve"> from inside :</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emunlock</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“Seq” : &lt;integer&gt;</w:t>
            </w:r>
            <w:r w:rsidDel="00000000" w:rsidR="00000000" w:rsidRPr="00000000">
              <w:rPr>
                <w:rFonts w:ascii="Courier New" w:cs="Courier New" w:eastAsia="Courier New" w:hAnsi="Courier New"/>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corresponding door should be unlocked as part of emergency operation.</w:t>
            </w:r>
          </w:p>
          <w:p w:rsidR="00000000" w:rsidDel="00000000" w:rsidP="00000000" w:rsidRDefault="00000000" w:rsidRPr="00000000" w14:paraId="000000B0">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B1">
            <w:pPr>
              <w:pageBreakBefore w:val="0"/>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r w:rsidDel="00000000" w:rsidR="00000000" w:rsidRPr="00000000">
              <w:rPr>
                <w:rtl w:val="0"/>
              </w:rPr>
            </w:r>
          </w:p>
        </w:tc>
      </w:tr>
    </w:tbl>
    <w:p w:rsidR="00000000" w:rsidDel="00000000" w:rsidP="00000000" w:rsidRDefault="00000000" w:rsidRPr="00000000" w14:paraId="000000B2">
      <w:pPr>
        <w:pStyle w:val="Heading3"/>
        <w:rPr/>
      </w:pPr>
      <w:bookmarkStart w:colFirst="0" w:colLast="0" w:name="_dgq9na6ig4zm" w:id="11"/>
      <w:bookmarkEnd w:id="11"/>
      <w:r w:rsidDel="00000000" w:rsidR="00000000" w:rsidRPr="00000000">
        <w:rPr>
          <w:rtl w:val="0"/>
        </w:rPr>
        <w:t xml:space="preserve">Enable Autolock</w:t>
      </w:r>
    </w:p>
    <w:p w:rsidR="00000000" w:rsidDel="00000000" w:rsidP="00000000" w:rsidRDefault="00000000" w:rsidRPr="00000000" w14:paraId="000000B3">
      <w:pPr>
        <w:rPr/>
      </w:pPr>
      <w:r w:rsidDel="00000000" w:rsidR="00000000" w:rsidRPr="00000000">
        <w:rPr>
          <w:rtl w:val="0"/>
        </w:rPr>
        <w:t xml:space="preserve">The following MQTT message is sent from Cloud IoT Server for enabling the autolock:</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enable_autolock</w:t>
            </w:r>
            <w:r w:rsidDel="00000000" w:rsidR="00000000" w:rsidRPr="00000000">
              <w:rPr>
                <w:rFonts w:ascii="Courier New" w:cs="Courier New" w:eastAsia="Courier New" w:hAnsi="Courier New"/>
                <w:rtl w:val="0"/>
              </w:rPr>
              <w:t xml:space="preserve">”, “Seq” : &lt;integer&gt;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autolock for the corresponding door should be enabled. When autolock is enabled, the locked door can only be opened either using NFC card or via web interface.</w:t>
            </w:r>
          </w:p>
          <w:p w:rsidR="00000000" w:rsidDel="00000000" w:rsidP="00000000" w:rsidRDefault="00000000" w:rsidRPr="00000000" w14:paraId="000000BA">
            <w:pPr>
              <w:widowControl w:val="0"/>
              <w:spacing w:after="0" w:line="240" w:lineRule="auto"/>
              <w:rPr/>
            </w:pPr>
            <w:r w:rsidDel="00000000" w:rsidR="00000000" w:rsidRPr="00000000">
              <w:rPr>
                <w:rtl w:val="0"/>
              </w:rPr>
            </w:r>
          </w:p>
          <w:p w:rsidR="00000000" w:rsidDel="00000000" w:rsidP="00000000" w:rsidRDefault="00000000" w:rsidRPr="00000000" w14:paraId="000000BB">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tc>
      </w:tr>
    </w:tbl>
    <w:p w:rsidR="00000000" w:rsidDel="00000000" w:rsidP="00000000" w:rsidRDefault="00000000" w:rsidRPr="00000000" w14:paraId="000000BC">
      <w:pPr>
        <w:pStyle w:val="Heading3"/>
        <w:rPr/>
      </w:pPr>
      <w:bookmarkStart w:colFirst="0" w:colLast="0" w:name="_5amnvvadde9" w:id="12"/>
      <w:bookmarkEnd w:id="12"/>
      <w:r w:rsidDel="00000000" w:rsidR="00000000" w:rsidRPr="00000000">
        <w:rPr>
          <w:rtl w:val="0"/>
        </w:rPr>
        <w:t xml:space="preserve">Disable Autolock</w:t>
      </w:r>
    </w:p>
    <w:p w:rsidR="00000000" w:rsidDel="00000000" w:rsidP="00000000" w:rsidRDefault="00000000" w:rsidRPr="00000000" w14:paraId="000000BD">
      <w:pPr>
        <w:rPr/>
      </w:pPr>
      <w:r w:rsidDel="00000000" w:rsidR="00000000" w:rsidRPr="00000000">
        <w:rPr>
          <w:rtl w:val="0"/>
        </w:rPr>
        <w:t xml:space="preserve">The following MQTT message is sent from Cloud IoT Server for disabling the autolock:</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disable_autolock</w:t>
            </w:r>
            <w:r w:rsidDel="00000000" w:rsidR="00000000" w:rsidRPr="00000000">
              <w:rPr>
                <w:rFonts w:ascii="Courier New" w:cs="Courier New" w:eastAsia="Courier New" w:hAnsi="Courier New"/>
                <w:rtl w:val="0"/>
              </w:rPr>
              <w:t xml:space="preserve">”, “Seq” : &lt;integer&gt;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autolock for the corresponding door should be disabled. When autolock is disabled, the door remains unlocked.</w:t>
            </w:r>
          </w:p>
          <w:p w:rsidR="00000000" w:rsidDel="00000000" w:rsidP="00000000" w:rsidRDefault="00000000" w:rsidRPr="00000000" w14:paraId="000000C4">
            <w:pPr>
              <w:widowControl w:val="0"/>
              <w:spacing w:after="0" w:line="240" w:lineRule="auto"/>
              <w:rPr/>
            </w:pPr>
            <w:r w:rsidDel="00000000" w:rsidR="00000000" w:rsidRPr="00000000">
              <w:rPr>
                <w:rtl w:val="0"/>
              </w:rPr>
            </w:r>
          </w:p>
          <w:p w:rsidR="00000000" w:rsidDel="00000000" w:rsidP="00000000" w:rsidRDefault="00000000" w:rsidRPr="00000000" w14:paraId="000000C5">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tc>
      </w:tr>
    </w:tbl>
    <w:p w:rsidR="00000000" w:rsidDel="00000000" w:rsidP="00000000" w:rsidRDefault="00000000" w:rsidRPr="00000000" w14:paraId="000000C6">
      <w:pPr>
        <w:pStyle w:val="Heading3"/>
        <w:rPr/>
      </w:pPr>
      <w:bookmarkStart w:colFirst="0" w:colLast="0" w:name="_n06o5nm5tsk" w:id="13"/>
      <w:bookmarkEnd w:id="13"/>
      <w:r w:rsidDel="00000000" w:rsidR="00000000" w:rsidRPr="00000000">
        <w:rPr>
          <w:rtl w:val="0"/>
        </w:rPr>
        <w:t xml:space="preserve">Disable Autolock On All Lock Controllers - Emergency Operation</w:t>
      </w:r>
    </w:p>
    <w:p w:rsidR="00000000" w:rsidDel="00000000" w:rsidP="00000000" w:rsidRDefault="00000000" w:rsidRPr="00000000" w14:paraId="000000C7">
      <w:pPr>
        <w:rPr/>
      </w:pPr>
      <w:r w:rsidDel="00000000" w:rsidR="00000000" w:rsidRPr="00000000">
        <w:rPr>
          <w:rtl w:val="0"/>
        </w:rPr>
        <w:t xml:space="preserve">The following MQTT message is sent from Cloud IoT Server to the gateway to disable the autolock on all lock controllers (</w:t>
      </w:r>
      <w:r w:rsidDel="00000000" w:rsidR="00000000" w:rsidRPr="00000000">
        <w:rPr>
          <w:b w:val="1"/>
          <w:u w:val="single"/>
          <w:rtl w:val="0"/>
        </w:rPr>
        <w:t xml:space="preserve">IMPORTANT NOTE:</w:t>
      </w:r>
      <w:r w:rsidDel="00000000" w:rsidR="00000000" w:rsidRPr="00000000">
        <w:rPr>
          <w:rtl w:val="0"/>
        </w:rPr>
        <w:t xml:space="preserve"> this command shall be used only during an emergency such as fire detection):</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b w:val="1"/>
              </w:rPr>
            </w:pPr>
            <w:r w:rsidDel="00000000" w:rsidR="00000000" w:rsidRPr="00000000">
              <w:rPr>
                <w:b w:val="1"/>
                <w:shd w:fill="ffe599" w:val="clear"/>
                <w:rtl w:val="0"/>
              </w:rPr>
              <w:t xml:space="preserve">{Gateway ID}</w:t>
            </w:r>
            <w:r w:rsidDel="00000000" w:rsidR="00000000" w:rsidRPr="00000000">
              <w:rPr>
                <w:b w:val="1"/>
                <w:rtl w:val="0"/>
              </w:rPr>
              <w:t xml:space="preserve">/CMD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disable_autolock</w:t>
            </w:r>
            <w:r w:rsidDel="00000000" w:rsidR="00000000" w:rsidRPr="00000000">
              <w:rPr>
                <w:rFonts w:ascii="Courier New" w:cs="Courier New" w:eastAsia="Courier New" w:hAnsi="Courier New"/>
                <w:rtl w:val="0"/>
              </w:rPr>
              <w:t xml:space="preserve">”, “Seq” : &lt;integer&gt;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{Gateway ID}</w:t>
            </w:r>
            <w:r w:rsidDel="00000000" w:rsidR="00000000" w:rsidRPr="00000000">
              <w:rPr>
                <w:rtl w:val="0"/>
              </w:rPr>
              <w:t xml:space="preserve"> is set with the user-readable string as listed in CloudExt’s UI (for example: Macrotech_GW_1) so that the command is broadcasted to all lock controllers in the mesh network associated with the gateway.</w:t>
            </w:r>
          </w:p>
          <w:p w:rsidR="00000000" w:rsidDel="00000000" w:rsidP="00000000" w:rsidRDefault="00000000" w:rsidRPr="00000000" w14:paraId="000000CE">
            <w:pPr>
              <w:widowControl w:val="0"/>
              <w:spacing w:after="0" w:line="240" w:lineRule="auto"/>
              <w:rPr/>
            </w:pPr>
            <w:r w:rsidDel="00000000" w:rsidR="00000000" w:rsidRPr="00000000">
              <w:rPr>
                <w:rtl w:val="0"/>
              </w:rPr>
            </w:r>
          </w:p>
          <w:p w:rsidR="00000000" w:rsidDel="00000000" w:rsidP="00000000" w:rsidRDefault="00000000" w:rsidRPr="00000000" w14:paraId="000000CF">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p w:rsidR="00000000" w:rsidDel="00000000" w:rsidP="00000000" w:rsidRDefault="00000000" w:rsidRPr="00000000" w14:paraId="000000D0">
            <w:pPr>
              <w:widowControl w:val="0"/>
              <w:spacing w:after="0" w:line="240" w:lineRule="auto"/>
              <w:rPr/>
            </w:pPr>
            <w:r w:rsidDel="00000000" w:rsidR="00000000" w:rsidRPr="00000000">
              <w:rPr>
                <w:rtl w:val="0"/>
              </w:rPr>
            </w:r>
          </w:p>
          <w:p w:rsidR="00000000" w:rsidDel="00000000" w:rsidP="00000000" w:rsidRDefault="00000000" w:rsidRPr="00000000" w14:paraId="000000D1">
            <w:pPr>
              <w:widowControl w:val="0"/>
              <w:spacing w:after="0" w:line="240" w:lineRule="auto"/>
              <w:rPr>
                <w:b w:val="1"/>
              </w:rPr>
            </w:pPr>
            <w:r w:rsidDel="00000000" w:rsidR="00000000" w:rsidRPr="00000000">
              <w:rPr>
                <w:b w:val="1"/>
                <w:rtl w:val="0"/>
              </w:rPr>
              <w:t xml:space="preserve">NOTE:</w:t>
            </w:r>
          </w:p>
          <w:p w:rsidR="00000000" w:rsidDel="00000000" w:rsidP="00000000" w:rsidRDefault="00000000" w:rsidRPr="00000000" w14:paraId="000000D2">
            <w:pPr>
              <w:widowControl w:val="0"/>
              <w:numPr>
                <w:ilvl w:val="0"/>
                <w:numId w:val="3"/>
              </w:numPr>
              <w:spacing w:after="0" w:line="240" w:lineRule="auto"/>
              <w:ind w:left="720" w:hanging="360"/>
              <w:rPr/>
            </w:pPr>
            <w:r w:rsidDel="00000000" w:rsidR="00000000" w:rsidRPr="00000000">
              <w:rPr>
                <w:rtl w:val="0"/>
              </w:rPr>
              <w:t xml:space="preserve">When this command is sent to the gateway, the gateway shall take care of broadcasting this command to all lock controllers in the given mesh network.</w:t>
            </w:r>
          </w:p>
          <w:p w:rsidR="00000000" w:rsidDel="00000000" w:rsidP="00000000" w:rsidRDefault="00000000" w:rsidRPr="00000000" w14:paraId="000000D3">
            <w:pPr>
              <w:widowControl w:val="0"/>
              <w:numPr>
                <w:ilvl w:val="0"/>
                <w:numId w:val="3"/>
              </w:numPr>
              <w:spacing w:after="0" w:line="240" w:lineRule="auto"/>
              <w:ind w:left="720" w:hanging="360"/>
              <w:rPr>
                <w:u w:val="none"/>
              </w:rPr>
            </w:pPr>
            <w:r w:rsidDel="00000000" w:rsidR="00000000" w:rsidRPr="00000000">
              <w:rPr>
                <w:rtl w:val="0"/>
              </w:rPr>
              <w:t xml:space="preserve">CloudExt IoT broker/server would receive as many responses as the number of active lock controllers in the given mesh network. All such responses carry the same Seq number sent in the command request.</w:t>
            </w:r>
          </w:p>
        </w:tc>
      </w:tr>
    </w:tbl>
    <w:p w:rsidR="00000000" w:rsidDel="00000000" w:rsidP="00000000" w:rsidRDefault="00000000" w:rsidRPr="00000000" w14:paraId="000000D4">
      <w:pPr>
        <w:pStyle w:val="Heading3"/>
        <w:rPr/>
      </w:pPr>
      <w:bookmarkStart w:colFirst="0" w:colLast="0" w:name="_17pgr3ljh2vt" w:id="14"/>
      <w:bookmarkEnd w:id="14"/>
      <w:r w:rsidDel="00000000" w:rsidR="00000000" w:rsidRPr="00000000">
        <w:rPr>
          <w:rtl w:val="0"/>
        </w:rPr>
        <w:t xml:space="preserve">Set Master Data</w:t>
      </w:r>
    </w:p>
    <w:p w:rsidR="00000000" w:rsidDel="00000000" w:rsidP="00000000" w:rsidRDefault="00000000" w:rsidRPr="00000000" w14:paraId="000000D5">
      <w:pPr>
        <w:rPr/>
      </w:pPr>
      <w:r w:rsidDel="00000000" w:rsidR="00000000" w:rsidRPr="00000000">
        <w:rPr>
          <w:rtl w:val="0"/>
        </w:rPr>
        <w:t xml:space="preserve">The following MQTT message is sent from Cloud IoT Server for setting the master data on a lock controller:</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set_master_data</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"Seq" : &lt;integer&gt;,</w:t>
            </w:r>
          </w:p>
          <w:p w:rsidR="00000000" w:rsidDel="00000000" w:rsidP="00000000" w:rsidRDefault="00000000" w:rsidRPr="00000000" w14:paraId="000000D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"Params" : {</w:t>
            </w:r>
          </w:p>
          <w:p w:rsidR="00000000" w:rsidDel="00000000" w:rsidP="00000000" w:rsidRDefault="00000000" w:rsidRPr="00000000" w14:paraId="000000D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"macrotech_id" : &lt;unsigned int&gt;, </w:t>
            </w:r>
          </w:p>
          <w:p w:rsidR="00000000" w:rsidDel="00000000" w:rsidP="00000000" w:rsidRDefault="00000000" w:rsidRPr="00000000" w14:paraId="000000D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"hotel_id" : &lt;unsigned short int&gt;,</w:t>
            </w:r>
          </w:p>
          <w:p w:rsidR="00000000" w:rsidDel="00000000" w:rsidP="00000000" w:rsidRDefault="00000000" w:rsidRPr="00000000" w14:paraId="000000D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"lock_type" : "guest_room" or "common_door",</w:t>
            </w:r>
          </w:p>
          <w:p w:rsidR="00000000" w:rsidDel="00000000" w:rsidP="00000000" w:rsidRDefault="00000000" w:rsidRPr="00000000" w14:paraId="000000E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"floor" : 0 to 255,</w:t>
            </w:r>
          </w:p>
          <w:p w:rsidR="00000000" w:rsidDel="00000000" w:rsidP="00000000" w:rsidRDefault="00000000" w:rsidRPr="00000000" w14:paraId="000000E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"room_number" : &lt;unsigned short&gt;,</w:t>
            </w:r>
          </w:p>
          <w:p w:rsidR="00000000" w:rsidDel="00000000" w:rsidP="00000000" w:rsidRDefault="00000000" w:rsidRPr="00000000" w14:paraId="000000E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"autolock" : true/false</w:t>
            </w:r>
            <w:r w:rsidDel="00000000" w:rsidR="00000000" w:rsidRPr="00000000">
              <w:rPr>
                <w:rtl w:val="0"/>
              </w:rPr>
            </w:r>
          </w:p>
          <w:p w:rsidR="00000000" w:rsidDel="00000000" w:rsidP="00000000" w:rsidRDefault="00000000" w:rsidRPr="00000000" w14:paraId="000000E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master data for the corresponding lock controller should be set.</w:t>
            </w:r>
          </w:p>
          <w:p w:rsidR="00000000" w:rsidDel="00000000" w:rsidP="00000000" w:rsidRDefault="00000000" w:rsidRPr="00000000" w14:paraId="000000E7">
            <w:pPr>
              <w:widowControl w:val="0"/>
              <w:spacing w:after="0" w:line="240" w:lineRule="auto"/>
              <w:rPr/>
            </w:pPr>
            <w:r w:rsidDel="00000000" w:rsidR="00000000" w:rsidRPr="00000000">
              <w:rPr>
                <w:rtl w:val="0"/>
              </w:rPr>
            </w:r>
          </w:p>
          <w:p w:rsidR="00000000" w:rsidDel="00000000" w:rsidP="00000000" w:rsidRDefault="00000000" w:rsidRPr="00000000" w14:paraId="000000E8">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p w:rsidR="00000000" w:rsidDel="00000000" w:rsidP="00000000" w:rsidRDefault="00000000" w:rsidRPr="00000000" w14:paraId="000000E9">
            <w:pPr>
              <w:widowControl w:val="0"/>
              <w:spacing w:after="0" w:line="240" w:lineRule="auto"/>
              <w:rPr/>
            </w:pPr>
            <w:r w:rsidDel="00000000" w:rsidR="00000000" w:rsidRPr="00000000">
              <w:rPr>
                <w:rtl w:val="0"/>
              </w:rPr>
            </w:r>
          </w:p>
          <w:p w:rsidR="00000000" w:rsidDel="00000000" w:rsidP="00000000" w:rsidRDefault="00000000" w:rsidRPr="00000000" w14:paraId="000000EA">
            <w:pPr>
              <w:widowControl w:val="0"/>
              <w:spacing w:after="0" w:line="240" w:lineRule="auto"/>
              <w:rPr/>
            </w:pPr>
            <w:r w:rsidDel="00000000" w:rsidR="00000000" w:rsidRPr="00000000">
              <w:rPr>
                <w:rtl w:val="0"/>
              </w:rPr>
              <w:t xml:space="preserve">The params field contains the following parameters:</w:t>
            </w:r>
          </w:p>
          <w:p w:rsidR="00000000" w:rsidDel="00000000" w:rsidP="00000000" w:rsidRDefault="00000000" w:rsidRPr="00000000" w14:paraId="000000EB">
            <w:pPr>
              <w:widowControl w:val="0"/>
              <w:spacing w:after="0" w:line="240" w:lineRule="auto"/>
              <w:rPr/>
            </w:pPr>
            <w:r w:rsidDel="00000000" w:rsidR="00000000" w:rsidRPr="00000000">
              <w:rPr>
                <w:rtl w:val="0"/>
              </w:rPr>
              <w:t xml:space="preserve">(1) Macrotech ID, which is a common ID for all Macrotech’s lock controllers deployed in various locations. </w:t>
            </w:r>
          </w:p>
          <w:p w:rsidR="00000000" w:rsidDel="00000000" w:rsidP="00000000" w:rsidRDefault="00000000" w:rsidRPr="00000000" w14:paraId="000000EC">
            <w:pPr>
              <w:widowControl w:val="0"/>
              <w:spacing w:after="0" w:line="240" w:lineRule="auto"/>
              <w:rPr/>
            </w:pPr>
            <w:r w:rsidDel="00000000" w:rsidR="00000000" w:rsidRPr="00000000">
              <w:rPr>
                <w:rtl w:val="0"/>
              </w:rPr>
              <w:t xml:space="preserve">(2) Hotel ID - A unique ID representing a particular hotel </w:t>
            </w:r>
          </w:p>
          <w:p w:rsidR="00000000" w:rsidDel="00000000" w:rsidP="00000000" w:rsidRDefault="00000000" w:rsidRPr="00000000" w14:paraId="000000ED">
            <w:pPr>
              <w:widowControl w:val="0"/>
              <w:spacing w:after="0" w:line="240" w:lineRule="auto"/>
              <w:rPr/>
            </w:pPr>
            <w:r w:rsidDel="00000000" w:rsidR="00000000" w:rsidRPr="00000000">
              <w:rPr>
                <w:rtl w:val="0"/>
              </w:rPr>
              <w:t xml:space="preserve">(3) Lock Type indicating if the lock controller is located in a guest room’s door or common door</w:t>
            </w:r>
          </w:p>
          <w:p w:rsidR="00000000" w:rsidDel="00000000" w:rsidP="00000000" w:rsidRDefault="00000000" w:rsidRPr="00000000" w14:paraId="000000EE">
            <w:pPr>
              <w:widowControl w:val="0"/>
              <w:spacing w:after="0" w:line="240" w:lineRule="auto"/>
              <w:rPr/>
            </w:pPr>
            <w:r w:rsidDel="00000000" w:rsidR="00000000" w:rsidRPr="00000000">
              <w:rPr>
                <w:rtl w:val="0"/>
              </w:rPr>
              <w:t xml:space="preserve">(4) Floor number (from 0 to 255)</w:t>
            </w:r>
          </w:p>
          <w:p w:rsidR="00000000" w:rsidDel="00000000" w:rsidP="00000000" w:rsidRDefault="00000000" w:rsidRPr="00000000" w14:paraId="000000EF">
            <w:pPr>
              <w:widowControl w:val="0"/>
              <w:spacing w:after="0" w:line="240" w:lineRule="auto"/>
              <w:rPr/>
            </w:pPr>
            <w:r w:rsidDel="00000000" w:rsidR="00000000" w:rsidRPr="00000000">
              <w:rPr>
                <w:rtl w:val="0"/>
              </w:rPr>
              <w:t xml:space="preserve">(5) Room Number/Common Door Number</w:t>
            </w:r>
          </w:p>
          <w:p w:rsidR="00000000" w:rsidDel="00000000" w:rsidP="00000000" w:rsidRDefault="00000000" w:rsidRPr="00000000" w14:paraId="000000F0">
            <w:pPr>
              <w:widowControl w:val="0"/>
              <w:spacing w:after="0" w:line="240" w:lineRule="auto"/>
              <w:rPr/>
            </w:pPr>
            <w:r w:rsidDel="00000000" w:rsidR="00000000" w:rsidRPr="00000000">
              <w:rPr>
                <w:rtl w:val="0"/>
              </w:rPr>
              <w:t xml:space="preserve">(6) Autolock Setting - true/false</w:t>
            </w:r>
          </w:p>
        </w:tc>
      </w:tr>
    </w:tbl>
    <w:p w:rsidR="00000000" w:rsidDel="00000000" w:rsidP="00000000" w:rsidRDefault="00000000" w:rsidRPr="00000000" w14:paraId="000000F1">
      <w:pPr>
        <w:pStyle w:val="Heading3"/>
        <w:rPr/>
      </w:pPr>
      <w:bookmarkStart w:colFirst="0" w:colLast="0" w:name="_3mwb3emyjafl" w:id="15"/>
      <w:bookmarkEnd w:id="15"/>
      <w:r w:rsidDel="00000000" w:rsidR="00000000" w:rsidRPr="00000000">
        <w:rPr>
          <w:rtl w:val="0"/>
        </w:rPr>
        <w:t xml:space="preserve">Set Admin Key</w:t>
      </w:r>
    </w:p>
    <w:p w:rsidR="00000000" w:rsidDel="00000000" w:rsidP="00000000" w:rsidRDefault="00000000" w:rsidRPr="00000000" w14:paraId="000000F2">
      <w:pPr>
        <w:rPr/>
      </w:pPr>
      <w:r w:rsidDel="00000000" w:rsidR="00000000" w:rsidRPr="00000000">
        <w:rPr>
          <w:rtl w:val="0"/>
        </w:rPr>
        <w:t xml:space="preserve">The following MQTT message is sent from Cloud IoT Server for setting the admin key on a lock controller:</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set_admin_key</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"Seq" : &lt;integer&gt;,</w:t>
            </w:r>
          </w:p>
          <w:p w:rsidR="00000000" w:rsidDel="00000000" w:rsidP="00000000" w:rsidRDefault="00000000" w:rsidRPr="00000000" w14:paraId="000000F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"Params" : {</w:t>
            </w:r>
          </w:p>
          <w:p w:rsidR="00000000" w:rsidDel="00000000" w:rsidP="00000000" w:rsidRDefault="00000000" w:rsidRPr="00000000" w14:paraId="000000F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"key" : &lt;unsigned int&gt;</w:t>
            </w:r>
          </w:p>
          <w:p w:rsidR="00000000" w:rsidDel="00000000" w:rsidP="00000000" w:rsidRDefault="00000000" w:rsidRPr="00000000" w14:paraId="000000F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staff data for the corresponding lock controller should be set.</w:t>
            </w:r>
          </w:p>
          <w:p w:rsidR="00000000" w:rsidDel="00000000" w:rsidP="00000000" w:rsidRDefault="00000000" w:rsidRPr="00000000" w14:paraId="000000FF">
            <w:pPr>
              <w:widowControl w:val="0"/>
              <w:spacing w:after="0" w:line="240" w:lineRule="auto"/>
              <w:rPr/>
            </w:pPr>
            <w:r w:rsidDel="00000000" w:rsidR="00000000" w:rsidRPr="00000000">
              <w:rPr>
                <w:rtl w:val="0"/>
              </w:rPr>
            </w:r>
          </w:p>
          <w:p w:rsidR="00000000" w:rsidDel="00000000" w:rsidP="00000000" w:rsidRDefault="00000000" w:rsidRPr="00000000" w14:paraId="00000100">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p w:rsidR="00000000" w:rsidDel="00000000" w:rsidP="00000000" w:rsidRDefault="00000000" w:rsidRPr="00000000" w14:paraId="00000101">
            <w:pPr>
              <w:widowControl w:val="0"/>
              <w:spacing w:after="0" w:line="240" w:lineRule="auto"/>
              <w:rPr/>
            </w:pPr>
            <w:r w:rsidDel="00000000" w:rsidR="00000000" w:rsidRPr="00000000">
              <w:rPr>
                <w:rtl w:val="0"/>
              </w:rPr>
            </w:r>
          </w:p>
          <w:p w:rsidR="00000000" w:rsidDel="00000000" w:rsidP="00000000" w:rsidRDefault="00000000" w:rsidRPr="00000000" w14:paraId="00000102">
            <w:pPr>
              <w:widowControl w:val="0"/>
              <w:spacing w:after="0" w:line="240" w:lineRule="auto"/>
              <w:rPr/>
            </w:pPr>
            <w:r w:rsidDel="00000000" w:rsidR="00000000" w:rsidRPr="00000000">
              <w:rPr>
                <w:rtl w:val="0"/>
              </w:rPr>
              <w:t xml:space="preserve">The params field contains the following parameters:</w:t>
            </w:r>
          </w:p>
          <w:p w:rsidR="00000000" w:rsidDel="00000000" w:rsidP="00000000" w:rsidRDefault="00000000" w:rsidRPr="00000000" w14:paraId="00000103">
            <w:pPr>
              <w:widowControl w:val="0"/>
              <w:spacing w:after="0" w:line="240" w:lineRule="auto"/>
              <w:rPr/>
            </w:pPr>
            <w:r w:rsidDel="00000000" w:rsidR="00000000" w:rsidRPr="00000000">
              <w:rPr>
                <w:rtl w:val="0"/>
              </w:rPr>
              <w:t xml:space="preserve">(1) key assigned to admin cards that can be used to unlock all rooms/doors.</w:t>
            </w:r>
          </w:p>
        </w:tc>
      </w:tr>
    </w:tbl>
    <w:p w:rsidR="00000000" w:rsidDel="00000000" w:rsidP="00000000" w:rsidRDefault="00000000" w:rsidRPr="00000000" w14:paraId="00000104">
      <w:pPr>
        <w:pStyle w:val="Heading3"/>
        <w:rPr/>
      </w:pPr>
      <w:bookmarkStart w:colFirst="0" w:colLast="0" w:name="_k9g941e0mfjg" w:id="16"/>
      <w:bookmarkEnd w:id="16"/>
      <w:r w:rsidDel="00000000" w:rsidR="00000000" w:rsidRPr="00000000">
        <w:rPr>
          <w:rtl w:val="0"/>
        </w:rPr>
        <w:t xml:space="preserve">Set Admin Key On All Lock Controllers</w:t>
      </w:r>
    </w:p>
    <w:p w:rsidR="00000000" w:rsidDel="00000000" w:rsidP="00000000" w:rsidRDefault="00000000" w:rsidRPr="00000000" w14:paraId="00000105">
      <w:pPr>
        <w:rPr/>
      </w:pPr>
      <w:r w:rsidDel="00000000" w:rsidR="00000000" w:rsidRPr="00000000">
        <w:rPr>
          <w:rtl w:val="0"/>
        </w:rPr>
        <w:t xml:space="preserve">The following MQTT message is sent from Cloud IoT Server for setting the admin key on all lock controllers: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b w:val="1"/>
              </w:rPr>
            </w:pPr>
            <w:r w:rsidDel="00000000" w:rsidR="00000000" w:rsidRPr="00000000">
              <w:rPr>
                <w:b w:val="1"/>
                <w:shd w:fill="ffe599" w:val="clear"/>
                <w:rtl w:val="0"/>
              </w:rPr>
              <w:t xml:space="preserve">{Gateway ID}</w:t>
            </w:r>
            <w:r w:rsidDel="00000000" w:rsidR="00000000" w:rsidRPr="00000000">
              <w:rPr>
                <w:b w:val="1"/>
                <w:rtl w:val="0"/>
              </w:rPr>
              <w:t xml:space="preserve">/CMD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set_admin_key</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"Seq" : &lt;integer&gt;,</w:t>
            </w:r>
          </w:p>
          <w:p w:rsidR="00000000" w:rsidDel="00000000" w:rsidP="00000000" w:rsidRDefault="00000000" w:rsidRPr="00000000" w14:paraId="0000010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"Params" : {</w:t>
            </w:r>
          </w:p>
          <w:p w:rsidR="00000000" w:rsidDel="00000000" w:rsidP="00000000" w:rsidRDefault="00000000" w:rsidRPr="00000000" w14:paraId="0000010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"key" : &lt;unsigned int&gt;</w:t>
            </w:r>
          </w:p>
          <w:p w:rsidR="00000000" w:rsidDel="00000000" w:rsidP="00000000" w:rsidRDefault="00000000" w:rsidRPr="00000000" w14:paraId="0000010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staff data for the corresponding lock controller should be set.</w:t>
            </w:r>
          </w:p>
          <w:p w:rsidR="00000000" w:rsidDel="00000000" w:rsidP="00000000" w:rsidRDefault="00000000" w:rsidRPr="00000000" w14:paraId="00000112">
            <w:pPr>
              <w:widowControl w:val="0"/>
              <w:spacing w:after="0" w:line="240" w:lineRule="auto"/>
              <w:rPr/>
            </w:pPr>
            <w:r w:rsidDel="00000000" w:rsidR="00000000" w:rsidRPr="00000000">
              <w:rPr>
                <w:rtl w:val="0"/>
              </w:rPr>
            </w:r>
          </w:p>
          <w:p w:rsidR="00000000" w:rsidDel="00000000" w:rsidP="00000000" w:rsidRDefault="00000000" w:rsidRPr="00000000" w14:paraId="00000113">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p w:rsidR="00000000" w:rsidDel="00000000" w:rsidP="00000000" w:rsidRDefault="00000000" w:rsidRPr="00000000" w14:paraId="00000114">
            <w:pPr>
              <w:widowControl w:val="0"/>
              <w:spacing w:after="0" w:line="240" w:lineRule="auto"/>
              <w:rPr/>
            </w:pPr>
            <w:r w:rsidDel="00000000" w:rsidR="00000000" w:rsidRPr="00000000">
              <w:rPr>
                <w:rtl w:val="0"/>
              </w:rPr>
            </w:r>
          </w:p>
          <w:p w:rsidR="00000000" w:rsidDel="00000000" w:rsidP="00000000" w:rsidRDefault="00000000" w:rsidRPr="00000000" w14:paraId="00000115">
            <w:pPr>
              <w:widowControl w:val="0"/>
              <w:spacing w:after="0" w:line="240" w:lineRule="auto"/>
              <w:rPr/>
            </w:pPr>
            <w:r w:rsidDel="00000000" w:rsidR="00000000" w:rsidRPr="00000000">
              <w:rPr>
                <w:rtl w:val="0"/>
              </w:rPr>
              <w:t xml:space="preserve">The params field contains the following parameters:</w:t>
            </w:r>
          </w:p>
          <w:p w:rsidR="00000000" w:rsidDel="00000000" w:rsidP="00000000" w:rsidRDefault="00000000" w:rsidRPr="00000000" w14:paraId="00000116">
            <w:pPr>
              <w:widowControl w:val="0"/>
              <w:spacing w:after="0" w:line="240" w:lineRule="auto"/>
              <w:rPr/>
            </w:pPr>
            <w:r w:rsidDel="00000000" w:rsidR="00000000" w:rsidRPr="00000000">
              <w:rPr>
                <w:rtl w:val="0"/>
              </w:rPr>
              <w:t xml:space="preserve">(1) key assigned to admin cards that can be used to unlock all rooms/doors.</w:t>
            </w:r>
          </w:p>
          <w:p w:rsidR="00000000" w:rsidDel="00000000" w:rsidP="00000000" w:rsidRDefault="00000000" w:rsidRPr="00000000" w14:paraId="00000117">
            <w:pPr>
              <w:widowControl w:val="0"/>
              <w:spacing w:after="0" w:line="240" w:lineRule="auto"/>
              <w:rPr/>
            </w:pPr>
            <w:r w:rsidDel="00000000" w:rsidR="00000000" w:rsidRPr="00000000">
              <w:rPr>
                <w:rtl w:val="0"/>
              </w:rPr>
            </w:r>
          </w:p>
          <w:p w:rsidR="00000000" w:rsidDel="00000000" w:rsidP="00000000" w:rsidRDefault="00000000" w:rsidRPr="00000000" w14:paraId="00000118">
            <w:pPr>
              <w:widowControl w:val="0"/>
              <w:spacing w:after="0" w:line="240" w:lineRule="auto"/>
              <w:rPr>
                <w:b w:val="1"/>
              </w:rPr>
            </w:pPr>
            <w:r w:rsidDel="00000000" w:rsidR="00000000" w:rsidRPr="00000000">
              <w:rPr>
                <w:b w:val="1"/>
                <w:rtl w:val="0"/>
              </w:rPr>
              <w:t xml:space="preserve">NOTE:</w:t>
            </w:r>
          </w:p>
          <w:p w:rsidR="00000000" w:rsidDel="00000000" w:rsidP="00000000" w:rsidRDefault="00000000" w:rsidRPr="00000000" w14:paraId="00000119">
            <w:pPr>
              <w:widowControl w:val="0"/>
              <w:numPr>
                <w:ilvl w:val="0"/>
                <w:numId w:val="3"/>
              </w:numPr>
              <w:spacing w:after="0" w:line="240" w:lineRule="auto"/>
              <w:ind w:left="720" w:hanging="360"/>
            </w:pPr>
            <w:r w:rsidDel="00000000" w:rsidR="00000000" w:rsidRPr="00000000">
              <w:rPr>
                <w:rtl w:val="0"/>
              </w:rPr>
              <w:t xml:space="preserve">When this command is sent to the gateway, the gateway shall take care of broadcasting this command to all lock controllers in the given mesh network.</w:t>
            </w:r>
          </w:p>
          <w:p w:rsidR="00000000" w:rsidDel="00000000" w:rsidP="00000000" w:rsidRDefault="00000000" w:rsidRPr="00000000" w14:paraId="0000011A">
            <w:pPr>
              <w:widowControl w:val="0"/>
              <w:numPr>
                <w:ilvl w:val="0"/>
                <w:numId w:val="3"/>
              </w:numPr>
              <w:spacing w:after="0" w:line="240" w:lineRule="auto"/>
              <w:ind w:left="720" w:hanging="360"/>
            </w:pPr>
            <w:r w:rsidDel="00000000" w:rsidR="00000000" w:rsidRPr="00000000">
              <w:rPr>
                <w:rtl w:val="0"/>
              </w:rPr>
              <w:t xml:space="preserve">CloudExt IoT broker/server would receive as many responses as the number of active lock controllers in the given mesh network. All such responses carry the same Seq number sent in the command request.</w:t>
            </w:r>
          </w:p>
        </w:tc>
      </w:tr>
    </w:tbl>
    <w:p w:rsidR="00000000" w:rsidDel="00000000" w:rsidP="00000000" w:rsidRDefault="00000000" w:rsidRPr="00000000" w14:paraId="0000011B">
      <w:pPr>
        <w:pStyle w:val="Heading3"/>
        <w:rPr/>
      </w:pPr>
      <w:bookmarkStart w:colFirst="0" w:colLast="0" w:name="_4n0a6qtoiet9" w:id="17"/>
      <w:bookmarkEnd w:id="17"/>
      <w:r w:rsidDel="00000000" w:rsidR="00000000" w:rsidRPr="00000000">
        <w:rPr>
          <w:rtl w:val="0"/>
        </w:rPr>
        <w:t xml:space="preserve">Set Staff Key</w:t>
      </w:r>
    </w:p>
    <w:p w:rsidR="00000000" w:rsidDel="00000000" w:rsidP="00000000" w:rsidRDefault="00000000" w:rsidRPr="00000000" w14:paraId="0000011C">
      <w:pPr>
        <w:rPr/>
      </w:pPr>
      <w:r w:rsidDel="00000000" w:rsidR="00000000" w:rsidRPr="00000000">
        <w:rPr>
          <w:rtl w:val="0"/>
        </w:rPr>
        <w:t xml:space="preserve">The following MQTT message is sent from Cloud IoT Server for setting the staff data on a lock controller:</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set_staff_key</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"Seq" : &lt;integer&gt;,</w:t>
            </w:r>
          </w:p>
          <w:p w:rsidR="00000000" w:rsidDel="00000000" w:rsidP="00000000" w:rsidRDefault="00000000" w:rsidRPr="00000000" w14:paraId="0000012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"Params" : {</w:t>
            </w:r>
          </w:p>
          <w:p w:rsidR="00000000" w:rsidDel="00000000" w:rsidP="00000000" w:rsidRDefault="00000000" w:rsidRPr="00000000" w14:paraId="0000012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"key" : &lt;unsigned int&gt;</w:t>
            </w:r>
          </w:p>
          <w:p w:rsidR="00000000" w:rsidDel="00000000" w:rsidP="00000000" w:rsidRDefault="00000000" w:rsidRPr="00000000" w14:paraId="0000012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staff data for the corresponding lock controller should be set.</w:t>
            </w:r>
          </w:p>
          <w:p w:rsidR="00000000" w:rsidDel="00000000" w:rsidP="00000000" w:rsidRDefault="00000000" w:rsidRPr="00000000" w14:paraId="00000129">
            <w:pPr>
              <w:widowControl w:val="0"/>
              <w:spacing w:after="0" w:line="240" w:lineRule="auto"/>
              <w:rPr/>
            </w:pPr>
            <w:r w:rsidDel="00000000" w:rsidR="00000000" w:rsidRPr="00000000">
              <w:rPr>
                <w:rtl w:val="0"/>
              </w:rPr>
            </w:r>
          </w:p>
          <w:p w:rsidR="00000000" w:rsidDel="00000000" w:rsidP="00000000" w:rsidRDefault="00000000" w:rsidRPr="00000000" w14:paraId="0000012A">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p w:rsidR="00000000" w:rsidDel="00000000" w:rsidP="00000000" w:rsidRDefault="00000000" w:rsidRPr="00000000" w14:paraId="0000012B">
            <w:pPr>
              <w:widowControl w:val="0"/>
              <w:spacing w:after="0" w:line="240" w:lineRule="auto"/>
              <w:rPr/>
            </w:pPr>
            <w:r w:rsidDel="00000000" w:rsidR="00000000" w:rsidRPr="00000000">
              <w:rPr>
                <w:rtl w:val="0"/>
              </w:rPr>
            </w:r>
          </w:p>
          <w:p w:rsidR="00000000" w:rsidDel="00000000" w:rsidP="00000000" w:rsidRDefault="00000000" w:rsidRPr="00000000" w14:paraId="0000012C">
            <w:pPr>
              <w:widowControl w:val="0"/>
              <w:spacing w:after="0" w:line="240" w:lineRule="auto"/>
              <w:rPr/>
            </w:pPr>
            <w:r w:rsidDel="00000000" w:rsidR="00000000" w:rsidRPr="00000000">
              <w:rPr>
                <w:rtl w:val="0"/>
              </w:rPr>
              <w:t xml:space="preserve">The params field contains the following parameters:</w:t>
            </w:r>
          </w:p>
          <w:p w:rsidR="00000000" w:rsidDel="00000000" w:rsidP="00000000" w:rsidRDefault="00000000" w:rsidRPr="00000000" w14:paraId="0000012D">
            <w:pPr>
              <w:widowControl w:val="0"/>
              <w:spacing w:after="0" w:line="240" w:lineRule="auto"/>
              <w:rPr/>
            </w:pPr>
            <w:r w:rsidDel="00000000" w:rsidR="00000000" w:rsidRPr="00000000">
              <w:rPr>
                <w:rtl w:val="0"/>
              </w:rPr>
              <w:t xml:space="preserve">(1) key assigned to a staff card that can be used to unlock certain guest room doors.</w:t>
            </w:r>
          </w:p>
        </w:tc>
      </w:tr>
    </w:tbl>
    <w:p w:rsidR="00000000" w:rsidDel="00000000" w:rsidP="00000000" w:rsidRDefault="00000000" w:rsidRPr="00000000" w14:paraId="0000012E">
      <w:pPr>
        <w:pStyle w:val="Heading3"/>
        <w:rPr/>
      </w:pPr>
      <w:bookmarkStart w:colFirst="0" w:colLast="0" w:name="_sk9c0fp8rfvc" w:id="18"/>
      <w:bookmarkEnd w:id="18"/>
      <w:r w:rsidDel="00000000" w:rsidR="00000000" w:rsidRPr="00000000">
        <w:rPr>
          <w:rtl w:val="0"/>
        </w:rPr>
        <w:t xml:space="preserve">Set Guest Key</w:t>
      </w:r>
    </w:p>
    <w:p w:rsidR="00000000" w:rsidDel="00000000" w:rsidP="00000000" w:rsidRDefault="00000000" w:rsidRPr="00000000" w14:paraId="0000012F">
      <w:pPr>
        <w:rPr/>
      </w:pPr>
      <w:r w:rsidDel="00000000" w:rsidR="00000000" w:rsidRPr="00000000">
        <w:rPr>
          <w:rtl w:val="0"/>
        </w:rPr>
        <w:t xml:space="preserve">The following MQTT message is sent from Cloud IoT Server for setting the guest data on a lock controller:</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set_guest_key</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"Seq" : &lt;integer&gt;,</w:t>
            </w:r>
          </w:p>
          <w:p w:rsidR="00000000" w:rsidDel="00000000" w:rsidP="00000000" w:rsidRDefault="00000000" w:rsidRPr="00000000" w14:paraId="0000013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"Params" : {</w:t>
            </w:r>
          </w:p>
          <w:p w:rsidR="00000000" w:rsidDel="00000000" w:rsidP="00000000" w:rsidRDefault="00000000" w:rsidRPr="00000000" w14:paraId="0000013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"key" : &lt;unsigned int&gt;</w:t>
            </w:r>
          </w:p>
          <w:p w:rsidR="00000000" w:rsidDel="00000000" w:rsidP="00000000" w:rsidRDefault="00000000" w:rsidRPr="00000000" w14:paraId="0000013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guest data for the corresponding lock controller should be set.</w:t>
            </w:r>
          </w:p>
          <w:p w:rsidR="00000000" w:rsidDel="00000000" w:rsidP="00000000" w:rsidRDefault="00000000" w:rsidRPr="00000000" w14:paraId="0000013C">
            <w:pPr>
              <w:widowControl w:val="0"/>
              <w:spacing w:after="0" w:line="240" w:lineRule="auto"/>
              <w:rPr/>
            </w:pPr>
            <w:r w:rsidDel="00000000" w:rsidR="00000000" w:rsidRPr="00000000">
              <w:rPr>
                <w:rtl w:val="0"/>
              </w:rPr>
            </w:r>
          </w:p>
          <w:p w:rsidR="00000000" w:rsidDel="00000000" w:rsidP="00000000" w:rsidRDefault="00000000" w:rsidRPr="00000000" w14:paraId="0000013D">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p w:rsidR="00000000" w:rsidDel="00000000" w:rsidP="00000000" w:rsidRDefault="00000000" w:rsidRPr="00000000" w14:paraId="0000013E">
            <w:pPr>
              <w:widowControl w:val="0"/>
              <w:spacing w:after="0" w:line="240" w:lineRule="auto"/>
              <w:rPr/>
            </w:pPr>
            <w:r w:rsidDel="00000000" w:rsidR="00000000" w:rsidRPr="00000000">
              <w:rPr>
                <w:rtl w:val="0"/>
              </w:rPr>
            </w:r>
          </w:p>
          <w:p w:rsidR="00000000" w:rsidDel="00000000" w:rsidP="00000000" w:rsidRDefault="00000000" w:rsidRPr="00000000" w14:paraId="0000013F">
            <w:pPr>
              <w:widowControl w:val="0"/>
              <w:spacing w:after="0" w:line="240" w:lineRule="auto"/>
              <w:rPr/>
            </w:pPr>
            <w:r w:rsidDel="00000000" w:rsidR="00000000" w:rsidRPr="00000000">
              <w:rPr>
                <w:rtl w:val="0"/>
              </w:rPr>
              <w:t xml:space="preserve">The params field contains the following parameters:</w:t>
            </w:r>
          </w:p>
          <w:p w:rsidR="00000000" w:rsidDel="00000000" w:rsidP="00000000" w:rsidRDefault="00000000" w:rsidRPr="00000000" w14:paraId="00000140">
            <w:pPr>
              <w:widowControl w:val="0"/>
              <w:spacing w:after="0" w:line="240" w:lineRule="auto"/>
              <w:rPr/>
            </w:pPr>
            <w:r w:rsidDel="00000000" w:rsidR="00000000" w:rsidRPr="00000000">
              <w:rPr>
                <w:rtl w:val="0"/>
              </w:rPr>
              <w:t xml:space="preserve">(1) key assigned to a guest card to open that particular guest room. To reset the guest key, the key should be set to 0.</w:t>
            </w:r>
          </w:p>
        </w:tc>
      </w:tr>
    </w:tbl>
    <w:p w:rsidR="00000000" w:rsidDel="00000000" w:rsidP="00000000" w:rsidRDefault="00000000" w:rsidRPr="00000000" w14:paraId="00000141">
      <w:pPr>
        <w:pStyle w:val="Heading3"/>
        <w:rPr/>
      </w:pPr>
      <w:bookmarkStart w:colFirst="0" w:colLast="0" w:name="_edk6rhegrn8b" w:id="19"/>
      <w:bookmarkEnd w:id="19"/>
      <w:r w:rsidDel="00000000" w:rsidR="00000000" w:rsidRPr="00000000">
        <w:rPr>
          <w:rtl w:val="0"/>
        </w:rPr>
        <w:t xml:space="preserve">Delete RFID Card Data</w:t>
      </w:r>
    </w:p>
    <w:p w:rsidR="00000000" w:rsidDel="00000000" w:rsidP="00000000" w:rsidRDefault="00000000" w:rsidRPr="00000000" w14:paraId="00000142">
      <w:pPr>
        <w:rPr/>
      </w:pPr>
      <w:r w:rsidDel="00000000" w:rsidR="00000000" w:rsidRPr="00000000">
        <w:rPr>
          <w:rtl w:val="0"/>
        </w:rPr>
        <w:t xml:space="preserve">The following MQTT message is sent from Cloud IoT Server to delete the stored RFID card data (master or staff or guest or all of them or a specific card id) from a specific lock controller:</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deletecard</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"Seq" : &lt;integer&gt;,</w:t>
            </w:r>
          </w:p>
          <w:p w:rsidR="00000000" w:rsidDel="00000000" w:rsidP="00000000" w:rsidRDefault="00000000" w:rsidRPr="00000000" w14:paraId="0000014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"Params" : {</w:t>
            </w:r>
          </w:p>
          <w:p w:rsidR="00000000" w:rsidDel="00000000" w:rsidP="00000000" w:rsidRDefault="00000000" w:rsidRPr="00000000" w14:paraId="0000014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"card_id" : &lt;unsigned int&gt;,</w:t>
            </w:r>
          </w:p>
          <w:p w:rsidR="00000000" w:rsidDel="00000000" w:rsidP="00000000" w:rsidRDefault="00000000" w:rsidRPr="00000000" w14:paraId="0000014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"card_type" : "master" | "staff" | "guest" | "all"</w:t>
            </w:r>
          </w:p>
          <w:p w:rsidR="00000000" w:rsidDel="00000000" w:rsidP="00000000" w:rsidRDefault="00000000" w:rsidRPr="00000000" w14:paraId="0000014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RFID data should be deleted from that lock controller.</w:t>
            </w:r>
          </w:p>
          <w:p w:rsidR="00000000" w:rsidDel="00000000" w:rsidP="00000000" w:rsidRDefault="00000000" w:rsidRPr="00000000" w14:paraId="00000150">
            <w:pPr>
              <w:widowControl w:val="0"/>
              <w:spacing w:after="0" w:line="240" w:lineRule="auto"/>
              <w:rPr/>
            </w:pPr>
            <w:r w:rsidDel="00000000" w:rsidR="00000000" w:rsidRPr="00000000">
              <w:rPr>
                <w:rtl w:val="0"/>
              </w:rPr>
            </w:r>
          </w:p>
          <w:p w:rsidR="00000000" w:rsidDel="00000000" w:rsidP="00000000" w:rsidRDefault="00000000" w:rsidRPr="00000000" w14:paraId="00000151">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p w:rsidR="00000000" w:rsidDel="00000000" w:rsidP="00000000" w:rsidRDefault="00000000" w:rsidRPr="00000000" w14:paraId="00000152">
            <w:pPr>
              <w:widowControl w:val="0"/>
              <w:spacing w:after="0" w:line="240" w:lineRule="auto"/>
              <w:rPr/>
            </w:pPr>
            <w:r w:rsidDel="00000000" w:rsidR="00000000" w:rsidRPr="00000000">
              <w:rPr>
                <w:rtl w:val="0"/>
              </w:rPr>
            </w:r>
          </w:p>
          <w:p w:rsidR="00000000" w:rsidDel="00000000" w:rsidP="00000000" w:rsidRDefault="00000000" w:rsidRPr="00000000" w14:paraId="00000153">
            <w:pPr>
              <w:widowControl w:val="0"/>
              <w:spacing w:after="0" w:line="240" w:lineRule="auto"/>
              <w:rPr/>
            </w:pPr>
            <w:r w:rsidDel="00000000" w:rsidR="00000000" w:rsidRPr="00000000">
              <w:rPr>
                <w:rtl w:val="0"/>
              </w:rPr>
              <w:t xml:space="preserve">The params field contains the following mutually exclusive parameters:</w:t>
            </w:r>
          </w:p>
          <w:p w:rsidR="00000000" w:rsidDel="00000000" w:rsidP="00000000" w:rsidRDefault="00000000" w:rsidRPr="00000000" w14:paraId="00000154">
            <w:pPr>
              <w:widowControl w:val="0"/>
              <w:numPr>
                <w:ilvl w:val="0"/>
                <w:numId w:val="4"/>
              </w:numPr>
              <w:spacing w:after="0" w:line="240" w:lineRule="auto"/>
              <w:ind w:left="720" w:hanging="360"/>
              <w:rPr>
                <w:u w:val="none"/>
              </w:rPr>
            </w:pPr>
            <w:r w:rsidDel="00000000" w:rsidR="00000000" w:rsidRPr="00000000">
              <w:rPr>
                <w:rtl w:val="0"/>
              </w:rPr>
              <w:t xml:space="preserve">Card id, the id of the card to be deleted. If the card id field is present, the card type field is ignored.</w:t>
            </w:r>
          </w:p>
          <w:p w:rsidR="00000000" w:rsidDel="00000000" w:rsidP="00000000" w:rsidRDefault="00000000" w:rsidRPr="00000000" w14:paraId="00000155">
            <w:pPr>
              <w:widowControl w:val="0"/>
              <w:numPr>
                <w:ilvl w:val="0"/>
                <w:numId w:val="4"/>
              </w:numPr>
              <w:spacing w:after="0" w:line="240" w:lineRule="auto"/>
              <w:ind w:left="720" w:hanging="360"/>
              <w:rPr>
                <w:u w:val="none"/>
              </w:rPr>
            </w:pPr>
            <w:r w:rsidDel="00000000" w:rsidR="00000000" w:rsidRPr="00000000">
              <w:rPr>
                <w:rtl w:val="0"/>
              </w:rPr>
              <w:t xml:space="preserve">Card type,  the type of card to be deleted. Card type can be either one of these: master, staff, guest, all. If all is set, all card data stored on the specified lock controller shall be deleted. Note that if the card id field is present, then this field is ignored.</w:t>
            </w:r>
          </w:p>
        </w:tc>
      </w:tr>
    </w:tbl>
    <w:p w:rsidR="00000000" w:rsidDel="00000000" w:rsidP="00000000" w:rsidRDefault="00000000" w:rsidRPr="00000000" w14:paraId="00000156">
      <w:pPr>
        <w:pStyle w:val="Heading3"/>
        <w:rPr/>
      </w:pPr>
      <w:bookmarkStart w:colFirst="0" w:colLast="0" w:name="_m05cqxeolqc5" w:id="20"/>
      <w:bookmarkEnd w:id="20"/>
      <w:r w:rsidDel="00000000" w:rsidR="00000000" w:rsidRPr="00000000">
        <w:rPr>
          <w:rtl w:val="0"/>
        </w:rPr>
        <w:t xml:space="preserve">Delete RFID Card Data from All Lock Controllers</w:t>
      </w:r>
    </w:p>
    <w:p w:rsidR="00000000" w:rsidDel="00000000" w:rsidP="00000000" w:rsidRDefault="00000000" w:rsidRPr="00000000" w14:paraId="00000157">
      <w:pPr>
        <w:rPr/>
      </w:pPr>
      <w:r w:rsidDel="00000000" w:rsidR="00000000" w:rsidRPr="00000000">
        <w:rPr>
          <w:rtl w:val="0"/>
        </w:rPr>
        <w:t xml:space="preserve">The following MQTT message is sent from Cloud IoT Server to the gateway to delete the stored RFID card data (master or staff or guest or all of them or a specific card id) from all lock controllers in the mesh network:</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b w:val="1"/>
              </w:rPr>
            </w:pPr>
            <w:r w:rsidDel="00000000" w:rsidR="00000000" w:rsidRPr="00000000">
              <w:rPr>
                <w:b w:val="1"/>
                <w:shd w:fill="ffe599" w:val="clear"/>
                <w:rtl w:val="0"/>
              </w:rPr>
              <w:t xml:space="preserve">{Gateway ID}</w:t>
            </w:r>
            <w:r w:rsidDel="00000000" w:rsidR="00000000" w:rsidRPr="00000000">
              <w:rPr>
                <w:b w:val="1"/>
                <w:rtl w:val="0"/>
              </w:rPr>
              <w:t xml:space="preserve">/CMD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deletecard</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"Seq" : &lt;integer&gt;,</w:t>
            </w:r>
          </w:p>
          <w:p w:rsidR="00000000" w:rsidDel="00000000" w:rsidP="00000000" w:rsidRDefault="00000000" w:rsidRPr="00000000" w14:paraId="0000015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"Params" : {</w:t>
            </w:r>
          </w:p>
          <w:p w:rsidR="00000000" w:rsidDel="00000000" w:rsidP="00000000" w:rsidRDefault="00000000" w:rsidRPr="00000000" w14:paraId="0000015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"card_id" : &lt;unsigned int&gt;,</w:t>
            </w:r>
          </w:p>
          <w:p w:rsidR="00000000" w:rsidDel="00000000" w:rsidP="00000000" w:rsidRDefault="00000000" w:rsidRPr="00000000" w14:paraId="0000016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"card_type" : "master" | "staff" | "guest" | "all"</w:t>
            </w:r>
          </w:p>
          <w:p w:rsidR="00000000" w:rsidDel="00000000" w:rsidP="00000000" w:rsidRDefault="00000000" w:rsidRPr="00000000" w14:paraId="0000016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{Gateway ID}</w:t>
            </w:r>
            <w:r w:rsidDel="00000000" w:rsidR="00000000" w:rsidRPr="00000000">
              <w:rPr>
                <w:rtl w:val="0"/>
              </w:rPr>
              <w:t xml:space="preserve"> is set with the user-readable string as listed in CloudExt’s UI (for example: Macrotech_GW_1) so that the command is broadcasted to all lock controllers in the mesh network associated with the gateway.</w:t>
            </w:r>
          </w:p>
          <w:p w:rsidR="00000000" w:rsidDel="00000000" w:rsidP="00000000" w:rsidRDefault="00000000" w:rsidRPr="00000000" w14:paraId="00000165">
            <w:pPr>
              <w:widowControl w:val="0"/>
              <w:spacing w:after="0" w:line="240" w:lineRule="auto"/>
              <w:rPr/>
            </w:pPr>
            <w:r w:rsidDel="00000000" w:rsidR="00000000" w:rsidRPr="00000000">
              <w:rPr>
                <w:rtl w:val="0"/>
              </w:rPr>
            </w:r>
          </w:p>
          <w:p w:rsidR="00000000" w:rsidDel="00000000" w:rsidP="00000000" w:rsidRDefault="00000000" w:rsidRPr="00000000" w14:paraId="00000166">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p w:rsidR="00000000" w:rsidDel="00000000" w:rsidP="00000000" w:rsidRDefault="00000000" w:rsidRPr="00000000" w14:paraId="00000167">
            <w:pPr>
              <w:widowControl w:val="0"/>
              <w:spacing w:after="0" w:line="240" w:lineRule="auto"/>
              <w:rPr/>
            </w:pPr>
            <w:r w:rsidDel="00000000" w:rsidR="00000000" w:rsidRPr="00000000">
              <w:rPr>
                <w:rtl w:val="0"/>
              </w:rPr>
            </w:r>
          </w:p>
          <w:p w:rsidR="00000000" w:rsidDel="00000000" w:rsidP="00000000" w:rsidRDefault="00000000" w:rsidRPr="00000000" w14:paraId="00000168">
            <w:pPr>
              <w:widowControl w:val="0"/>
              <w:spacing w:after="0" w:line="240" w:lineRule="auto"/>
              <w:rPr/>
            </w:pPr>
            <w:r w:rsidDel="00000000" w:rsidR="00000000" w:rsidRPr="00000000">
              <w:rPr>
                <w:rtl w:val="0"/>
              </w:rPr>
              <w:t xml:space="preserve">The params field contains the following mutually exclusive parameters:</w:t>
            </w:r>
          </w:p>
          <w:p w:rsidR="00000000" w:rsidDel="00000000" w:rsidP="00000000" w:rsidRDefault="00000000" w:rsidRPr="00000000" w14:paraId="00000169">
            <w:pPr>
              <w:widowControl w:val="0"/>
              <w:numPr>
                <w:ilvl w:val="0"/>
                <w:numId w:val="6"/>
              </w:numPr>
              <w:spacing w:after="0" w:line="240" w:lineRule="auto"/>
              <w:ind w:left="720" w:hanging="360"/>
              <w:rPr>
                <w:u w:val="none"/>
              </w:rPr>
            </w:pPr>
            <w:r w:rsidDel="00000000" w:rsidR="00000000" w:rsidRPr="00000000">
              <w:rPr>
                <w:rtl w:val="0"/>
              </w:rPr>
              <w:t xml:space="preserve">Card id, the id of the card to be deleted. If the card id field is present, the card type field is ignored.</w:t>
            </w:r>
          </w:p>
          <w:p w:rsidR="00000000" w:rsidDel="00000000" w:rsidP="00000000" w:rsidRDefault="00000000" w:rsidRPr="00000000" w14:paraId="0000016A">
            <w:pPr>
              <w:widowControl w:val="0"/>
              <w:numPr>
                <w:ilvl w:val="0"/>
                <w:numId w:val="6"/>
              </w:numPr>
              <w:spacing w:after="0" w:line="240" w:lineRule="auto"/>
              <w:ind w:left="720" w:hanging="360"/>
              <w:rPr>
                <w:u w:val="none"/>
              </w:rPr>
            </w:pPr>
            <w:r w:rsidDel="00000000" w:rsidR="00000000" w:rsidRPr="00000000">
              <w:rPr>
                <w:rtl w:val="0"/>
              </w:rPr>
              <w:t xml:space="preserve">Card type,  the type of card to be deleted. Card type can be either one of these: master, staff, guest, all. If all is set, all card data stored on the specified lock controller shall be deleted. Note that if the card id field is present, then this field is ignored.</w:t>
            </w:r>
          </w:p>
          <w:p w:rsidR="00000000" w:rsidDel="00000000" w:rsidP="00000000" w:rsidRDefault="00000000" w:rsidRPr="00000000" w14:paraId="0000016B">
            <w:pPr>
              <w:widowControl w:val="0"/>
              <w:spacing w:after="0" w:line="240" w:lineRule="auto"/>
              <w:rPr/>
            </w:pPr>
            <w:r w:rsidDel="00000000" w:rsidR="00000000" w:rsidRPr="00000000">
              <w:rPr>
                <w:rtl w:val="0"/>
              </w:rPr>
            </w:r>
          </w:p>
          <w:p w:rsidR="00000000" w:rsidDel="00000000" w:rsidP="00000000" w:rsidRDefault="00000000" w:rsidRPr="00000000" w14:paraId="0000016C">
            <w:pPr>
              <w:widowControl w:val="0"/>
              <w:spacing w:after="0" w:line="240" w:lineRule="auto"/>
              <w:rPr>
                <w:b w:val="1"/>
              </w:rPr>
            </w:pPr>
            <w:r w:rsidDel="00000000" w:rsidR="00000000" w:rsidRPr="00000000">
              <w:rPr>
                <w:b w:val="1"/>
                <w:rtl w:val="0"/>
              </w:rPr>
              <w:t xml:space="preserve">NOTE:</w:t>
            </w:r>
          </w:p>
          <w:p w:rsidR="00000000" w:rsidDel="00000000" w:rsidP="00000000" w:rsidRDefault="00000000" w:rsidRPr="00000000" w14:paraId="0000016D">
            <w:pPr>
              <w:widowControl w:val="0"/>
              <w:numPr>
                <w:ilvl w:val="0"/>
                <w:numId w:val="3"/>
              </w:numPr>
              <w:spacing w:after="0" w:line="240" w:lineRule="auto"/>
              <w:ind w:left="720" w:hanging="360"/>
            </w:pPr>
            <w:r w:rsidDel="00000000" w:rsidR="00000000" w:rsidRPr="00000000">
              <w:rPr>
                <w:rtl w:val="0"/>
              </w:rPr>
              <w:t xml:space="preserve">When this command is sent to the gateway, the gateway shall take care of broadcasting this command to all lock controllers in the given mesh network.</w:t>
            </w:r>
          </w:p>
          <w:p w:rsidR="00000000" w:rsidDel="00000000" w:rsidP="00000000" w:rsidRDefault="00000000" w:rsidRPr="00000000" w14:paraId="0000016E">
            <w:pPr>
              <w:widowControl w:val="0"/>
              <w:numPr>
                <w:ilvl w:val="0"/>
                <w:numId w:val="3"/>
              </w:numPr>
              <w:spacing w:after="0" w:line="240" w:lineRule="auto"/>
              <w:ind w:left="720" w:hanging="360"/>
            </w:pPr>
            <w:r w:rsidDel="00000000" w:rsidR="00000000" w:rsidRPr="00000000">
              <w:rPr>
                <w:rtl w:val="0"/>
              </w:rPr>
              <w:t xml:space="preserve">CloudExt IoT broker/server would receive as many responses as the number of active lock controllers in the given mesh network. All such responses carry the same Seq number sent in the command request.</w:t>
            </w:r>
          </w:p>
        </w:tc>
      </w:tr>
    </w:tbl>
    <w:p w:rsidR="00000000" w:rsidDel="00000000" w:rsidP="00000000" w:rsidRDefault="00000000" w:rsidRPr="00000000" w14:paraId="0000016F">
      <w:pPr>
        <w:pStyle w:val="Heading3"/>
        <w:rPr>
          <w:ins w:author="TNC Mouli" w:id="4" w:date="2022-11-12T06:00:05Z"/>
        </w:rPr>
      </w:pPr>
      <w:ins w:author="TNC Mouli" w:id="4" w:date="2022-11-12T06:00:05Z">
        <w:bookmarkStart w:colFirst="0" w:colLast="0" w:name="_b5v4y8dsv6nu" w:id="21"/>
        <w:bookmarkEnd w:id="21"/>
        <w:r w:rsidDel="00000000" w:rsidR="00000000" w:rsidRPr="00000000">
          <w:rPr>
            <w:rtl w:val="0"/>
          </w:rPr>
          <w:t xml:space="preserve">Set Date and Time</w:t>
        </w:r>
      </w:ins>
    </w:p>
    <w:p w:rsidR="00000000" w:rsidDel="00000000" w:rsidP="00000000" w:rsidRDefault="00000000" w:rsidRPr="00000000" w14:paraId="00000170">
      <w:pPr>
        <w:rPr>
          <w:ins w:author="TNC Mouli" w:id="4" w:date="2022-11-12T06:00:05Z"/>
        </w:rPr>
      </w:pPr>
      <w:ins w:author="TNC Mouli" w:id="4" w:date="2022-11-12T06:00:05Z">
        <w:r w:rsidDel="00000000" w:rsidR="00000000" w:rsidRPr="00000000">
          <w:rPr>
            <w:rtl w:val="0"/>
          </w:rPr>
          <w:t xml:space="preserve">The following MQTT message is sent from Cloud IoT Server for setting the system date and time on a lock controller:</w:t>
        </w:r>
      </w:ins>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ins w:author="TNC Mouli" w:id="4" w:date="2022-11-12T06:00:05Z"/>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ins w:author="TNC Mouli" w:id="4" w:date="2022-11-12T06:00:05Z"/>
              </w:rPr>
            </w:pPr>
            <w:ins w:author="TNC Mouli" w:id="4" w:date="2022-11-12T06:00:05Z">
              <w:r w:rsidDel="00000000" w:rsidR="00000000" w:rsidRPr="00000000">
                <w:rPr>
                  <w:rtl w:val="0"/>
                </w:rPr>
                <w:t xml:space="preserve">MQTT Topic</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ins w:author="TNC Mouli" w:id="4" w:date="2022-11-12T06:00:05Z"/>
              </w:rPr>
            </w:pPr>
            <w:ins w:author="TNC Mouli" w:id="4" w:date="2022-11-12T06:00:05Z">
              <w:r w:rsidDel="00000000" w:rsidR="00000000" w:rsidRPr="00000000">
                <w:rPr>
                  <w:rtl w:val="0"/>
                </w:rPr>
                <w:t xml:space="preserve">{Device ID}</w:t>
              </w:r>
              <w:r w:rsidDel="00000000" w:rsidR="00000000" w:rsidRPr="00000000">
                <w:rPr>
                  <w:rtl w:val="0"/>
                </w:rPr>
                <w:t xml:space="preserve">/CMD</w:t>
              </w:r>
            </w:ins>
          </w:p>
        </w:tc>
      </w:tr>
      <w:tr>
        <w:trPr>
          <w:cantSplit w:val="0"/>
          <w:tblHeader w:val="0"/>
          <w:ins w:author="TNC Mouli" w:id="4" w:date="2022-11-12T06:00:05Z"/>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ins w:author="TNC Mouli" w:id="4" w:date="2022-11-12T06:00:05Z"/>
              </w:rPr>
            </w:pPr>
            <w:ins w:author="TNC Mouli" w:id="4" w:date="2022-11-12T06:00:05Z">
              <w:r w:rsidDel="00000000" w:rsidR="00000000" w:rsidRPr="00000000">
                <w:rPr>
                  <w:rtl w:val="0"/>
                </w:rPr>
                <w:t xml:space="preserve">JSON Payload</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ins w:author="TNC Mouli" w:id="4" w:date="2022-11-12T06:00:05Z"/>
              </w:rPr>
            </w:pPr>
            <w:ins w:author="TNC Mouli" w:id="4" w:date="2022-11-12T06:00:05Z">
              <w:r w:rsidDel="00000000" w:rsidR="00000000" w:rsidRPr="00000000">
                <w:rPr>
                  <w:rtl w:val="0"/>
                </w:rPr>
                <w:t xml:space="preserve">{ </w:t>
              </w:r>
            </w:ins>
          </w:p>
          <w:p w:rsidR="00000000" w:rsidDel="00000000" w:rsidP="00000000" w:rsidRDefault="00000000" w:rsidRPr="00000000" w14:paraId="00000175">
            <w:pPr>
              <w:widowControl w:val="0"/>
              <w:spacing w:after="0" w:line="240" w:lineRule="auto"/>
              <w:rPr>
                <w:ins w:author="TNC Mouli" w:id="4" w:date="2022-11-12T06:00:05Z"/>
              </w:rPr>
            </w:pPr>
            <w:ins w:author="TNC Mouli" w:id="4" w:date="2022-11-12T06:00:05Z">
              <w:r w:rsidDel="00000000" w:rsidR="00000000" w:rsidRPr="00000000">
                <w:rPr>
                  <w:rtl w:val="0"/>
                </w:rPr>
                <w:t xml:space="preserve">    "Command" : "</w:t>
              </w:r>
              <w:r w:rsidDel="00000000" w:rsidR="00000000" w:rsidRPr="00000000">
                <w:rPr>
                  <w:rtl w:val="0"/>
                </w:rPr>
                <w:t xml:space="preserve">set_date_time</w:t>
              </w:r>
              <w:r w:rsidDel="00000000" w:rsidR="00000000" w:rsidRPr="00000000">
                <w:rPr>
                  <w:rtl w:val="0"/>
                </w:rPr>
                <w:t xml:space="preserve">", </w:t>
              </w:r>
            </w:ins>
          </w:p>
          <w:p w:rsidR="00000000" w:rsidDel="00000000" w:rsidP="00000000" w:rsidRDefault="00000000" w:rsidRPr="00000000" w14:paraId="00000176">
            <w:pPr>
              <w:widowControl w:val="0"/>
              <w:spacing w:after="0" w:line="240" w:lineRule="auto"/>
              <w:rPr>
                <w:ins w:author="TNC Mouli" w:id="4" w:date="2022-11-12T06:00:05Z"/>
              </w:rPr>
            </w:pPr>
            <w:ins w:author="TNC Mouli" w:id="4" w:date="2022-11-12T06:00:05Z">
              <w:r w:rsidDel="00000000" w:rsidR="00000000" w:rsidRPr="00000000">
                <w:rPr>
                  <w:rtl w:val="0"/>
                </w:rPr>
                <w:t xml:space="preserve">    "Seq" : &lt;integer&gt;,</w:t>
              </w:r>
            </w:ins>
          </w:p>
          <w:p w:rsidR="00000000" w:rsidDel="00000000" w:rsidP="00000000" w:rsidRDefault="00000000" w:rsidRPr="00000000" w14:paraId="00000177">
            <w:pPr>
              <w:widowControl w:val="0"/>
              <w:spacing w:after="0" w:line="240" w:lineRule="auto"/>
              <w:rPr>
                <w:ins w:author="TNC Mouli" w:id="4" w:date="2022-11-12T06:00:05Z"/>
              </w:rPr>
            </w:pPr>
            <w:ins w:author="TNC Mouli" w:id="4" w:date="2022-11-12T06:00:05Z">
              <w:r w:rsidDel="00000000" w:rsidR="00000000" w:rsidRPr="00000000">
                <w:rPr>
                  <w:rtl w:val="0"/>
                </w:rPr>
                <w:t xml:space="preserve">    "Params" : {</w:t>
              </w:r>
            </w:ins>
          </w:p>
          <w:p w:rsidR="00000000" w:rsidDel="00000000" w:rsidP="00000000" w:rsidRDefault="00000000" w:rsidRPr="00000000" w14:paraId="00000178">
            <w:pPr>
              <w:widowControl w:val="0"/>
              <w:spacing w:after="0" w:line="240" w:lineRule="auto"/>
              <w:rPr>
                <w:ins w:author="TNC Mouli" w:id="4" w:date="2022-11-12T06:00:05Z"/>
              </w:rPr>
            </w:pPr>
            <w:ins w:author="TNC Mouli" w:id="4" w:date="2022-11-12T06:00:05Z">
              <w:r w:rsidDel="00000000" w:rsidR="00000000" w:rsidRPr="00000000">
                <w:rPr>
                  <w:rtl w:val="0"/>
                </w:rPr>
                <w:t xml:space="preserve">        "date_time" : "YYYY-MM-DD, hh:mm:ss"</w:t>
              </w:r>
            </w:ins>
          </w:p>
          <w:p w:rsidR="00000000" w:rsidDel="00000000" w:rsidP="00000000" w:rsidRDefault="00000000" w:rsidRPr="00000000" w14:paraId="00000179">
            <w:pPr>
              <w:widowControl w:val="0"/>
              <w:spacing w:after="0" w:line="240" w:lineRule="auto"/>
              <w:rPr>
                <w:ins w:author="TNC Mouli" w:id="4" w:date="2022-11-12T06:00:05Z"/>
              </w:rPr>
            </w:pPr>
            <w:ins w:author="TNC Mouli" w:id="4" w:date="2022-11-12T06:00:05Z">
              <w:r w:rsidDel="00000000" w:rsidR="00000000" w:rsidRPr="00000000">
                <w:rPr>
                  <w:rtl w:val="0"/>
                </w:rPr>
                <w:t xml:space="preserve">    }</w:t>
              </w:r>
            </w:ins>
          </w:p>
          <w:p w:rsidR="00000000" w:rsidDel="00000000" w:rsidP="00000000" w:rsidRDefault="00000000" w:rsidRPr="00000000" w14:paraId="0000017A">
            <w:pPr>
              <w:widowControl w:val="0"/>
              <w:spacing w:after="0" w:line="240" w:lineRule="auto"/>
              <w:rPr>
                <w:ins w:author="TNC Mouli" w:id="4" w:date="2022-11-12T06:00:05Z"/>
              </w:rPr>
            </w:pPr>
            <w:ins w:author="TNC Mouli" w:id="4" w:date="2022-11-12T06:00:05Z">
              <w:r w:rsidDel="00000000" w:rsidR="00000000" w:rsidRPr="00000000">
                <w:rPr>
                  <w:rtl w:val="0"/>
                </w:rPr>
                <w:t xml:space="preserve">}</w:t>
              </w:r>
            </w:ins>
          </w:p>
        </w:tc>
      </w:tr>
      <w:tr>
        <w:trPr>
          <w:cantSplit w:val="0"/>
          <w:tblHeader w:val="0"/>
          <w:ins w:author="TNC Mouli" w:id="4" w:date="2022-11-12T06:00:05Z"/>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ins w:author="TNC Mouli" w:id="4" w:date="2022-11-12T06:00:05Z"/>
              </w:rPr>
            </w:pPr>
            <w:ins w:author="TNC Mouli" w:id="4" w:date="2022-11-12T06:00:05Z">
              <w:r w:rsidDel="00000000" w:rsidR="00000000" w:rsidRPr="00000000">
                <w:rPr>
                  <w:rtl w:val="0"/>
                </w:rPr>
                <w:t xml:space="preserve">Description</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ins w:author="TNC Mouli" w:id="4" w:date="2022-11-12T06:00:05Z"/>
              </w:rPr>
            </w:pPr>
            <w:ins w:author="TNC Mouli" w:id="4" w:date="2022-11-12T06:00:05Z">
              <w:r w:rsidDel="00000000" w:rsidR="00000000" w:rsidRPr="00000000">
                <w:rPr>
                  <w:rtl w:val="0"/>
                </w:rPr>
                <w:t xml:space="preserve">In the MQTT topic, </w:t>
              </w:r>
              <w:r w:rsidDel="00000000" w:rsidR="00000000" w:rsidRPr="00000000">
                <w:rPr>
                  <w:rtl w:val="0"/>
                </w:rPr>
                <w:t xml:space="preserve">{Device ID}</w:t>
              </w:r>
              <w:r w:rsidDel="00000000" w:rsidR="00000000" w:rsidRPr="00000000">
                <w:rPr>
                  <w:rtl w:val="0"/>
                </w:rPr>
                <w:t xml:space="preserve"> is set with the user-readable string as listed in CloudExt’s UI (for example: F1-R101-Lock), indicating that the staff data for the corresponding lock controller should be set.</w:t>
              </w:r>
            </w:ins>
          </w:p>
          <w:p w:rsidR="00000000" w:rsidDel="00000000" w:rsidP="00000000" w:rsidRDefault="00000000" w:rsidRPr="00000000" w14:paraId="0000017D">
            <w:pPr>
              <w:widowControl w:val="0"/>
              <w:spacing w:after="0" w:line="240" w:lineRule="auto"/>
              <w:rPr>
                <w:ins w:author="TNC Mouli" w:id="4" w:date="2022-11-12T06:00:05Z"/>
              </w:rPr>
            </w:pPr>
            <w:ins w:author="TNC Mouli" w:id="4" w:date="2022-11-12T06:00:05Z">
              <w:r w:rsidDel="00000000" w:rsidR="00000000" w:rsidRPr="00000000">
                <w:rPr>
                  <w:rtl w:val="0"/>
                </w:rPr>
              </w:r>
            </w:ins>
          </w:p>
          <w:p w:rsidR="00000000" w:rsidDel="00000000" w:rsidP="00000000" w:rsidRDefault="00000000" w:rsidRPr="00000000" w14:paraId="0000017E">
            <w:pPr>
              <w:widowControl w:val="0"/>
              <w:spacing w:after="0" w:line="240" w:lineRule="auto"/>
              <w:rPr>
                <w:ins w:author="TNC Mouli" w:id="4" w:date="2022-11-12T06:00:05Z"/>
              </w:rPr>
            </w:pPr>
            <w:ins w:author="TNC Mouli" w:id="4" w:date="2022-11-12T06:00:05Z">
              <w:r w:rsidDel="00000000" w:rsidR="00000000" w:rsidRPr="00000000">
                <w:rPr>
                  <w:rtl w:val="0"/>
                </w:rPr>
                <w:t xml:space="preserve">The Seq field contains an integer that should be returned back as is in the response payload. The Seq id is used by the IoT server for tracking the requests.</w:t>
              </w:r>
            </w:ins>
          </w:p>
          <w:p w:rsidR="00000000" w:rsidDel="00000000" w:rsidP="00000000" w:rsidRDefault="00000000" w:rsidRPr="00000000" w14:paraId="0000017F">
            <w:pPr>
              <w:widowControl w:val="0"/>
              <w:spacing w:after="0" w:line="240" w:lineRule="auto"/>
              <w:rPr>
                <w:ins w:author="TNC Mouli" w:id="4" w:date="2022-11-12T06:00:05Z"/>
              </w:rPr>
            </w:pPr>
            <w:ins w:author="TNC Mouli" w:id="4" w:date="2022-11-12T06:00:05Z">
              <w:r w:rsidDel="00000000" w:rsidR="00000000" w:rsidRPr="00000000">
                <w:rPr>
                  <w:rtl w:val="0"/>
                </w:rPr>
              </w:r>
            </w:ins>
          </w:p>
          <w:p w:rsidR="00000000" w:rsidDel="00000000" w:rsidP="00000000" w:rsidRDefault="00000000" w:rsidRPr="00000000" w14:paraId="00000180">
            <w:pPr>
              <w:widowControl w:val="0"/>
              <w:spacing w:after="0" w:line="240" w:lineRule="auto"/>
              <w:rPr>
                <w:ins w:author="TNC Mouli" w:id="4" w:date="2022-11-12T06:00:05Z"/>
              </w:rPr>
            </w:pPr>
            <w:ins w:author="TNC Mouli" w:id="4" w:date="2022-11-12T06:00:05Z">
              <w:r w:rsidDel="00000000" w:rsidR="00000000" w:rsidRPr="00000000">
                <w:rPr>
                  <w:rtl w:val="0"/>
                </w:rPr>
                <w:t xml:space="preserve">The params field contains the following parameters:</w:t>
              </w:r>
            </w:ins>
          </w:p>
          <w:p w:rsidR="00000000" w:rsidDel="00000000" w:rsidP="00000000" w:rsidRDefault="00000000" w:rsidRPr="00000000" w14:paraId="00000181">
            <w:pPr>
              <w:widowControl w:val="0"/>
              <w:spacing w:after="0" w:line="240" w:lineRule="auto"/>
              <w:rPr>
                <w:ins w:author="TNC Mouli" w:id="4" w:date="2022-11-12T06:00:05Z"/>
              </w:rPr>
            </w:pPr>
            <w:ins w:author="TNC Mouli" w:id="4" w:date="2022-11-12T06:00:05Z">
              <w:r w:rsidDel="00000000" w:rsidR="00000000" w:rsidRPr="00000000">
                <w:rPr>
                  <w:rtl w:val="0"/>
                </w:rPr>
                <w:t xml:space="preserve">(1) date_time, a string in “YYYY-MM-DD, hh:mm:ss” form indicating the date and time to be set on the lock controller. The date_time fields are as listed below:</w:t>
              </w:r>
            </w:ins>
          </w:p>
          <w:p w:rsidR="00000000" w:rsidDel="00000000" w:rsidP="00000000" w:rsidRDefault="00000000" w:rsidRPr="00000000" w14:paraId="00000182">
            <w:pPr>
              <w:widowControl w:val="0"/>
              <w:spacing w:after="0" w:line="240" w:lineRule="auto"/>
              <w:rPr>
                <w:ins w:author="TNC Mouli" w:id="4" w:date="2022-11-12T06:00:05Z"/>
              </w:rPr>
            </w:pPr>
            <w:ins w:author="TNC Mouli" w:id="4" w:date="2022-11-12T06:00:05Z">
              <w:r w:rsidDel="00000000" w:rsidR="00000000" w:rsidRPr="00000000">
                <w:rPr>
                  <w:rtl w:val="0"/>
                </w:rPr>
                <w:t xml:space="preserve">    YYYY - Year (for example: 2022)</w:t>
              </w:r>
            </w:ins>
          </w:p>
          <w:p w:rsidR="00000000" w:rsidDel="00000000" w:rsidP="00000000" w:rsidRDefault="00000000" w:rsidRPr="00000000" w14:paraId="00000183">
            <w:pPr>
              <w:widowControl w:val="0"/>
              <w:spacing w:after="0" w:line="240" w:lineRule="auto"/>
              <w:rPr>
                <w:ins w:author="TNC Mouli" w:id="4" w:date="2022-11-12T06:00:05Z"/>
              </w:rPr>
            </w:pPr>
            <w:ins w:author="TNC Mouli" w:id="4" w:date="2022-11-12T06:00:05Z">
              <w:r w:rsidDel="00000000" w:rsidR="00000000" w:rsidRPr="00000000">
                <w:rPr>
                  <w:rtl w:val="0"/>
                </w:rPr>
                <w:t xml:space="preserve">    MM - Month in the range 01 to 12 (01 - Jan … 12 - Dec)</w:t>
              </w:r>
            </w:ins>
          </w:p>
          <w:p w:rsidR="00000000" w:rsidDel="00000000" w:rsidP="00000000" w:rsidRDefault="00000000" w:rsidRPr="00000000" w14:paraId="00000184">
            <w:pPr>
              <w:widowControl w:val="0"/>
              <w:spacing w:after="0" w:line="240" w:lineRule="auto"/>
              <w:rPr>
                <w:ins w:author="TNC Mouli" w:id="4" w:date="2022-11-12T06:00:05Z"/>
              </w:rPr>
            </w:pPr>
            <w:ins w:author="TNC Mouli" w:id="4" w:date="2022-11-12T06:00:05Z">
              <w:r w:rsidDel="00000000" w:rsidR="00000000" w:rsidRPr="00000000">
                <w:rPr>
                  <w:rtl w:val="0"/>
                </w:rPr>
                <w:t xml:space="preserve">    DD - Date in the range 01 to 31</w:t>
              </w:r>
            </w:ins>
          </w:p>
          <w:p w:rsidR="00000000" w:rsidDel="00000000" w:rsidP="00000000" w:rsidRDefault="00000000" w:rsidRPr="00000000" w14:paraId="00000185">
            <w:pPr>
              <w:widowControl w:val="0"/>
              <w:spacing w:after="0" w:line="240" w:lineRule="auto"/>
              <w:rPr>
                <w:ins w:author="TNC Mouli" w:id="4" w:date="2022-11-12T06:00:05Z"/>
              </w:rPr>
            </w:pPr>
            <w:ins w:author="TNC Mouli" w:id="4" w:date="2022-11-12T06:00:05Z">
              <w:r w:rsidDel="00000000" w:rsidR="00000000" w:rsidRPr="00000000">
                <w:rPr>
                  <w:rtl w:val="0"/>
                </w:rPr>
                <w:t xml:space="preserve">    hh - Hour in 24-hour format in the range 00 to 23</w:t>
              </w:r>
            </w:ins>
          </w:p>
          <w:p w:rsidR="00000000" w:rsidDel="00000000" w:rsidP="00000000" w:rsidRDefault="00000000" w:rsidRPr="00000000" w14:paraId="00000186">
            <w:pPr>
              <w:widowControl w:val="0"/>
              <w:spacing w:after="0" w:line="240" w:lineRule="auto"/>
              <w:rPr>
                <w:ins w:author="TNC Mouli" w:id="4" w:date="2022-11-12T06:00:05Z"/>
              </w:rPr>
            </w:pPr>
            <w:ins w:author="TNC Mouli" w:id="4" w:date="2022-11-12T06:00:05Z">
              <w:r w:rsidDel="00000000" w:rsidR="00000000" w:rsidRPr="00000000">
                <w:rPr>
                  <w:rtl w:val="0"/>
                </w:rPr>
                <w:t xml:space="preserve">    mm - Minutes in the range 00 to 59</w:t>
              </w:r>
            </w:ins>
          </w:p>
          <w:p w:rsidR="00000000" w:rsidDel="00000000" w:rsidP="00000000" w:rsidRDefault="00000000" w:rsidRPr="00000000" w14:paraId="00000187">
            <w:pPr>
              <w:widowControl w:val="0"/>
              <w:spacing w:after="0" w:line="240" w:lineRule="auto"/>
              <w:rPr>
                <w:ins w:author="TNC Mouli" w:id="4" w:date="2022-11-12T06:00:05Z"/>
              </w:rPr>
            </w:pPr>
            <w:ins w:author="TNC Mouli" w:id="4" w:date="2022-11-12T06:00:05Z">
              <w:r w:rsidDel="00000000" w:rsidR="00000000" w:rsidRPr="00000000">
                <w:rPr>
                  <w:rtl w:val="0"/>
                </w:rPr>
                <w:t xml:space="preserve">    ss - Seconds in the range 00 to 59 </w:t>
              </w:r>
            </w:ins>
          </w:p>
          <w:p w:rsidR="00000000" w:rsidDel="00000000" w:rsidP="00000000" w:rsidRDefault="00000000" w:rsidRPr="00000000" w14:paraId="00000188">
            <w:pPr>
              <w:widowControl w:val="0"/>
              <w:spacing w:after="0" w:line="240" w:lineRule="auto"/>
              <w:rPr>
                <w:ins w:author="TNC Mouli" w:id="4" w:date="2022-11-12T06:00:05Z"/>
              </w:rPr>
            </w:pPr>
            <w:ins w:author="TNC Mouli" w:id="4" w:date="2022-11-12T06:00:05Z">
              <w:r w:rsidDel="00000000" w:rsidR="00000000" w:rsidRPr="00000000">
                <w:rPr>
                  <w:rtl w:val="0"/>
                </w:rPr>
              </w:r>
            </w:ins>
          </w:p>
          <w:p w:rsidR="00000000" w:rsidDel="00000000" w:rsidP="00000000" w:rsidRDefault="00000000" w:rsidRPr="00000000" w14:paraId="00000189">
            <w:pPr>
              <w:widowControl w:val="0"/>
              <w:spacing w:after="0" w:line="240" w:lineRule="auto"/>
              <w:rPr>
                <w:ins w:author="TNC Mouli" w:id="4" w:date="2022-11-12T06:00:05Z"/>
                <w:b w:val="1"/>
              </w:rPr>
            </w:pPr>
            <w:ins w:author="TNC Mouli" w:id="4" w:date="2022-11-12T06:00:05Z">
              <w:r w:rsidDel="00000000" w:rsidR="00000000" w:rsidRPr="00000000">
                <w:rPr>
                  <w:b w:val="1"/>
                  <w:rtl w:val="0"/>
                </w:rPr>
                <w:t xml:space="preserve">IMPORTANT NOTE:</w:t>
              </w:r>
            </w:ins>
          </w:p>
          <w:p w:rsidR="00000000" w:rsidDel="00000000" w:rsidP="00000000" w:rsidRDefault="00000000" w:rsidRPr="00000000" w14:paraId="0000018A">
            <w:pPr>
              <w:widowControl w:val="0"/>
              <w:spacing w:after="0" w:line="240" w:lineRule="auto"/>
              <w:rPr>
                <w:ins w:author="TNC Mouli" w:id="4" w:date="2022-11-12T06:00:05Z"/>
              </w:rPr>
            </w:pPr>
            <w:ins w:author="TNC Mouli" w:id="4" w:date="2022-11-12T06:00:05Z">
              <w:r w:rsidDel="00000000" w:rsidR="00000000" w:rsidRPr="00000000">
                <w:rPr>
                  <w:rtl w:val="0"/>
                </w:rPr>
                <w:t xml:space="preserve">Since lock controller nodes do not have the timezone setting feature, the gateway sends the epoch seconds (UTC) as is without adjusting the seconds to the local timezone. Likewise, when it receives the epoch seconds from the lock controller nodes, it simply converts the epoch seconds to YYYY-MM-DD… form without adjusting for the local timezone.</w:t>
              </w:r>
            </w:ins>
          </w:p>
        </w:tc>
      </w:tr>
    </w:tbl>
    <w:p w:rsidR="00000000" w:rsidDel="00000000" w:rsidP="00000000" w:rsidRDefault="00000000" w:rsidRPr="00000000" w14:paraId="0000018B">
      <w:pPr>
        <w:pStyle w:val="Heading3"/>
        <w:rPr>
          <w:ins w:author="TNC Mouli" w:id="4" w:date="2022-11-12T06:00:05Z"/>
        </w:rPr>
      </w:pPr>
      <w:ins w:author="TNC Mouli" w:id="4" w:date="2022-11-12T06:00:05Z">
        <w:bookmarkStart w:colFirst="0" w:colLast="0" w:name="_tbgbye153oqp" w:id="22"/>
        <w:bookmarkEnd w:id="22"/>
        <w:r w:rsidDel="00000000" w:rsidR="00000000" w:rsidRPr="00000000">
          <w:rPr>
            <w:rtl w:val="0"/>
          </w:rPr>
          <w:t xml:space="preserve">Set Date and Time On All Lock Controllers</w:t>
        </w:r>
      </w:ins>
    </w:p>
    <w:p w:rsidR="00000000" w:rsidDel="00000000" w:rsidP="00000000" w:rsidRDefault="00000000" w:rsidRPr="00000000" w14:paraId="0000018C">
      <w:pPr>
        <w:rPr>
          <w:ins w:author="TNC Mouli" w:id="4" w:date="2022-11-12T06:00:05Z"/>
        </w:rPr>
      </w:pPr>
      <w:ins w:author="TNC Mouli" w:id="4" w:date="2022-11-12T06:00:05Z">
        <w:r w:rsidDel="00000000" w:rsidR="00000000" w:rsidRPr="00000000">
          <w:rPr>
            <w:rtl w:val="0"/>
          </w:rPr>
          <w:t xml:space="preserve">The following MQTT message is sent from Cloud IoT Server for setting the system date and time on all lock controllers:</w:t>
        </w:r>
      </w:ins>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ins w:author="TNC Mouli" w:id="4" w:date="2022-11-12T06:00:05Z"/>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ins w:author="TNC Mouli" w:id="4" w:date="2022-11-12T06:00:05Z"/>
              </w:rPr>
            </w:pPr>
            <w:ins w:author="TNC Mouli" w:id="4" w:date="2022-11-12T06:00:05Z">
              <w:r w:rsidDel="00000000" w:rsidR="00000000" w:rsidRPr="00000000">
                <w:rPr>
                  <w:rtl w:val="0"/>
                </w:rPr>
                <w:t xml:space="preserve">MQTT Topic</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ins w:author="TNC Mouli" w:id="4" w:date="2022-11-12T06:00:05Z"/>
              </w:rPr>
            </w:pPr>
            <w:ins w:author="TNC Mouli" w:id="4" w:date="2022-11-12T06:00:05Z">
              <w:r w:rsidDel="00000000" w:rsidR="00000000" w:rsidRPr="00000000">
                <w:rPr>
                  <w:rtl w:val="0"/>
                </w:rPr>
                <w:t xml:space="preserve">{Gateway ID}</w:t>
              </w:r>
              <w:r w:rsidDel="00000000" w:rsidR="00000000" w:rsidRPr="00000000">
                <w:rPr>
                  <w:rtl w:val="0"/>
                </w:rPr>
                <w:t xml:space="preserve">/CMD</w:t>
              </w:r>
            </w:ins>
          </w:p>
        </w:tc>
      </w:tr>
      <w:tr>
        <w:trPr>
          <w:cantSplit w:val="0"/>
          <w:tblHeader w:val="0"/>
          <w:ins w:author="TNC Mouli" w:id="4" w:date="2022-11-12T06:00:05Z"/>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ins w:author="TNC Mouli" w:id="4" w:date="2022-11-12T06:00:05Z"/>
              </w:rPr>
            </w:pPr>
            <w:ins w:author="TNC Mouli" w:id="4" w:date="2022-11-12T06:00:05Z">
              <w:r w:rsidDel="00000000" w:rsidR="00000000" w:rsidRPr="00000000">
                <w:rPr>
                  <w:rtl w:val="0"/>
                </w:rPr>
                <w:t xml:space="preserve">JSON Payload</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ins w:author="TNC Mouli" w:id="4" w:date="2022-11-12T06:00:05Z"/>
              </w:rPr>
            </w:pPr>
            <w:ins w:author="TNC Mouli" w:id="4" w:date="2022-11-12T06:00:05Z">
              <w:r w:rsidDel="00000000" w:rsidR="00000000" w:rsidRPr="00000000">
                <w:rPr>
                  <w:rtl w:val="0"/>
                </w:rPr>
                <w:t xml:space="preserve">{ </w:t>
              </w:r>
            </w:ins>
          </w:p>
          <w:p w:rsidR="00000000" w:rsidDel="00000000" w:rsidP="00000000" w:rsidRDefault="00000000" w:rsidRPr="00000000" w14:paraId="00000191">
            <w:pPr>
              <w:widowControl w:val="0"/>
              <w:spacing w:after="0" w:line="240" w:lineRule="auto"/>
              <w:rPr>
                <w:ins w:author="TNC Mouli" w:id="4" w:date="2022-11-12T06:00:05Z"/>
              </w:rPr>
            </w:pPr>
            <w:ins w:author="TNC Mouli" w:id="4" w:date="2022-11-12T06:00:05Z">
              <w:r w:rsidDel="00000000" w:rsidR="00000000" w:rsidRPr="00000000">
                <w:rPr>
                  <w:rtl w:val="0"/>
                </w:rPr>
                <w:t xml:space="preserve">    "Command" : "</w:t>
              </w:r>
              <w:r w:rsidDel="00000000" w:rsidR="00000000" w:rsidRPr="00000000">
                <w:rPr>
                  <w:rtl w:val="0"/>
                </w:rPr>
                <w:t xml:space="preserve">set_date_time</w:t>
              </w:r>
              <w:r w:rsidDel="00000000" w:rsidR="00000000" w:rsidRPr="00000000">
                <w:rPr>
                  <w:rtl w:val="0"/>
                </w:rPr>
                <w:t xml:space="preserve">", </w:t>
              </w:r>
            </w:ins>
          </w:p>
          <w:p w:rsidR="00000000" w:rsidDel="00000000" w:rsidP="00000000" w:rsidRDefault="00000000" w:rsidRPr="00000000" w14:paraId="00000192">
            <w:pPr>
              <w:widowControl w:val="0"/>
              <w:spacing w:after="0" w:line="240" w:lineRule="auto"/>
              <w:rPr>
                <w:ins w:author="TNC Mouli" w:id="4" w:date="2022-11-12T06:00:05Z"/>
              </w:rPr>
            </w:pPr>
            <w:ins w:author="TNC Mouli" w:id="4" w:date="2022-11-12T06:00:05Z">
              <w:r w:rsidDel="00000000" w:rsidR="00000000" w:rsidRPr="00000000">
                <w:rPr>
                  <w:rtl w:val="0"/>
                </w:rPr>
                <w:t xml:space="preserve">    "Seq" : &lt;integer&gt;,</w:t>
              </w:r>
            </w:ins>
          </w:p>
          <w:p w:rsidR="00000000" w:rsidDel="00000000" w:rsidP="00000000" w:rsidRDefault="00000000" w:rsidRPr="00000000" w14:paraId="00000193">
            <w:pPr>
              <w:widowControl w:val="0"/>
              <w:spacing w:after="0" w:line="240" w:lineRule="auto"/>
              <w:rPr>
                <w:ins w:author="TNC Mouli" w:id="4" w:date="2022-11-12T06:00:05Z"/>
              </w:rPr>
            </w:pPr>
            <w:ins w:author="TNC Mouli" w:id="4" w:date="2022-11-12T06:00:05Z">
              <w:r w:rsidDel="00000000" w:rsidR="00000000" w:rsidRPr="00000000">
                <w:rPr>
                  <w:rtl w:val="0"/>
                </w:rPr>
                <w:t xml:space="preserve">    "Params" : {</w:t>
              </w:r>
            </w:ins>
          </w:p>
          <w:p w:rsidR="00000000" w:rsidDel="00000000" w:rsidP="00000000" w:rsidRDefault="00000000" w:rsidRPr="00000000" w14:paraId="00000194">
            <w:pPr>
              <w:widowControl w:val="0"/>
              <w:spacing w:after="0" w:line="240" w:lineRule="auto"/>
              <w:rPr>
                <w:ins w:author="TNC Mouli" w:id="4" w:date="2022-11-12T06:00:05Z"/>
              </w:rPr>
            </w:pPr>
            <w:ins w:author="TNC Mouli" w:id="4" w:date="2022-11-12T06:00:05Z">
              <w:r w:rsidDel="00000000" w:rsidR="00000000" w:rsidRPr="00000000">
                <w:rPr>
                  <w:rtl w:val="0"/>
                </w:rPr>
                <w:t xml:space="preserve">        "date_time" : "YYYY-MM-DD, hh:mm:ss"</w:t>
              </w:r>
            </w:ins>
          </w:p>
          <w:p w:rsidR="00000000" w:rsidDel="00000000" w:rsidP="00000000" w:rsidRDefault="00000000" w:rsidRPr="00000000" w14:paraId="00000195">
            <w:pPr>
              <w:widowControl w:val="0"/>
              <w:spacing w:after="0" w:line="240" w:lineRule="auto"/>
              <w:rPr>
                <w:ins w:author="TNC Mouli" w:id="4" w:date="2022-11-12T06:00:05Z"/>
              </w:rPr>
            </w:pPr>
            <w:ins w:author="TNC Mouli" w:id="4" w:date="2022-11-12T06:00:05Z">
              <w:r w:rsidDel="00000000" w:rsidR="00000000" w:rsidRPr="00000000">
                <w:rPr>
                  <w:rtl w:val="0"/>
                </w:rPr>
                <w:t xml:space="preserve">    }</w:t>
              </w:r>
            </w:ins>
          </w:p>
          <w:p w:rsidR="00000000" w:rsidDel="00000000" w:rsidP="00000000" w:rsidRDefault="00000000" w:rsidRPr="00000000" w14:paraId="00000196">
            <w:pPr>
              <w:widowControl w:val="0"/>
              <w:spacing w:after="0" w:line="240" w:lineRule="auto"/>
              <w:rPr>
                <w:ins w:author="TNC Mouli" w:id="4" w:date="2022-11-12T06:00:05Z"/>
              </w:rPr>
            </w:pPr>
            <w:ins w:author="TNC Mouli" w:id="4" w:date="2022-11-12T06:00:05Z">
              <w:r w:rsidDel="00000000" w:rsidR="00000000" w:rsidRPr="00000000">
                <w:rPr>
                  <w:rtl w:val="0"/>
                </w:rPr>
                <w:t xml:space="preserve">}</w:t>
              </w:r>
            </w:ins>
          </w:p>
        </w:tc>
      </w:tr>
      <w:tr>
        <w:trPr>
          <w:cantSplit w:val="0"/>
          <w:tblHeader w:val="0"/>
          <w:ins w:author="TNC Mouli" w:id="4" w:date="2022-11-12T06:00:05Z"/>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ins w:author="TNC Mouli" w:id="4" w:date="2022-11-12T06:00:05Z"/>
              </w:rPr>
            </w:pPr>
            <w:ins w:author="TNC Mouli" w:id="4" w:date="2022-11-12T06:00:05Z">
              <w:r w:rsidDel="00000000" w:rsidR="00000000" w:rsidRPr="00000000">
                <w:rPr>
                  <w:rtl w:val="0"/>
                </w:rPr>
                <w:t xml:space="preserve">Description</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ins w:author="TNC Mouli" w:id="4" w:date="2022-11-12T06:00:05Z"/>
              </w:rPr>
            </w:pPr>
            <w:ins w:author="TNC Mouli" w:id="4" w:date="2022-11-12T06:00:05Z">
              <w:r w:rsidDel="00000000" w:rsidR="00000000" w:rsidRPr="00000000">
                <w:rPr>
                  <w:rtl w:val="0"/>
                </w:rPr>
                <w:t xml:space="preserve">In the MQTT topic, </w:t>
              </w:r>
              <w:r w:rsidDel="00000000" w:rsidR="00000000" w:rsidRPr="00000000">
                <w:rPr>
                  <w:rtl w:val="0"/>
                </w:rPr>
                <w:t xml:space="preserve">{Device ID}</w:t>
              </w:r>
              <w:r w:rsidDel="00000000" w:rsidR="00000000" w:rsidRPr="00000000">
                <w:rPr>
                  <w:rtl w:val="0"/>
                </w:rPr>
                <w:t xml:space="preserve"> is set with the user-readable string as listed in CloudExt’s UI (for example: F1-R101-Lock), indicating that the staff data for the corresponding lock controller should be set.</w:t>
              </w:r>
            </w:ins>
          </w:p>
          <w:p w:rsidR="00000000" w:rsidDel="00000000" w:rsidP="00000000" w:rsidRDefault="00000000" w:rsidRPr="00000000" w14:paraId="00000199">
            <w:pPr>
              <w:widowControl w:val="0"/>
              <w:spacing w:after="0" w:line="240" w:lineRule="auto"/>
              <w:rPr>
                <w:ins w:author="TNC Mouli" w:id="4" w:date="2022-11-12T06:00:05Z"/>
              </w:rPr>
            </w:pPr>
            <w:ins w:author="TNC Mouli" w:id="4" w:date="2022-11-12T06:00:05Z">
              <w:r w:rsidDel="00000000" w:rsidR="00000000" w:rsidRPr="00000000">
                <w:rPr>
                  <w:rtl w:val="0"/>
                </w:rPr>
              </w:r>
            </w:ins>
          </w:p>
          <w:p w:rsidR="00000000" w:rsidDel="00000000" w:rsidP="00000000" w:rsidRDefault="00000000" w:rsidRPr="00000000" w14:paraId="0000019A">
            <w:pPr>
              <w:widowControl w:val="0"/>
              <w:spacing w:after="0" w:line="240" w:lineRule="auto"/>
              <w:rPr>
                <w:ins w:author="TNC Mouli" w:id="4" w:date="2022-11-12T06:00:05Z"/>
              </w:rPr>
            </w:pPr>
            <w:ins w:author="TNC Mouli" w:id="4" w:date="2022-11-12T06:00:05Z">
              <w:r w:rsidDel="00000000" w:rsidR="00000000" w:rsidRPr="00000000">
                <w:rPr>
                  <w:rtl w:val="0"/>
                </w:rPr>
                <w:t xml:space="preserve">The Seq field contains an integer that should be returned back as is in the response payload. The Seq id is used by the IoT server for tracking the requests.</w:t>
              </w:r>
            </w:ins>
          </w:p>
          <w:p w:rsidR="00000000" w:rsidDel="00000000" w:rsidP="00000000" w:rsidRDefault="00000000" w:rsidRPr="00000000" w14:paraId="0000019B">
            <w:pPr>
              <w:widowControl w:val="0"/>
              <w:spacing w:after="0" w:line="240" w:lineRule="auto"/>
              <w:rPr>
                <w:ins w:author="TNC Mouli" w:id="4" w:date="2022-11-12T06:00:05Z"/>
              </w:rPr>
            </w:pPr>
            <w:ins w:author="TNC Mouli" w:id="4" w:date="2022-11-12T06:00:05Z">
              <w:r w:rsidDel="00000000" w:rsidR="00000000" w:rsidRPr="00000000">
                <w:rPr>
                  <w:rtl w:val="0"/>
                </w:rPr>
              </w:r>
            </w:ins>
          </w:p>
          <w:p w:rsidR="00000000" w:rsidDel="00000000" w:rsidP="00000000" w:rsidRDefault="00000000" w:rsidRPr="00000000" w14:paraId="0000019C">
            <w:pPr>
              <w:widowControl w:val="0"/>
              <w:spacing w:after="0" w:line="240" w:lineRule="auto"/>
              <w:rPr>
                <w:ins w:author="TNC Mouli" w:id="4" w:date="2022-11-12T06:00:05Z"/>
              </w:rPr>
            </w:pPr>
            <w:ins w:author="TNC Mouli" w:id="4" w:date="2022-11-12T06:00:05Z">
              <w:r w:rsidDel="00000000" w:rsidR="00000000" w:rsidRPr="00000000">
                <w:rPr>
                  <w:rtl w:val="0"/>
                </w:rPr>
                <w:t xml:space="preserve">(1) date_time, a string in “YYYY-MM-DD, hh:mm:ss” form indicating the date and time to be set on the lock controller. The date_time fields are as listed below:</w:t>
              </w:r>
            </w:ins>
          </w:p>
          <w:p w:rsidR="00000000" w:rsidDel="00000000" w:rsidP="00000000" w:rsidRDefault="00000000" w:rsidRPr="00000000" w14:paraId="0000019D">
            <w:pPr>
              <w:widowControl w:val="0"/>
              <w:spacing w:after="0" w:line="240" w:lineRule="auto"/>
              <w:rPr>
                <w:ins w:author="TNC Mouli" w:id="4" w:date="2022-11-12T06:00:05Z"/>
              </w:rPr>
            </w:pPr>
            <w:ins w:author="TNC Mouli" w:id="4" w:date="2022-11-12T06:00:05Z">
              <w:r w:rsidDel="00000000" w:rsidR="00000000" w:rsidRPr="00000000">
                <w:rPr>
                  <w:rtl w:val="0"/>
                </w:rPr>
                <w:t xml:space="preserve">    YYYY - Year (for example: 2022)</w:t>
              </w:r>
            </w:ins>
          </w:p>
          <w:p w:rsidR="00000000" w:rsidDel="00000000" w:rsidP="00000000" w:rsidRDefault="00000000" w:rsidRPr="00000000" w14:paraId="0000019E">
            <w:pPr>
              <w:widowControl w:val="0"/>
              <w:spacing w:after="0" w:line="240" w:lineRule="auto"/>
              <w:rPr>
                <w:ins w:author="TNC Mouli" w:id="4" w:date="2022-11-12T06:00:05Z"/>
              </w:rPr>
            </w:pPr>
            <w:ins w:author="TNC Mouli" w:id="4" w:date="2022-11-12T06:00:05Z">
              <w:r w:rsidDel="00000000" w:rsidR="00000000" w:rsidRPr="00000000">
                <w:rPr>
                  <w:rtl w:val="0"/>
                </w:rPr>
                <w:t xml:space="preserve">    MM - Month in the range 01 to 12 (01 - Jan … 12 - Dec)</w:t>
              </w:r>
            </w:ins>
          </w:p>
          <w:p w:rsidR="00000000" w:rsidDel="00000000" w:rsidP="00000000" w:rsidRDefault="00000000" w:rsidRPr="00000000" w14:paraId="0000019F">
            <w:pPr>
              <w:widowControl w:val="0"/>
              <w:spacing w:after="0" w:line="240" w:lineRule="auto"/>
              <w:rPr>
                <w:ins w:author="TNC Mouli" w:id="4" w:date="2022-11-12T06:00:05Z"/>
              </w:rPr>
            </w:pPr>
            <w:ins w:author="TNC Mouli" w:id="4" w:date="2022-11-12T06:00:05Z">
              <w:r w:rsidDel="00000000" w:rsidR="00000000" w:rsidRPr="00000000">
                <w:rPr>
                  <w:rtl w:val="0"/>
                </w:rPr>
                <w:t xml:space="preserve">    DD - Date in the range 01 to 31</w:t>
              </w:r>
            </w:ins>
          </w:p>
          <w:p w:rsidR="00000000" w:rsidDel="00000000" w:rsidP="00000000" w:rsidRDefault="00000000" w:rsidRPr="00000000" w14:paraId="000001A0">
            <w:pPr>
              <w:widowControl w:val="0"/>
              <w:spacing w:after="0" w:line="240" w:lineRule="auto"/>
              <w:rPr>
                <w:ins w:author="TNC Mouli" w:id="4" w:date="2022-11-12T06:00:05Z"/>
              </w:rPr>
            </w:pPr>
            <w:ins w:author="TNC Mouli" w:id="4" w:date="2022-11-12T06:00:05Z">
              <w:r w:rsidDel="00000000" w:rsidR="00000000" w:rsidRPr="00000000">
                <w:rPr>
                  <w:rtl w:val="0"/>
                </w:rPr>
                <w:t xml:space="preserve">    hh - Hour in 24-hour format in the range 00 to 24</w:t>
              </w:r>
            </w:ins>
          </w:p>
          <w:p w:rsidR="00000000" w:rsidDel="00000000" w:rsidP="00000000" w:rsidRDefault="00000000" w:rsidRPr="00000000" w14:paraId="000001A1">
            <w:pPr>
              <w:widowControl w:val="0"/>
              <w:spacing w:after="0" w:line="240" w:lineRule="auto"/>
              <w:rPr>
                <w:ins w:author="TNC Mouli" w:id="4" w:date="2022-11-12T06:00:05Z"/>
              </w:rPr>
            </w:pPr>
            <w:ins w:author="TNC Mouli" w:id="4" w:date="2022-11-12T06:00:05Z">
              <w:r w:rsidDel="00000000" w:rsidR="00000000" w:rsidRPr="00000000">
                <w:rPr>
                  <w:rtl w:val="0"/>
                </w:rPr>
                <w:t xml:space="preserve">    mm - Minutes in the range 00 to 59</w:t>
              </w:r>
            </w:ins>
          </w:p>
          <w:p w:rsidR="00000000" w:rsidDel="00000000" w:rsidP="00000000" w:rsidRDefault="00000000" w:rsidRPr="00000000" w14:paraId="000001A2">
            <w:pPr>
              <w:widowControl w:val="0"/>
              <w:spacing w:after="0" w:line="240" w:lineRule="auto"/>
              <w:rPr>
                <w:ins w:author="TNC Mouli" w:id="4" w:date="2022-11-12T06:00:05Z"/>
              </w:rPr>
            </w:pPr>
            <w:ins w:author="TNC Mouli" w:id="4" w:date="2022-11-12T06:00:05Z">
              <w:r w:rsidDel="00000000" w:rsidR="00000000" w:rsidRPr="00000000">
                <w:rPr>
                  <w:rtl w:val="0"/>
                </w:rPr>
                <w:t xml:space="preserve">    ss - Seconds in the range 00 to 59 </w:t>
              </w:r>
            </w:ins>
          </w:p>
          <w:p w:rsidR="00000000" w:rsidDel="00000000" w:rsidP="00000000" w:rsidRDefault="00000000" w:rsidRPr="00000000" w14:paraId="000001A3">
            <w:pPr>
              <w:widowControl w:val="0"/>
              <w:spacing w:after="0" w:line="240" w:lineRule="auto"/>
              <w:rPr>
                <w:ins w:author="TNC Mouli" w:id="4" w:date="2022-11-12T06:00:05Z"/>
              </w:rPr>
            </w:pPr>
            <w:ins w:author="TNC Mouli" w:id="4" w:date="2022-11-12T06:00:05Z">
              <w:r w:rsidDel="00000000" w:rsidR="00000000" w:rsidRPr="00000000">
                <w:rPr>
                  <w:rtl w:val="0"/>
                </w:rPr>
              </w:r>
            </w:ins>
          </w:p>
          <w:p w:rsidR="00000000" w:rsidDel="00000000" w:rsidP="00000000" w:rsidRDefault="00000000" w:rsidRPr="00000000" w14:paraId="000001A4">
            <w:pPr>
              <w:widowControl w:val="0"/>
              <w:spacing w:after="0" w:line="240" w:lineRule="auto"/>
              <w:rPr>
                <w:ins w:author="TNC Mouli" w:id="4" w:date="2022-11-12T06:00:05Z"/>
                <w:b w:val="1"/>
              </w:rPr>
            </w:pPr>
            <w:ins w:author="TNC Mouli" w:id="4" w:date="2022-11-12T06:00:05Z">
              <w:r w:rsidDel="00000000" w:rsidR="00000000" w:rsidRPr="00000000">
                <w:rPr>
                  <w:b w:val="1"/>
                  <w:rtl w:val="0"/>
                </w:rPr>
                <w:t xml:space="preserve">IMPORTANT NOTE:</w:t>
              </w:r>
            </w:ins>
          </w:p>
          <w:p w:rsidR="00000000" w:rsidDel="00000000" w:rsidP="00000000" w:rsidRDefault="00000000" w:rsidRPr="00000000" w14:paraId="000001A5">
            <w:pPr>
              <w:widowControl w:val="0"/>
              <w:spacing w:after="0" w:line="240" w:lineRule="auto"/>
              <w:rPr>
                <w:ins w:author="TNC Mouli" w:id="4" w:date="2022-11-12T06:00:05Z"/>
              </w:rPr>
            </w:pPr>
            <w:ins w:author="TNC Mouli" w:id="4" w:date="2022-11-12T06:00:05Z">
              <w:r w:rsidDel="00000000" w:rsidR="00000000" w:rsidRPr="00000000">
                <w:rPr>
                  <w:rtl w:val="0"/>
                </w:rPr>
                <w:t xml:space="preserve">Since lock controller nodes do not have the timezone setting feature, the gateway sends the epoch seconds (UTC) as is without adjusting the seconds to the local timezone. Likewise, when it receives the epoch seconds from the lock controller nodes, it simply converts the epoch seconds to YYYY-MM-DD… form without adjusting for the local timezone.</w:t>
              </w:r>
            </w:ins>
          </w:p>
          <w:p w:rsidR="00000000" w:rsidDel="00000000" w:rsidP="00000000" w:rsidRDefault="00000000" w:rsidRPr="00000000" w14:paraId="000001A6">
            <w:pPr>
              <w:widowControl w:val="0"/>
              <w:spacing w:after="0" w:line="240" w:lineRule="auto"/>
              <w:rPr>
                <w:ins w:author="TNC Mouli" w:id="4" w:date="2022-11-12T06:00:05Z"/>
              </w:rPr>
            </w:pPr>
            <w:ins w:author="TNC Mouli" w:id="4" w:date="2022-11-12T06:00:05Z">
              <w:r w:rsidDel="00000000" w:rsidR="00000000" w:rsidRPr="00000000">
                <w:rPr>
                  <w:rtl w:val="0"/>
                </w:rPr>
              </w:r>
            </w:ins>
          </w:p>
          <w:p w:rsidR="00000000" w:rsidDel="00000000" w:rsidP="00000000" w:rsidRDefault="00000000" w:rsidRPr="00000000" w14:paraId="000001A7">
            <w:pPr>
              <w:widowControl w:val="0"/>
              <w:spacing w:after="0" w:line="240" w:lineRule="auto"/>
              <w:rPr>
                <w:ins w:author="TNC Mouli" w:id="4" w:date="2022-11-12T06:00:05Z"/>
              </w:rPr>
            </w:pPr>
            <w:ins w:author="TNC Mouli" w:id="4" w:date="2022-11-12T06:00:05Z">
              <w:r w:rsidDel="00000000" w:rsidR="00000000" w:rsidRPr="00000000">
                <w:rPr>
                  <w:rtl w:val="0"/>
                </w:rPr>
                <w:t xml:space="preserve">NOTE:</w:t>
              </w:r>
            </w:ins>
          </w:p>
          <w:p w:rsidR="00000000" w:rsidDel="00000000" w:rsidP="00000000" w:rsidRDefault="00000000" w:rsidRPr="00000000" w14:paraId="000001A8">
            <w:pPr>
              <w:widowControl w:val="0"/>
              <w:numPr>
                <w:ilvl w:val="0"/>
                <w:numId w:val="3"/>
              </w:numPr>
              <w:spacing w:after="0" w:line="240" w:lineRule="auto"/>
              <w:ind w:left="720" w:hanging="360"/>
              <w:rPr>
                <w:ins w:author="TNC Mouli" w:id="4" w:date="2022-11-12T06:00:05Z"/>
              </w:rPr>
            </w:pPr>
            <w:ins w:author="TNC Mouli" w:id="4" w:date="2022-11-12T06:00:05Z">
              <w:r w:rsidDel="00000000" w:rsidR="00000000" w:rsidRPr="00000000">
                <w:rPr>
                  <w:rtl w:val="0"/>
                </w:rPr>
                <w:t xml:space="preserve">When this command is sent to the gateway, the gateway shall take care of broadcasting this command to all lock controllers in the given mesh network.</w:t>
              </w:r>
            </w:ins>
          </w:p>
          <w:p w:rsidR="00000000" w:rsidDel="00000000" w:rsidP="00000000" w:rsidRDefault="00000000" w:rsidRPr="00000000" w14:paraId="000001A9">
            <w:pPr>
              <w:widowControl w:val="0"/>
              <w:numPr>
                <w:ilvl w:val="0"/>
                <w:numId w:val="3"/>
              </w:numPr>
              <w:spacing w:after="0" w:line="240" w:lineRule="auto"/>
              <w:ind w:left="720" w:hanging="360"/>
              <w:rPr>
                <w:ins w:author="TNC Mouli" w:id="4" w:date="2022-11-12T06:00:05Z"/>
              </w:rPr>
            </w:pPr>
            <w:ins w:author="TNC Mouli" w:id="4" w:date="2022-11-12T06:00:05Z">
              <w:r w:rsidDel="00000000" w:rsidR="00000000" w:rsidRPr="00000000">
                <w:rPr>
                  <w:rtl w:val="0"/>
                </w:rPr>
                <w:t xml:space="preserve">CloudExt IoT broker/server would receive as many responses as the number of active lock controllers in the given mesh network. All such responses carry the same Seq number sent in the command request.</w:t>
              </w:r>
            </w:ins>
          </w:p>
        </w:tc>
      </w:tr>
    </w:tbl>
    <w:p w:rsidR="00000000" w:rsidDel="00000000" w:rsidP="00000000" w:rsidRDefault="00000000" w:rsidRPr="00000000" w14:paraId="000001AA">
      <w:pPr>
        <w:pStyle w:val="Heading3"/>
        <w:rPr>
          <w:del w:author="TNC Mouli" w:id="4" w:date="2022-11-12T06:00:05Z"/>
        </w:rPr>
        <w:pPrChange w:author="TNC Mouli" w:id="0" w:date="2022-11-12T06:00:05Z">
          <w:pPr>
            <w:pStyle w:val="Heading2"/>
            <w:pageBreakBefore w:val="0"/>
          </w:pPr>
        </w:pPrChange>
      </w:pPr>
      <w:del w:author="TNC Mouli" w:id="4" w:date="2022-11-12T06:00:05Z">
        <w:bookmarkStart w:colFirst="0" w:colLast="0" w:name="_ek2wzphnog0u" w:id="23"/>
        <w:bookmarkEnd w:id="23"/>
        <w:r w:rsidDel="00000000" w:rsidR="00000000" w:rsidRPr="00000000">
          <w:rPr>
            <w:rtl w:val="0"/>
          </w:rPr>
        </w:r>
      </w:del>
    </w:p>
    <w:p w:rsidR="00000000" w:rsidDel="00000000" w:rsidP="00000000" w:rsidRDefault="00000000" w:rsidRPr="00000000" w14:paraId="000001AB">
      <w:pPr>
        <w:pStyle w:val="Heading2"/>
        <w:pageBreakBefore w:val="0"/>
        <w:rPr/>
      </w:pPr>
      <w:bookmarkStart w:colFirst="0" w:colLast="0" w:name="_5qdzsv6abmlg" w:id="24"/>
      <w:bookmarkEnd w:id="24"/>
      <w:r w:rsidDel="00000000" w:rsidR="00000000" w:rsidRPr="00000000">
        <w:rPr>
          <w:rtl w:val="0"/>
        </w:rPr>
        <w:t xml:space="preserve">Command Responses from Gateway to Cloud IoT Server</w:t>
      </w:r>
    </w:p>
    <w:p w:rsidR="00000000" w:rsidDel="00000000" w:rsidP="00000000" w:rsidRDefault="00000000" w:rsidRPr="00000000" w14:paraId="000001AC">
      <w:pPr>
        <w:pStyle w:val="Heading3"/>
        <w:pageBreakBefore w:val="0"/>
        <w:rPr/>
      </w:pPr>
      <w:bookmarkStart w:colFirst="0" w:colLast="0" w:name="_gpxrz0urqw4v" w:id="25"/>
      <w:bookmarkEnd w:id="25"/>
      <w:r w:rsidDel="00000000" w:rsidR="00000000" w:rsidRPr="00000000">
        <w:rPr>
          <w:rtl w:val="0"/>
        </w:rPr>
        <w:t xml:space="preserve">Response for Get Status</w:t>
      </w:r>
    </w:p>
    <w:p w:rsidR="00000000" w:rsidDel="00000000" w:rsidP="00000000" w:rsidRDefault="00000000" w:rsidRPr="00000000" w14:paraId="000001AD">
      <w:pPr>
        <w:pageBreakBefore w:val="0"/>
        <w:rPr/>
      </w:pPr>
      <w:r w:rsidDel="00000000" w:rsidR="00000000" w:rsidRPr="00000000">
        <w:rPr>
          <w:rtl w:val="0"/>
        </w:rPr>
        <w:t xml:space="preserve">The following MQTT message response is sent from Gateway to Cloud IoT Server for Get Status query:</w:t>
      </w:r>
    </w:p>
    <w:p w:rsidR="00000000" w:rsidDel="00000000" w:rsidP="00000000" w:rsidRDefault="00000000" w:rsidRPr="00000000" w14:paraId="000001AE">
      <w:pPr>
        <w:pageBreakBefore w:val="0"/>
        <w:rPr>
          <w:b w:val="1"/>
          <w:u w:val="single"/>
        </w:rPr>
      </w:pPr>
      <w:r w:rsidDel="00000000" w:rsidR="00000000" w:rsidRPr="00000000">
        <w:rPr>
          <w:b w:val="1"/>
          <w:u w:val="single"/>
          <w:rtl w:val="0"/>
        </w:rPr>
        <w:t xml:space="preserve">Note:</w:t>
      </w:r>
    </w:p>
    <w:p w:rsidR="00000000" w:rsidDel="00000000" w:rsidP="00000000" w:rsidRDefault="00000000" w:rsidRPr="00000000" w14:paraId="000001AF">
      <w:pPr>
        <w:pageBreakBefore w:val="0"/>
        <w:rPr>
          <w:b w:val="1"/>
          <w:u w:val="single"/>
        </w:rPr>
      </w:pPr>
      <w:r w:rsidDel="00000000" w:rsidR="00000000" w:rsidRPr="00000000">
        <w:rPr>
          <w:color w:val="666666"/>
          <w:rtl w:val="0"/>
        </w:rPr>
        <w:t xml:space="preserve">When CloudExt IoT Server sends a query to get the status of all locks, there is no single response containing the details of all locks. Instead, individual responses are sent for each lock.</w:t>
      </w: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4">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“Command” : “</w:t>
            </w:r>
            <w:r w:rsidDel="00000000" w:rsidR="00000000" w:rsidRPr="00000000">
              <w:rPr>
                <w:rFonts w:ascii="Courier New" w:cs="Courier New" w:eastAsia="Courier New" w:hAnsi="Courier New"/>
                <w:b w:val="1"/>
                <w:sz w:val="24"/>
                <w:szCs w:val="24"/>
                <w:rtl w:val="0"/>
              </w:rPr>
              <w:t xml:space="preserve">getstatus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5">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rtl w:val="0"/>
              </w:rPr>
              <w:t xml:space="preserve">  “Seq” : </w:t>
            </w:r>
            <w:r w:rsidDel="00000000" w:rsidR="00000000" w:rsidRPr="00000000">
              <w:rPr>
                <w:rFonts w:ascii="Courier New" w:cs="Courier New" w:eastAsia="Courier New" w:hAnsi="Courier New"/>
                <w:sz w:val="20"/>
                <w:szCs w:val="20"/>
                <w:rtl w:val="0"/>
              </w:rPr>
              <w:t xml:space="preserve">&lt;integer that was received in the request message&gt;,</w:t>
            </w:r>
            <w:r w:rsidDel="00000000" w:rsidR="00000000" w:rsidRPr="00000000">
              <w:rPr>
                <w:rtl w:val="0"/>
              </w:rPr>
            </w:r>
          </w:p>
          <w:p w:rsidR="00000000" w:rsidDel="00000000" w:rsidP="00000000" w:rsidRDefault="00000000" w:rsidRPr="00000000" w14:paraId="000001B6">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“Response” : {</w:t>
            </w:r>
          </w:p>
          <w:p w:rsidR="00000000" w:rsidDel="00000000" w:rsidP="00000000" w:rsidRDefault="00000000" w:rsidRPr="00000000" w14:paraId="000001B7">
            <w:pPr>
              <w:pageBreakBefore w:val="0"/>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“status” : “online”,</w:t>
            </w:r>
          </w:p>
          <w:p w:rsidR="00000000" w:rsidDel="00000000" w:rsidP="00000000" w:rsidRDefault="00000000" w:rsidRPr="00000000" w14:paraId="000001B8">
            <w:pPr>
              <w:pageBreakBefore w:val="0"/>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“battery” : 85,</w:t>
            </w:r>
          </w:p>
          <w:p w:rsidR="00000000" w:rsidDel="00000000" w:rsidP="00000000" w:rsidRDefault="00000000" w:rsidRPr="00000000" w14:paraId="000001B9">
            <w:pPr>
              <w:pageBreakBefore w:val="0"/>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“deadbolt” : false,</w:t>
            </w:r>
          </w:p>
          <w:p w:rsidR="00000000" w:rsidDel="00000000" w:rsidP="00000000" w:rsidRDefault="00000000" w:rsidRPr="00000000" w14:paraId="000001BA">
            <w:pPr>
              <w:pageBreakBefore w:val="0"/>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“latch” : false,</w:t>
            </w:r>
          </w:p>
          <w:p w:rsidR="00000000" w:rsidDel="00000000" w:rsidP="00000000" w:rsidRDefault="00000000" w:rsidRPr="00000000" w14:paraId="000001BB">
            <w:pPr>
              <w:widowControl w:val="0"/>
              <w:spacing w:after="0" w:line="240" w:lineRule="auto"/>
              <w:rPr>
                <w:ins w:author="TNC Mouli" w:id="6" w:date="2022-11-12T06:12:02Z"/>
                <w:rFonts w:ascii="Courier New" w:cs="Courier New" w:eastAsia="Courier New" w:hAnsi="Courier New"/>
              </w:rPr>
            </w:pPr>
            <w:r w:rsidDel="00000000" w:rsidR="00000000" w:rsidRPr="00000000">
              <w:rPr>
                <w:rFonts w:ascii="Courier New" w:cs="Courier New" w:eastAsia="Courier New" w:hAnsi="Courier New"/>
                <w:rtl w:val="0"/>
              </w:rPr>
              <w:t xml:space="preserve">    "firmware_version" : &lt;string&gt;,</w:t>
            </w:r>
            <w:ins w:author="TNC Mouli" w:id="6" w:date="2022-11-12T06:12:02Z">
              <w:r w:rsidDel="00000000" w:rsidR="00000000" w:rsidRPr="00000000">
                <w:rPr>
                  <w:rtl w:val="0"/>
                </w:rPr>
              </w:r>
            </w:ins>
          </w:p>
          <w:p w:rsidR="00000000" w:rsidDel="00000000" w:rsidP="00000000" w:rsidRDefault="00000000" w:rsidRPr="00000000" w14:paraId="000001BC">
            <w:pPr>
              <w:widowControl w:val="0"/>
              <w:spacing w:after="0" w:line="240" w:lineRule="auto"/>
              <w:rPr>
                <w:rFonts w:ascii="Courier New" w:cs="Courier New" w:eastAsia="Courier New" w:hAnsi="Courier New"/>
              </w:rPr>
            </w:pPr>
            <w:ins w:author="TNC Mouli" w:id="6" w:date="2022-11-12T06:12:02Z">
              <w:r w:rsidDel="00000000" w:rsidR="00000000" w:rsidRPr="00000000">
                <w:rPr>
                  <w:rFonts w:ascii="Courier New" w:cs="Courier New" w:eastAsia="Courier New" w:hAnsi="Courier New"/>
                  <w:rtl w:val="0"/>
                </w:rPr>
                <w:t xml:space="preserve">    "date_time" : "YYYY-MM-DD, hh:mm:ss",</w:t>
              </w:r>
            </w:ins>
            <w:r w:rsidDel="00000000" w:rsidR="00000000" w:rsidRPr="00000000">
              <w:rPr>
                <w:rtl w:val="0"/>
              </w:rPr>
            </w:r>
          </w:p>
          <w:p w:rsidR="00000000" w:rsidDel="00000000" w:rsidP="00000000" w:rsidRDefault="00000000" w:rsidRPr="00000000" w14:paraId="000001BD">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"master_data" : {</w:t>
            </w:r>
          </w:p>
          <w:p w:rsidR="00000000" w:rsidDel="00000000" w:rsidP="00000000" w:rsidRDefault="00000000" w:rsidRPr="00000000" w14:paraId="000001BE">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"macrotech_id" : &lt;unsigned int&gt;,</w:t>
            </w:r>
          </w:p>
          <w:p w:rsidR="00000000" w:rsidDel="00000000" w:rsidP="00000000" w:rsidRDefault="00000000" w:rsidRPr="00000000" w14:paraId="000001BF">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"hotel_id" : &lt;unsigned short int&gt;,       </w:t>
            </w:r>
          </w:p>
          <w:p w:rsidR="00000000" w:rsidDel="00000000" w:rsidP="00000000" w:rsidRDefault="00000000" w:rsidRPr="00000000" w14:paraId="000001C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"lock_type" : "guest_room" or "common_door",</w:t>
            </w:r>
          </w:p>
          <w:p w:rsidR="00000000" w:rsidDel="00000000" w:rsidP="00000000" w:rsidRDefault="00000000" w:rsidRPr="00000000" w14:paraId="000001C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"floor" : 0 to 255,</w:t>
            </w:r>
          </w:p>
          <w:p w:rsidR="00000000" w:rsidDel="00000000" w:rsidP="00000000" w:rsidRDefault="00000000" w:rsidRPr="00000000" w14:paraId="000001C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"room_number" : &lt;unsigned short&gt;,</w:t>
              <w:br w:type="textWrapping"/>
              <w:t xml:space="preserve">       "autolock" : true/false</w:t>
            </w:r>
          </w:p>
          <w:p w:rsidR="00000000" w:rsidDel="00000000" w:rsidP="00000000" w:rsidRDefault="00000000" w:rsidRPr="00000000" w14:paraId="000001C3">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"admin_key" : {</w:t>
            </w:r>
          </w:p>
          <w:p w:rsidR="00000000" w:rsidDel="00000000" w:rsidP="00000000" w:rsidRDefault="00000000" w:rsidRPr="00000000" w14:paraId="000001C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"key" : &lt;unsigned int&gt;</w:t>
            </w:r>
          </w:p>
          <w:p w:rsidR="00000000" w:rsidDel="00000000" w:rsidP="00000000" w:rsidRDefault="00000000" w:rsidRPr="00000000" w14:paraId="000001C6">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7">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"staff_key" : {</w:t>
            </w:r>
          </w:p>
          <w:p w:rsidR="00000000" w:rsidDel="00000000" w:rsidP="00000000" w:rsidRDefault="00000000" w:rsidRPr="00000000" w14:paraId="000001C8">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"key" : &lt;unsigned int&gt;</w:t>
            </w:r>
          </w:p>
          <w:p w:rsidR="00000000" w:rsidDel="00000000" w:rsidP="00000000" w:rsidRDefault="00000000" w:rsidRPr="00000000" w14:paraId="000001C9">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A">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"guest_key" : {</w:t>
            </w:r>
          </w:p>
          <w:p w:rsidR="00000000" w:rsidDel="00000000" w:rsidP="00000000" w:rsidRDefault="00000000" w:rsidRPr="00000000" w14:paraId="000001CB">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"key" : &lt;unsigned int&gt;</w:t>
            </w:r>
          </w:p>
          <w:p w:rsidR="00000000" w:rsidDel="00000000" w:rsidP="00000000" w:rsidRDefault="00000000" w:rsidRPr="00000000" w14:paraId="000001CC">
            <w:pPr>
              <w:pageBreakBefore w:val="0"/>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D">
            <w:pPr>
              <w:pageBreakBefore w:val="0"/>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after="20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p>
          <w:p w:rsidR="00000000" w:rsidDel="00000000" w:rsidP="00000000" w:rsidRDefault="00000000" w:rsidRPr="00000000" w14:paraId="000001D0">
            <w:pPr>
              <w:pageBreakBefore w:val="0"/>
              <w:widowControl w:val="0"/>
              <w:spacing w:after="200"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1D1">
            <w:pPr>
              <w:pageBreakBefore w:val="0"/>
              <w:widowControl w:val="0"/>
              <w:spacing w:after="200"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1D2">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1D3">
            <w:pPr>
              <w:pageBreakBefore w:val="0"/>
              <w:widowControl w:val="0"/>
              <w:spacing w:after="200" w:line="240" w:lineRule="auto"/>
              <w:rPr/>
            </w:pPr>
            <w:r w:rsidDel="00000000" w:rsidR="00000000" w:rsidRPr="00000000">
              <w:rPr>
                <w:rtl w:val="0"/>
              </w:rPr>
              <w:t xml:space="preserve">In the response object:</w:t>
            </w:r>
          </w:p>
          <w:p w:rsidR="00000000" w:rsidDel="00000000" w:rsidP="00000000" w:rsidRDefault="00000000" w:rsidRPr="00000000" w14:paraId="000001D4">
            <w:pPr>
              <w:pageBreakBefore w:val="0"/>
              <w:widowControl w:val="0"/>
              <w:numPr>
                <w:ilvl w:val="0"/>
                <w:numId w:val="5"/>
              </w:numPr>
              <w:spacing w:after="0" w:afterAutospacing="0" w:line="240" w:lineRule="auto"/>
              <w:ind w:left="720" w:hanging="360"/>
              <w:rPr>
                <w:u w:val="none"/>
              </w:rPr>
            </w:pPr>
            <w:r w:rsidDel="00000000" w:rsidR="00000000" w:rsidRPr="00000000">
              <w:rPr>
                <w:rtl w:val="0"/>
              </w:rPr>
              <w:t xml:space="preserve">The status field can be either “online” or “offline” (if the lock controller is down; currently, this is not supported)</w:t>
            </w:r>
          </w:p>
          <w:p w:rsidR="00000000" w:rsidDel="00000000" w:rsidP="00000000" w:rsidRDefault="00000000" w:rsidRPr="00000000" w14:paraId="000001D5">
            <w:pPr>
              <w:pageBreakBefore w:val="0"/>
              <w:widowControl w:val="0"/>
              <w:numPr>
                <w:ilvl w:val="0"/>
                <w:numId w:val="5"/>
              </w:numPr>
              <w:spacing w:after="0" w:afterAutospacing="0" w:line="240" w:lineRule="auto"/>
              <w:ind w:left="720" w:hanging="360"/>
              <w:rPr>
                <w:u w:val="none"/>
              </w:rPr>
            </w:pPr>
            <w:r w:rsidDel="00000000" w:rsidR="00000000" w:rsidRPr="00000000">
              <w:rPr>
                <w:rtl w:val="0"/>
              </w:rPr>
              <w:t xml:space="preserve">The battery level can be between 0 to 100 (percentage)</w:t>
            </w:r>
          </w:p>
          <w:p w:rsidR="00000000" w:rsidDel="00000000" w:rsidP="00000000" w:rsidRDefault="00000000" w:rsidRPr="00000000" w14:paraId="000001D6">
            <w:pPr>
              <w:pageBreakBefore w:val="0"/>
              <w:widowControl w:val="0"/>
              <w:numPr>
                <w:ilvl w:val="0"/>
                <w:numId w:val="5"/>
              </w:numPr>
              <w:spacing w:after="0" w:afterAutospacing="0" w:line="240" w:lineRule="auto"/>
              <w:ind w:left="720" w:hanging="360"/>
              <w:rPr>
                <w:u w:val="none"/>
              </w:rPr>
            </w:pPr>
            <w:r w:rsidDel="00000000" w:rsidR="00000000" w:rsidRPr="00000000">
              <w:rPr>
                <w:rtl w:val="0"/>
              </w:rPr>
              <w:t xml:space="preserve">For deadbolt, a boolean value of true/false is sent indicating whether the deadbolt is engaged (true) or disengaged (false).</w:t>
            </w:r>
          </w:p>
          <w:p w:rsidR="00000000" w:rsidDel="00000000" w:rsidP="00000000" w:rsidRDefault="00000000" w:rsidRPr="00000000" w14:paraId="000001D7">
            <w:pPr>
              <w:widowControl w:val="0"/>
              <w:numPr>
                <w:ilvl w:val="0"/>
                <w:numId w:val="5"/>
              </w:numPr>
              <w:spacing w:after="0" w:afterAutospacing="0" w:line="240" w:lineRule="auto"/>
              <w:ind w:left="720" w:hanging="360"/>
              <w:rPr>
                <w:u w:val="none"/>
              </w:rPr>
            </w:pPr>
            <w:r w:rsidDel="00000000" w:rsidR="00000000" w:rsidRPr="00000000">
              <w:rPr>
                <w:rtl w:val="0"/>
              </w:rPr>
              <w:t xml:space="preserve">For latch, a boolean value of true/false is sent indicating whether the latch is closed (true) or opened (false).</w:t>
            </w:r>
          </w:p>
          <w:p w:rsidR="00000000" w:rsidDel="00000000" w:rsidP="00000000" w:rsidRDefault="00000000" w:rsidRPr="00000000" w14:paraId="000001D8">
            <w:pPr>
              <w:widowControl w:val="0"/>
              <w:numPr>
                <w:ilvl w:val="0"/>
                <w:numId w:val="5"/>
              </w:numPr>
              <w:spacing w:after="0" w:afterAutospacing="0" w:line="240" w:lineRule="auto"/>
              <w:ind w:left="720" w:hanging="360"/>
              <w:rPr>
                <w:ins w:author="TNC Mouli" w:id="7" w:date="2022-11-12T06:13:02Z"/>
                <w:u w:val="none"/>
              </w:rPr>
            </w:pPr>
            <w:r w:rsidDel="00000000" w:rsidR="00000000" w:rsidRPr="00000000">
              <w:rPr>
                <w:rtl w:val="0"/>
              </w:rPr>
              <w:t xml:space="preserve">For firmware version, the version string in “&lt;major&gt;.&lt;minor&gt;.&lt;maintenance&gt;” form (for example: 1.2.40) is sent.</w:t>
            </w:r>
            <w:ins w:author="TNC Mouli" w:id="7" w:date="2022-11-12T06:13:02Z">
              <w:r w:rsidDel="00000000" w:rsidR="00000000" w:rsidRPr="00000000">
                <w:rPr>
                  <w:rtl w:val="0"/>
                </w:rPr>
              </w:r>
            </w:ins>
          </w:p>
          <w:p w:rsidR="00000000" w:rsidDel="00000000" w:rsidP="00000000" w:rsidRDefault="00000000" w:rsidRPr="00000000" w14:paraId="000001D9">
            <w:pPr>
              <w:widowControl w:val="0"/>
              <w:numPr>
                <w:ilvl w:val="0"/>
                <w:numId w:val="5"/>
              </w:numPr>
              <w:spacing w:after="0" w:afterAutospacing="0" w:line="240" w:lineRule="auto"/>
              <w:ind w:left="720" w:hanging="360"/>
              <w:rPr>
                <w:u w:val="none"/>
              </w:rPr>
            </w:pPr>
            <w:ins w:author="TNC Mouli" w:id="7" w:date="2022-11-12T06:13:02Z">
              <w:r w:rsidDel="00000000" w:rsidR="00000000" w:rsidRPr="00000000">
                <w:rPr>
                  <w:rtl w:val="0"/>
                </w:rPr>
                <w:t xml:space="preserve">For date_time, which represents the current date and time set on that lock controller, the data is in “YYYY-MM-MM, hh:mm:ss” form.</w:t>
              </w:r>
            </w:ins>
            <w:r w:rsidDel="00000000" w:rsidR="00000000" w:rsidRPr="00000000">
              <w:rPr>
                <w:rtl w:val="0"/>
              </w:rPr>
            </w:r>
          </w:p>
          <w:p w:rsidR="00000000" w:rsidDel="00000000" w:rsidP="00000000" w:rsidRDefault="00000000" w:rsidRPr="00000000" w14:paraId="000001DA">
            <w:pPr>
              <w:widowControl w:val="0"/>
              <w:numPr>
                <w:ilvl w:val="0"/>
                <w:numId w:val="5"/>
              </w:numPr>
              <w:spacing w:after="0" w:afterAutospacing="0" w:line="240" w:lineRule="auto"/>
              <w:ind w:left="720" w:hanging="360"/>
              <w:rPr>
                <w:u w:val="none"/>
              </w:rPr>
            </w:pPr>
            <w:r w:rsidDel="00000000" w:rsidR="00000000" w:rsidRPr="00000000">
              <w:rPr>
                <w:rtl w:val="0"/>
              </w:rPr>
              <w:t xml:space="preserve">For autolock, a boolean value of true/false is sent indicating whether the autolock is enabled (true) or disabled (false).</w:t>
            </w:r>
          </w:p>
          <w:p w:rsidR="00000000" w:rsidDel="00000000" w:rsidP="00000000" w:rsidRDefault="00000000" w:rsidRPr="00000000" w14:paraId="000001DB">
            <w:pPr>
              <w:widowControl w:val="0"/>
              <w:numPr>
                <w:ilvl w:val="0"/>
                <w:numId w:val="5"/>
              </w:numPr>
              <w:spacing w:line="240" w:lineRule="auto"/>
              <w:ind w:left="720" w:hanging="360"/>
              <w:rPr>
                <w:u w:val="none"/>
              </w:rPr>
            </w:pPr>
            <w:r w:rsidDel="00000000" w:rsidR="00000000" w:rsidRPr="00000000">
              <w:rPr>
                <w:rtl w:val="0"/>
              </w:rPr>
              <w:t xml:space="preserve">RFID details: Master Data { Macrotech ID, Hotel ID, Lock type, Floor, Room number and Autolock setting (true/false)}, Admin Key {key}, Staff Key {key}, Guest Key {key}</w:t>
            </w:r>
          </w:p>
          <w:p w:rsidR="00000000" w:rsidDel="00000000" w:rsidP="00000000" w:rsidRDefault="00000000" w:rsidRPr="00000000" w14:paraId="000001DC">
            <w:pPr>
              <w:widowControl w:val="0"/>
              <w:spacing w:after="0" w:line="240" w:lineRule="auto"/>
              <w:rPr>
                <w:b w:val="1"/>
                <w:color w:val="ff0000"/>
              </w:rPr>
            </w:pPr>
            <w:r w:rsidDel="00000000" w:rsidR="00000000" w:rsidRPr="00000000">
              <w:rPr>
                <w:b w:val="1"/>
                <w:color w:val="ff0000"/>
                <w:rtl w:val="0"/>
              </w:rPr>
              <w:t xml:space="preserve">IMPORTANT NOTE:</w:t>
            </w:r>
          </w:p>
          <w:p w:rsidR="00000000" w:rsidDel="00000000" w:rsidP="00000000" w:rsidRDefault="00000000" w:rsidRPr="00000000" w14:paraId="000001DD">
            <w:pPr>
              <w:widowControl w:val="0"/>
              <w:spacing w:after="0" w:line="240" w:lineRule="auto"/>
              <w:rPr>
                <w:color w:val="ff0000"/>
              </w:rPr>
            </w:pPr>
            <w:r w:rsidDel="00000000" w:rsidR="00000000" w:rsidRPr="00000000">
              <w:rPr>
                <w:color w:val="ff0000"/>
                <w:rtl w:val="0"/>
              </w:rPr>
              <w:t xml:space="preserve">In the case of “date_time” field, </w:t>
            </w:r>
            <w:r w:rsidDel="00000000" w:rsidR="00000000" w:rsidRPr="00000000">
              <w:rPr>
                <w:color w:val="ff0000"/>
                <w:rtl w:val="0"/>
              </w:rPr>
              <w:t xml:space="preserve">the gateway converts the epoch seconds received from the lock controller to “YYYY-MM-DD, hh:mm:ss” string using the local timezone. In other words, the date_time string sent in this response message represents the time with respect to the timezone set on the gateway. So, it is assumed that the gateway is configured with the appropriate timezone.</w:t>
            </w:r>
          </w:p>
        </w:tc>
      </w:tr>
    </w:tbl>
    <w:p w:rsidR="00000000" w:rsidDel="00000000" w:rsidP="00000000" w:rsidRDefault="00000000" w:rsidRPr="00000000" w14:paraId="000001DE">
      <w:pPr>
        <w:pStyle w:val="Heading3"/>
        <w:rPr/>
      </w:pPr>
      <w:bookmarkStart w:colFirst="0" w:colLast="0" w:name="_gmuddivmv2r8" w:id="26"/>
      <w:bookmarkEnd w:id="26"/>
      <w:r w:rsidDel="00000000" w:rsidR="00000000" w:rsidRPr="00000000">
        <w:rPr>
          <w:rtl w:val="0"/>
        </w:rPr>
        <w:t xml:space="preserve">Response for Get Status from All Lock Controllers</w:t>
      </w:r>
    </w:p>
    <w:p w:rsidR="00000000" w:rsidDel="00000000" w:rsidP="00000000" w:rsidRDefault="00000000" w:rsidRPr="00000000" w14:paraId="000001DF">
      <w:pPr>
        <w:rPr/>
      </w:pPr>
      <w:r w:rsidDel="00000000" w:rsidR="00000000" w:rsidRPr="00000000">
        <w:rPr>
          <w:rtl w:val="0"/>
        </w:rPr>
        <w:t xml:space="preserve">The MQTT response given for </w:t>
      </w:r>
      <w:r w:rsidDel="00000000" w:rsidR="00000000" w:rsidRPr="00000000">
        <w:rPr>
          <w:b w:val="1"/>
          <w:u w:val="single"/>
          <w:rtl w:val="0"/>
        </w:rPr>
        <w:t xml:space="preserve">Get Status</w:t>
      </w:r>
      <w:r w:rsidDel="00000000" w:rsidR="00000000" w:rsidRPr="00000000">
        <w:rPr>
          <w:rtl w:val="0"/>
        </w:rPr>
        <w:t xml:space="preserve"> is sent from every active registered lock controller in the given mesh network.</w:t>
      </w:r>
    </w:p>
    <w:p w:rsidR="00000000" w:rsidDel="00000000" w:rsidP="00000000" w:rsidRDefault="00000000" w:rsidRPr="00000000" w14:paraId="000001E0">
      <w:pPr>
        <w:pStyle w:val="Heading3"/>
        <w:pageBreakBefore w:val="0"/>
        <w:rPr/>
      </w:pPr>
      <w:bookmarkStart w:colFirst="0" w:colLast="0" w:name="_7g9ktgn6ltpt" w:id="27"/>
      <w:bookmarkEnd w:id="27"/>
      <w:r w:rsidDel="00000000" w:rsidR="00000000" w:rsidRPr="00000000">
        <w:rPr>
          <w:rtl w:val="0"/>
        </w:rPr>
        <w:t xml:space="preserve">Response for Unlock Door - Normal Operation</w:t>
      </w:r>
    </w:p>
    <w:p w:rsidR="00000000" w:rsidDel="00000000" w:rsidP="00000000" w:rsidRDefault="00000000" w:rsidRPr="00000000" w14:paraId="000001E1">
      <w:pPr>
        <w:pageBreakBefore w:val="0"/>
        <w:rPr>
          <w:b w:val="1"/>
          <w:u w:val="single"/>
        </w:rPr>
      </w:pPr>
      <w:r w:rsidDel="00000000" w:rsidR="00000000" w:rsidRPr="00000000">
        <w:rPr>
          <w:rtl w:val="0"/>
        </w:rPr>
        <w:t xml:space="preserve">The following MQTT message response is sent from Gateway to Cloud IoT Server for unlock door (normal operation) command:</w:t>
      </w: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6">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unlock</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    “Seq” : </w:t>
            </w:r>
            <w:r w:rsidDel="00000000" w:rsidR="00000000" w:rsidRPr="00000000">
              <w:rPr>
                <w:rFonts w:ascii="Courier New" w:cs="Courier New" w:eastAsia="Courier New" w:hAnsi="Courier New"/>
                <w:rtl w:val="0"/>
              </w:rPr>
              <w:t xml:space="preserve">&lt;integer that was received in the request message&gt;,</w:t>
            </w:r>
            <w:r w:rsidDel="00000000" w:rsidR="00000000" w:rsidRPr="00000000">
              <w:rPr>
                <w:rtl w:val="0"/>
              </w:rPr>
            </w:r>
          </w:p>
          <w:p w:rsidR="00000000" w:rsidDel="00000000" w:rsidP="00000000" w:rsidRDefault="00000000" w:rsidRPr="00000000" w14:paraId="000001E8">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“Response” :  {</w:t>
            </w:r>
          </w:p>
          <w:p w:rsidR="00000000" w:rsidDel="00000000" w:rsidP="00000000" w:rsidRDefault="00000000" w:rsidRPr="00000000" w14:paraId="000001E9">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“status” : “success”,</w:t>
            </w:r>
          </w:p>
          <w:p w:rsidR="00000000" w:rsidDel="00000000" w:rsidP="00000000" w:rsidRDefault="00000000" w:rsidRPr="00000000" w14:paraId="000001EA">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B">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after="20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p>
          <w:p w:rsidR="00000000" w:rsidDel="00000000" w:rsidP="00000000" w:rsidRDefault="00000000" w:rsidRPr="00000000" w14:paraId="000001EE">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1EF">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1F0">
            <w:pPr>
              <w:widowControl w:val="0"/>
              <w:spacing w:line="240" w:lineRule="auto"/>
              <w:rPr/>
            </w:pPr>
            <w:r w:rsidDel="00000000" w:rsidR="00000000" w:rsidRPr="00000000">
              <w:rPr>
                <w:rtl w:val="0"/>
              </w:rPr>
              <w:t xml:space="preserve">The seq (sequence) field contains the integer that was received in the corresponding command request’s seq field.</w:t>
            </w:r>
            <w:r w:rsidDel="00000000" w:rsidR="00000000" w:rsidRPr="00000000">
              <w:rPr>
                <w:rtl w:val="0"/>
              </w:rPr>
            </w:r>
          </w:p>
          <w:p w:rsidR="00000000" w:rsidDel="00000000" w:rsidP="00000000" w:rsidRDefault="00000000" w:rsidRPr="00000000" w14:paraId="000001F1">
            <w:pPr>
              <w:pageBreakBefore w:val="0"/>
              <w:widowControl w:val="0"/>
              <w:spacing w:after="200" w:line="240" w:lineRule="auto"/>
              <w:rPr/>
            </w:pPr>
            <w:r w:rsidDel="00000000" w:rsidR="00000000" w:rsidRPr="00000000">
              <w:rPr>
                <w:rtl w:val="0"/>
              </w:rPr>
              <w:t xml:space="preserve">The status field in the response can be either “success” or “failed”</w:t>
            </w:r>
          </w:p>
        </w:tc>
      </w:tr>
    </w:tbl>
    <w:p w:rsidR="00000000" w:rsidDel="00000000" w:rsidP="00000000" w:rsidRDefault="00000000" w:rsidRPr="00000000" w14:paraId="000001F2">
      <w:pPr>
        <w:pStyle w:val="Heading3"/>
        <w:pageBreakBefore w:val="0"/>
        <w:rPr/>
      </w:pPr>
      <w:bookmarkStart w:colFirst="0" w:colLast="0" w:name="_ni9e2im6tta2" w:id="28"/>
      <w:bookmarkEnd w:id="28"/>
      <w:r w:rsidDel="00000000" w:rsidR="00000000" w:rsidRPr="00000000">
        <w:rPr>
          <w:rtl w:val="0"/>
        </w:rPr>
        <w:t xml:space="preserve">Response for Unlock Door - Emergency Operation</w:t>
      </w:r>
    </w:p>
    <w:p w:rsidR="00000000" w:rsidDel="00000000" w:rsidP="00000000" w:rsidRDefault="00000000" w:rsidRPr="00000000" w14:paraId="000001F3">
      <w:pPr>
        <w:pageBreakBefore w:val="0"/>
        <w:rPr>
          <w:b w:val="1"/>
          <w:u w:val="single"/>
        </w:rPr>
      </w:pPr>
      <w:r w:rsidDel="00000000" w:rsidR="00000000" w:rsidRPr="00000000">
        <w:rPr>
          <w:rtl w:val="0"/>
        </w:rPr>
        <w:t xml:space="preserve">The following MQTT message response is sent from Gateway to Cloud IoT Server for unlock door (emergency operation) command:</w:t>
      </w: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“emunlock</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4"/>
                <w:szCs w:val="24"/>
                <w:rtl w:val="0"/>
              </w:rPr>
              <w:t xml:space="preserve">“Seq” : </w:t>
            </w:r>
            <w:r w:rsidDel="00000000" w:rsidR="00000000" w:rsidRPr="00000000">
              <w:rPr>
                <w:rFonts w:ascii="Courier New" w:cs="Courier New" w:eastAsia="Courier New" w:hAnsi="Courier New"/>
                <w:rtl w:val="0"/>
              </w:rPr>
              <w:t xml:space="preserve">&lt;integer that was received in the request message&gt;,</w:t>
            </w:r>
            <w:r w:rsidDel="00000000" w:rsidR="00000000" w:rsidRPr="00000000">
              <w:rPr>
                <w:rtl w:val="0"/>
              </w:rPr>
            </w:r>
          </w:p>
          <w:p w:rsidR="00000000" w:rsidDel="00000000" w:rsidP="00000000" w:rsidRDefault="00000000" w:rsidRPr="00000000" w14:paraId="000001F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“Response” :  {</w:t>
            </w:r>
          </w:p>
          <w:p w:rsidR="00000000" w:rsidDel="00000000" w:rsidP="00000000" w:rsidRDefault="00000000" w:rsidRPr="00000000" w14:paraId="000001F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“status” : “success”,</w:t>
            </w:r>
          </w:p>
          <w:p w:rsidR="00000000" w:rsidDel="00000000" w:rsidP="00000000" w:rsidRDefault="00000000" w:rsidRPr="00000000" w14:paraId="000001F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p>
          <w:p w:rsidR="00000000" w:rsidDel="00000000" w:rsidP="00000000" w:rsidRDefault="00000000" w:rsidRPr="00000000" w14:paraId="00000200">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201">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202">
            <w:pPr>
              <w:widowControl w:val="0"/>
              <w:spacing w:line="240" w:lineRule="auto"/>
              <w:rPr/>
            </w:pPr>
            <w:r w:rsidDel="00000000" w:rsidR="00000000" w:rsidRPr="00000000">
              <w:rPr>
                <w:rtl w:val="0"/>
              </w:rPr>
              <w:t xml:space="preserve">The seq (sequence) field contains the integer that was received in the corresponding command request’s seq field.</w:t>
            </w: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The status field in the response can be either “success” or “failed”</w:t>
            </w:r>
          </w:p>
        </w:tc>
      </w:tr>
    </w:tbl>
    <w:p w:rsidR="00000000" w:rsidDel="00000000" w:rsidP="00000000" w:rsidRDefault="00000000" w:rsidRPr="00000000" w14:paraId="00000204">
      <w:pPr>
        <w:pStyle w:val="Heading3"/>
        <w:rPr/>
      </w:pPr>
      <w:bookmarkStart w:colFirst="0" w:colLast="0" w:name="_idr5w07fydnz" w:id="29"/>
      <w:bookmarkEnd w:id="29"/>
      <w:r w:rsidDel="00000000" w:rsidR="00000000" w:rsidRPr="00000000">
        <w:rPr>
          <w:rtl w:val="0"/>
        </w:rPr>
        <w:t xml:space="preserve">Response for Enable Autolock</w:t>
      </w:r>
    </w:p>
    <w:p w:rsidR="00000000" w:rsidDel="00000000" w:rsidP="00000000" w:rsidRDefault="00000000" w:rsidRPr="00000000" w14:paraId="00000205">
      <w:pPr>
        <w:rPr>
          <w:b w:val="1"/>
          <w:u w:val="single"/>
        </w:rPr>
      </w:pPr>
      <w:r w:rsidDel="00000000" w:rsidR="00000000" w:rsidRPr="00000000">
        <w:rPr>
          <w:rtl w:val="0"/>
        </w:rPr>
        <w:t xml:space="preserve">The following MQTT message response is sent from Gateway to Cloud IoT Server for enable autolock command:</w:t>
      </w: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enable_autolock</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    “Seq” : </w:t>
            </w:r>
            <w:r w:rsidDel="00000000" w:rsidR="00000000" w:rsidRPr="00000000">
              <w:rPr>
                <w:rFonts w:ascii="Courier New" w:cs="Courier New" w:eastAsia="Courier New" w:hAnsi="Courier New"/>
                <w:rtl w:val="0"/>
              </w:rPr>
              <w:t xml:space="preserve">&lt;integer that was received in the request message&gt;,</w:t>
            </w:r>
          </w:p>
          <w:p w:rsidR="00000000" w:rsidDel="00000000" w:rsidP="00000000" w:rsidRDefault="00000000" w:rsidRPr="00000000" w14:paraId="0000020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“Response” :  {</w:t>
            </w:r>
          </w:p>
          <w:p w:rsidR="00000000" w:rsidDel="00000000" w:rsidP="00000000" w:rsidRDefault="00000000" w:rsidRPr="00000000" w14:paraId="0000020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“status” : “success”,</w:t>
            </w:r>
          </w:p>
          <w:p w:rsidR="00000000" w:rsidDel="00000000" w:rsidP="00000000" w:rsidRDefault="00000000" w:rsidRPr="00000000" w14:paraId="0000020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p>
          <w:p w:rsidR="00000000" w:rsidDel="00000000" w:rsidP="00000000" w:rsidRDefault="00000000" w:rsidRPr="00000000" w14:paraId="00000212">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213">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214">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215">
            <w:pPr>
              <w:widowControl w:val="0"/>
              <w:spacing w:line="240" w:lineRule="auto"/>
              <w:rPr/>
            </w:pPr>
            <w:r w:rsidDel="00000000" w:rsidR="00000000" w:rsidRPr="00000000">
              <w:rPr>
                <w:rtl w:val="0"/>
              </w:rPr>
              <w:t xml:space="preserve">The status field in the response can be either “success” or “failed”</w:t>
            </w:r>
          </w:p>
        </w:tc>
      </w:tr>
    </w:tbl>
    <w:p w:rsidR="00000000" w:rsidDel="00000000" w:rsidP="00000000" w:rsidRDefault="00000000" w:rsidRPr="00000000" w14:paraId="00000216">
      <w:pPr>
        <w:pStyle w:val="Heading3"/>
        <w:rPr/>
      </w:pPr>
      <w:bookmarkStart w:colFirst="0" w:colLast="0" w:name="_9afdi36o2x2g" w:id="30"/>
      <w:bookmarkEnd w:id="30"/>
      <w:r w:rsidDel="00000000" w:rsidR="00000000" w:rsidRPr="00000000">
        <w:rPr>
          <w:rtl w:val="0"/>
        </w:rPr>
        <w:t xml:space="preserve">Response for Disable Autolock</w:t>
      </w:r>
    </w:p>
    <w:p w:rsidR="00000000" w:rsidDel="00000000" w:rsidP="00000000" w:rsidRDefault="00000000" w:rsidRPr="00000000" w14:paraId="00000217">
      <w:pPr>
        <w:rPr>
          <w:b w:val="1"/>
          <w:u w:val="single"/>
        </w:rPr>
      </w:pPr>
      <w:r w:rsidDel="00000000" w:rsidR="00000000" w:rsidRPr="00000000">
        <w:rPr>
          <w:rtl w:val="0"/>
        </w:rPr>
        <w:t xml:space="preserve">The following MQTT message response is sent from Gateway to Cloud IoT Server for disable autolock command:</w:t>
      </w: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disable_autolock</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    “Seq” : </w:t>
            </w:r>
            <w:r w:rsidDel="00000000" w:rsidR="00000000" w:rsidRPr="00000000">
              <w:rPr>
                <w:rFonts w:ascii="Courier New" w:cs="Courier New" w:eastAsia="Courier New" w:hAnsi="Courier New"/>
                <w:rtl w:val="0"/>
              </w:rPr>
              <w:t xml:space="preserve">&lt;integer that was received in the request message&gt;,</w:t>
            </w:r>
          </w:p>
          <w:p w:rsidR="00000000" w:rsidDel="00000000" w:rsidP="00000000" w:rsidRDefault="00000000" w:rsidRPr="00000000" w14:paraId="0000021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“Response” :  {</w:t>
            </w:r>
          </w:p>
          <w:p w:rsidR="00000000" w:rsidDel="00000000" w:rsidP="00000000" w:rsidRDefault="00000000" w:rsidRPr="00000000" w14:paraId="0000021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“status” : “success”,</w:t>
            </w:r>
          </w:p>
          <w:p w:rsidR="00000000" w:rsidDel="00000000" w:rsidP="00000000" w:rsidRDefault="00000000" w:rsidRPr="00000000" w14:paraId="0000022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p>
          <w:p w:rsidR="00000000" w:rsidDel="00000000" w:rsidP="00000000" w:rsidRDefault="00000000" w:rsidRPr="00000000" w14:paraId="00000224">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225">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226">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227">
            <w:pPr>
              <w:widowControl w:val="0"/>
              <w:spacing w:line="240" w:lineRule="auto"/>
              <w:rPr/>
            </w:pPr>
            <w:r w:rsidDel="00000000" w:rsidR="00000000" w:rsidRPr="00000000">
              <w:rPr>
                <w:rtl w:val="0"/>
              </w:rPr>
              <w:t xml:space="preserve">The status field in the response can be either “success” or “failed”</w:t>
            </w:r>
          </w:p>
        </w:tc>
      </w:tr>
    </w:tbl>
    <w:p w:rsidR="00000000" w:rsidDel="00000000" w:rsidP="00000000" w:rsidRDefault="00000000" w:rsidRPr="00000000" w14:paraId="00000228">
      <w:pPr>
        <w:pStyle w:val="Heading3"/>
        <w:rPr/>
      </w:pPr>
      <w:bookmarkStart w:colFirst="0" w:colLast="0" w:name="_f7xbtcirywjd" w:id="31"/>
      <w:bookmarkEnd w:id="31"/>
      <w:r w:rsidDel="00000000" w:rsidR="00000000" w:rsidRPr="00000000">
        <w:rPr>
          <w:rtl w:val="0"/>
        </w:rPr>
        <w:t xml:space="preserve">Response for Disable Autolock On All Lock Controllers - Emergency Operation</w:t>
      </w:r>
    </w:p>
    <w:p w:rsidR="00000000" w:rsidDel="00000000" w:rsidP="00000000" w:rsidRDefault="00000000" w:rsidRPr="00000000" w14:paraId="00000229">
      <w:pPr>
        <w:rPr/>
      </w:pPr>
      <w:r w:rsidDel="00000000" w:rsidR="00000000" w:rsidRPr="00000000">
        <w:rPr>
          <w:rtl w:val="0"/>
        </w:rPr>
        <w:t xml:space="preserve">The MQTT response given for </w:t>
      </w:r>
      <w:hyperlink w:anchor="_9afdi36o2x2g">
        <w:r w:rsidDel="00000000" w:rsidR="00000000" w:rsidRPr="00000000">
          <w:rPr>
            <w:color w:val="1155cc"/>
            <w:u w:val="single"/>
            <w:rtl w:val="0"/>
          </w:rPr>
          <w:t xml:space="preserve">Disable Autolock</w:t>
        </w:r>
      </w:hyperlink>
      <w:r w:rsidDel="00000000" w:rsidR="00000000" w:rsidRPr="00000000">
        <w:rPr>
          <w:rtl w:val="0"/>
        </w:rPr>
        <w:t xml:space="preserve"> is sent from every active registered lock controller in the given mesh network.</w:t>
      </w:r>
    </w:p>
    <w:p w:rsidR="00000000" w:rsidDel="00000000" w:rsidP="00000000" w:rsidRDefault="00000000" w:rsidRPr="00000000" w14:paraId="0000022A">
      <w:pPr>
        <w:pStyle w:val="Heading3"/>
        <w:rPr/>
      </w:pPr>
      <w:bookmarkStart w:colFirst="0" w:colLast="0" w:name="_b3tx29awxqti" w:id="32"/>
      <w:bookmarkEnd w:id="32"/>
      <w:r w:rsidDel="00000000" w:rsidR="00000000" w:rsidRPr="00000000">
        <w:rPr>
          <w:rtl w:val="0"/>
        </w:rPr>
        <w:t xml:space="preserve">Response for Set Master Data</w:t>
      </w:r>
    </w:p>
    <w:p w:rsidR="00000000" w:rsidDel="00000000" w:rsidP="00000000" w:rsidRDefault="00000000" w:rsidRPr="00000000" w14:paraId="0000022B">
      <w:pPr>
        <w:rPr>
          <w:b w:val="1"/>
          <w:u w:val="single"/>
        </w:rPr>
      </w:pPr>
      <w:r w:rsidDel="00000000" w:rsidR="00000000" w:rsidRPr="00000000">
        <w:rPr>
          <w:rtl w:val="0"/>
        </w:rPr>
        <w:t xml:space="preserve">The following MQTT message response is sent from Gateway to Cloud IoT Server for set master data command:</w:t>
      </w: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Command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b w:val="1"/>
                <w:rtl w:val="0"/>
              </w:rPr>
              <w:t xml:space="preserve">"set_master_data</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"Seq"</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rtl w:val="0"/>
              </w:rPr>
              <w:t xml:space="preserve">&lt;integer that was received in the request message&gt;,</w:t>
            </w:r>
          </w:p>
          <w:p w:rsidR="00000000" w:rsidDel="00000000" w:rsidP="00000000" w:rsidRDefault="00000000" w:rsidRPr="00000000" w14:paraId="0000023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Response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3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"status" : "success",</w:t>
            </w:r>
          </w:p>
          <w:p w:rsidR="00000000" w:rsidDel="00000000" w:rsidP="00000000" w:rsidRDefault="00000000" w:rsidRPr="00000000" w14:paraId="0000023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p>
          <w:p w:rsidR="00000000" w:rsidDel="00000000" w:rsidP="00000000" w:rsidRDefault="00000000" w:rsidRPr="00000000" w14:paraId="00000238">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239">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23A">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23B">
            <w:pPr>
              <w:widowControl w:val="0"/>
              <w:spacing w:line="240" w:lineRule="auto"/>
              <w:rPr/>
            </w:pPr>
            <w:r w:rsidDel="00000000" w:rsidR="00000000" w:rsidRPr="00000000">
              <w:rPr>
                <w:rtl w:val="0"/>
              </w:rPr>
              <w:t xml:space="preserve">The status field in the response can be either “success” or “failed”</w:t>
            </w:r>
          </w:p>
        </w:tc>
      </w:tr>
    </w:tbl>
    <w:p w:rsidR="00000000" w:rsidDel="00000000" w:rsidP="00000000" w:rsidRDefault="00000000" w:rsidRPr="00000000" w14:paraId="0000023C">
      <w:pPr>
        <w:pStyle w:val="Heading3"/>
        <w:rPr/>
      </w:pPr>
      <w:bookmarkStart w:colFirst="0" w:colLast="0" w:name="_i5txl63wfw2x" w:id="33"/>
      <w:bookmarkEnd w:id="33"/>
      <w:r w:rsidDel="00000000" w:rsidR="00000000" w:rsidRPr="00000000">
        <w:rPr>
          <w:rtl w:val="0"/>
        </w:rPr>
        <w:t xml:space="preserve">Response for Set Admin Key</w:t>
      </w:r>
    </w:p>
    <w:p w:rsidR="00000000" w:rsidDel="00000000" w:rsidP="00000000" w:rsidRDefault="00000000" w:rsidRPr="00000000" w14:paraId="0000023D">
      <w:pPr>
        <w:rPr>
          <w:b w:val="1"/>
          <w:u w:val="single"/>
        </w:rPr>
      </w:pPr>
      <w:r w:rsidDel="00000000" w:rsidR="00000000" w:rsidRPr="00000000">
        <w:rPr>
          <w:rtl w:val="0"/>
        </w:rPr>
        <w:t xml:space="preserve">The following MQTT message response is sent from Gateway to Cloud IoT Server for set admin key command:</w:t>
      </w: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Command" : </w:t>
            </w:r>
            <w:r w:rsidDel="00000000" w:rsidR="00000000" w:rsidRPr="00000000">
              <w:rPr>
                <w:rFonts w:ascii="Courier New" w:cs="Courier New" w:eastAsia="Courier New" w:hAnsi="Courier New"/>
                <w:b w:val="1"/>
                <w:rtl w:val="0"/>
              </w:rPr>
              <w:t xml:space="preserve">"set_admin_key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"Seq"</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rtl w:val="0"/>
              </w:rPr>
              <w:t xml:space="preserve">&lt;integer that was received in the request message&gt;,</w:t>
            </w:r>
          </w:p>
          <w:p w:rsidR="00000000" w:rsidDel="00000000" w:rsidP="00000000" w:rsidRDefault="00000000" w:rsidRPr="00000000" w14:paraId="0000024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Response" :  {</w:t>
            </w:r>
          </w:p>
          <w:p w:rsidR="00000000" w:rsidDel="00000000" w:rsidP="00000000" w:rsidRDefault="00000000" w:rsidRPr="00000000" w14:paraId="0000024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"status" : "success",</w:t>
            </w:r>
          </w:p>
          <w:p w:rsidR="00000000" w:rsidDel="00000000" w:rsidP="00000000" w:rsidRDefault="00000000" w:rsidRPr="00000000" w14:paraId="0000024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p>
          <w:p w:rsidR="00000000" w:rsidDel="00000000" w:rsidP="00000000" w:rsidRDefault="00000000" w:rsidRPr="00000000" w14:paraId="0000024A">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24B">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24C">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24D">
            <w:pPr>
              <w:widowControl w:val="0"/>
              <w:spacing w:line="240" w:lineRule="auto"/>
              <w:rPr/>
            </w:pPr>
            <w:r w:rsidDel="00000000" w:rsidR="00000000" w:rsidRPr="00000000">
              <w:rPr>
                <w:rtl w:val="0"/>
              </w:rPr>
              <w:t xml:space="preserve">The status field in the response can be either “success” or “failed”</w:t>
            </w:r>
          </w:p>
        </w:tc>
      </w:tr>
    </w:tbl>
    <w:p w:rsidR="00000000" w:rsidDel="00000000" w:rsidP="00000000" w:rsidRDefault="00000000" w:rsidRPr="00000000" w14:paraId="0000024E">
      <w:pPr>
        <w:pStyle w:val="Heading3"/>
        <w:rPr/>
      </w:pPr>
      <w:bookmarkStart w:colFirst="0" w:colLast="0" w:name="_q3aaftujx6bl" w:id="34"/>
      <w:bookmarkEnd w:id="34"/>
      <w:r w:rsidDel="00000000" w:rsidR="00000000" w:rsidRPr="00000000">
        <w:rPr>
          <w:rtl w:val="0"/>
        </w:rPr>
        <w:t xml:space="preserve">Response for Set Admin Key On All Lock Controllers</w:t>
      </w:r>
    </w:p>
    <w:p w:rsidR="00000000" w:rsidDel="00000000" w:rsidP="00000000" w:rsidRDefault="00000000" w:rsidRPr="00000000" w14:paraId="0000024F">
      <w:pPr>
        <w:rPr/>
      </w:pPr>
      <w:r w:rsidDel="00000000" w:rsidR="00000000" w:rsidRPr="00000000">
        <w:rPr>
          <w:rtl w:val="0"/>
        </w:rPr>
        <w:t xml:space="preserve">The MQTT response given for Set Admin Key is sent from every active registered lock controller in the given mesh network.</w:t>
      </w:r>
    </w:p>
    <w:p w:rsidR="00000000" w:rsidDel="00000000" w:rsidP="00000000" w:rsidRDefault="00000000" w:rsidRPr="00000000" w14:paraId="00000250">
      <w:pPr>
        <w:pStyle w:val="Heading3"/>
        <w:rPr/>
      </w:pPr>
      <w:bookmarkStart w:colFirst="0" w:colLast="0" w:name="_1yeyz39bzm4z" w:id="35"/>
      <w:bookmarkEnd w:id="35"/>
      <w:r w:rsidDel="00000000" w:rsidR="00000000" w:rsidRPr="00000000">
        <w:rPr>
          <w:rtl w:val="0"/>
        </w:rPr>
        <w:t xml:space="preserve">Response for Set Staff Key</w:t>
      </w:r>
    </w:p>
    <w:p w:rsidR="00000000" w:rsidDel="00000000" w:rsidP="00000000" w:rsidRDefault="00000000" w:rsidRPr="00000000" w14:paraId="00000251">
      <w:pPr>
        <w:rPr>
          <w:b w:val="1"/>
          <w:u w:val="single"/>
        </w:rPr>
      </w:pPr>
      <w:r w:rsidDel="00000000" w:rsidR="00000000" w:rsidRPr="00000000">
        <w:rPr>
          <w:rtl w:val="0"/>
        </w:rPr>
        <w:t xml:space="preserve">The following MQTT message response is sent from Gateway to Cloud IoT Server for set staff key command:</w:t>
      </w: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Command" : </w:t>
            </w:r>
            <w:r w:rsidDel="00000000" w:rsidR="00000000" w:rsidRPr="00000000">
              <w:rPr>
                <w:rFonts w:ascii="Courier New" w:cs="Courier New" w:eastAsia="Courier New" w:hAnsi="Courier New"/>
                <w:b w:val="1"/>
                <w:rtl w:val="0"/>
              </w:rPr>
              <w:t xml:space="preserve">"set_staff_key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"Seq"</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rtl w:val="0"/>
              </w:rPr>
              <w:t xml:space="preserve">&lt;integer that was received in the request message&gt;,</w:t>
            </w:r>
          </w:p>
          <w:p w:rsidR="00000000" w:rsidDel="00000000" w:rsidP="00000000" w:rsidRDefault="00000000" w:rsidRPr="00000000" w14:paraId="0000025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Response" :  {</w:t>
            </w:r>
          </w:p>
          <w:p w:rsidR="00000000" w:rsidDel="00000000" w:rsidP="00000000" w:rsidRDefault="00000000" w:rsidRPr="00000000" w14:paraId="0000025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"status" : "success",</w:t>
            </w:r>
          </w:p>
          <w:p w:rsidR="00000000" w:rsidDel="00000000" w:rsidP="00000000" w:rsidRDefault="00000000" w:rsidRPr="00000000" w14:paraId="0000025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p>
          <w:p w:rsidR="00000000" w:rsidDel="00000000" w:rsidP="00000000" w:rsidRDefault="00000000" w:rsidRPr="00000000" w14:paraId="0000025E">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25F">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260">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261">
            <w:pPr>
              <w:widowControl w:val="0"/>
              <w:spacing w:line="240" w:lineRule="auto"/>
              <w:rPr/>
            </w:pPr>
            <w:r w:rsidDel="00000000" w:rsidR="00000000" w:rsidRPr="00000000">
              <w:rPr>
                <w:rtl w:val="0"/>
              </w:rPr>
              <w:t xml:space="preserve">The status field in the response can be either “success” or “failed”</w:t>
            </w:r>
          </w:p>
        </w:tc>
      </w:tr>
    </w:tbl>
    <w:p w:rsidR="00000000" w:rsidDel="00000000" w:rsidP="00000000" w:rsidRDefault="00000000" w:rsidRPr="00000000" w14:paraId="00000262">
      <w:pPr>
        <w:pStyle w:val="Heading3"/>
        <w:rPr/>
      </w:pPr>
      <w:bookmarkStart w:colFirst="0" w:colLast="0" w:name="_9x34dycmsfyv" w:id="36"/>
      <w:bookmarkEnd w:id="36"/>
      <w:r w:rsidDel="00000000" w:rsidR="00000000" w:rsidRPr="00000000">
        <w:rPr>
          <w:rtl w:val="0"/>
        </w:rPr>
        <w:t xml:space="preserve">Response for Set Guest Key</w:t>
      </w:r>
    </w:p>
    <w:p w:rsidR="00000000" w:rsidDel="00000000" w:rsidP="00000000" w:rsidRDefault="00000000" w:rsidRPr="00000000" w14:paraId="00000263">
      <w:pPr>
        <w:rPr>
          <w:b w:val="1"/>
          <w:u w:val="single"/>
        </w:rPr>
      </w:pPr>
      <w:r w:rsidDel="00000000" w:rsidR="00000000" w:rsidRPr="00000000">
        <w:rPr>
          <w:rtl w:val="0"/>
        </w:rPr>
        <w:t xml:space="preserve">The following MQTT message response is sent from Gateway to Cloud IoT Server for set guest key command:</w:t>
      </w: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Command" : </w:t>
            </w:r>
            <w:r w:rsidDel="00000000" w:rsidR="00000000" w:rsidRPr="00000000">
              <w:rPr>
                <w:rFonts w:ascii="Courier New" w:cs="Courier New" w:eastAsia="Courier New" w:hAnsi="Courier New"/>
                <w:b w:val="1"/>
                <w:rtl w:val="0"/>
              </w:rPr>
              <w:t xml:space="preserve">"set_guest_key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"Seq"</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rtl w:val="0"/>
              </w:rPr>
              <w:t xml:space="preserve">&lt;integer that was received in the request message&gt;,</w:t>
            </w:r>
          </w:p>
          <w:p w:rsidR="00000000" w:rsidDel="00000000" w:rsidP="00000000" w:rsidRDefault="00000000" w:rsidRPr="00000000" w14:paraId="0000026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Response" :  {</w:t>
            </w:r>
          </w:p>
          <w:p w:rsidR="00000000" w:rsidDel="00000000" w:rsidP="00000000" w:rsidRDefault="00000000" w:rsidRPr="00000000" w14:paraId="0000026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"status" : "success",</w:t>
            </w:r>
          </w:p>
          <w:p w:rsidR="00000000" w:rsidDel="00000000" w:rsidP="00000000" w:rsidRDefault="00000000" w:rsidRPr="00000000" w14:paraId="0000026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p>
          <w:p w:rsidR="00000000" w:rsidDel="00000000" w:rsidP="00000000" w:rsidRDefault="00000000" w:rsidRPr="00000000" w14:paraId="00000270">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271">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272">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273">
            <w:pPr>
              <w:widowControl w:val="0"/>
              <w:spacing w:line="240" w:lineRule="auto"/>
              <w:rPr/>
            </w:pPr>
            <w:r w:rsidDel="00000000" w:rsidR="00000000" w:rsidRPr="00000000">
              <w:rPr>
                <w:rtl w:val="0"/>
              </w:rPr>
              <w:t xml:space="preserve">The status field in the response can be either “success” or “failed”</w:t>
            </w:r>
          </w:p>
        </w:tc>
      </w:tr>
    </w:tbl>
    <w:p w:rsidR="00000000" w:rsidDel="00000000" w:rsidP="00000000" w:rsidRDefault="00000000" w:rsidRPr="00000000" w14:paraId="00000274">
      <w:pPr>
        <w:pStyle w:val="Heading3"/>
        <w:rPr/>
      </w:pPr>
      <w:bookmarkStart w:colFirst="0" w:colLast="0" w:name="_7aik50sitec7" w:id="37"/>
      <w:bookmarkEnd w:id="37"/>
      <w:r w:rsidDel="00000000" w:rsidR="00000000" w:rsidRPr="00000000">
        <w:rPr>
          <w:rtl w:val="0"/>
        </w:rPr>
        <w:t xml:space="preserve">Response for Delete RFID Card Data</w:t>
      </w:r>
    </w:p>
    <w:p w:rsidR="00000000" w:rsidDel="00000000" w:rsidP="00000000" w:rsidRDefault="00000000" w:rsidRPr="00000000" w14:paraId="00000275">
      <w:pPr>
        <w:rPr>
          <w:b w:val="1"/>
          <w:u w:val="single"/>
        </w:rPr>
      </w:pPr>
      <w:r w:rsidDel="00000000" w:rsidR="00000000" w:rsidRPr="00000000">
        <w:rPr>
          <w:rtl w:val="0"/>
        </w:rPr>
        <w:t xml:space="preserve">The following MQTT message response is sent from Gateway to Cloud IoT Server for delete RFID data command:</w:t>
      </w: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deletecard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    “Seq” : </w:t>
            </w:r>
            <w:r w:rsidDel="00000000" w:rsidR="00000000" w:rsidRPr="00000000">
              <w:rPr>
                <w:rFonts w:ascii="Courier New" w:cs="Courier New" w:eastAsia="Courier New" w:hAnsi="Courier New"/>
                <w:rtl w:val="0"/>
              </w:rPr>
              <w:t xml:space="preserve">&lt;integer that was received in the request message&gt;,</w:t>
            </w:r>
          </w:p>
          <w:p w:rsidR="00000000" w:rsidDel="00000000" w:rsidP="00000000" w:rsidRDefault="00000000" w:rsidRPr="00000000" w14:paraId="0000027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“Response” :  {</w:t>
            </w:r>
          </w:p>
          <w:p w:rsidR="00000000" w:rsidDel="00000000" w:rsidP="00000000" w:rsidRDefault="00000000" w:rsidRPr="00000000" w14:paraId="0000027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“status” : “success”,</w:t>
            </w:r>
          </w:p>
          <w:p w:rsidR="00000000" w:rsidDel="00000000" w:rsidP="00000000" w:rsidRDefault="00000000" w:rsidRPr="00000000" w14:paraId="0000027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p>
          <w:p w:rsidR="00000000" w:rsidDel="00000000" w:rsidP="00000000" w:rsidRDefault="00000000" w:rsidRPr="00000000" w14:paraId="00000282">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283">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284">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285">
            <w:pPr>
              <w:widowControl w:val="0"/>
              <w:spacing w:line="240" w:lineRule="auto"/>
              <w:rPr/>
            </w:pPr>
            <w:r w:rsidDel="00000000" w:rsidR="00000000" w:rsidRPr="00000000">
              <w:rPr>
                <w:rtl w:val="0"/>
              </w:rPr>
              <w:t xml:space="preserve">The status field in the response can be either “success” or “failed”</w:t>
            </w:r>
          </w:p>
        </w:tc>
      </w:tr>
    </w:tbl>
    <w:p w:rsidR="00000000" w:rsidDel="00000000" w:rsidP="00000000" w:rsidRDefault="00000000" w:rsidRPr="00000000" w14:paraId="00000286">
      <w:pPr>
        <w:pStyle w:val="Heading3"/>
        <w:rPr/>
      </w:pPr>
      <w:bookmarkStart w:colFirst="0" w:colLast="0" w:name="_nw8fpj24i9vn" w:id="38"/>
      <w:bookmarkEnd w:id="38"/>
      <w:r w:rsidDel="00000000" w:rsidR="00000000" w:rsidRPr="00000000">
        <w:rPr>
          <w:rtl w:val="0"/>
        </w:rPr>
        <w:t xml:space="preserve">Response for Delete RFID Data On All Lock Controllers</w:t>
      </w:r>
    </w:p>
    <w:p w:rsidR="00000000" w:rsidDel="00000000" w:rsidP="00000000" w:rsidRDefault="00000000" w:rsidRPr="00000000" w14:paraId="00000287">
      <w:pPr>
        <w:rPr>
          <w:ins w:author="TNC Mouli" w:id="8" w:date="2022-11-12T06:33:19Z"/>
        </w:rPr>
      </w:pPr>
      <w:r w:rsidDel="00000000" w:rsidR="00000000" w:rsidRPr="00000000">
        <w:rPr>
          <w:rtl w:val="0"/>
        </w:rPr>
        <w:t xml:space="preserve">The MQTT response given for Delete RFID Data is sent from every active registered lock controller in the given mesh network.</w:t>
      </w:r>
      <w:ins w:author="TNC Mouli" w:id="8" w:date="2022-11-12T06:33:19Z">
        <w:r w:rsidDel="00000000" w:rsidR="00000000" w:rsidRPr="00000000">
          <w:rPr>
            <w:rtl w:val="0"/>
          </w:rPr>
        </w:r>
      </w:ins>
    </w:p>
    <w:p w:rsidR="00000000" w:rsidDel="00000000" w:rsidP="00000000" w:rsidRDefault="00000000" w:rsidRPr="00000000" w14:paraId="00000288">
      <w:pPr>
        <w:pStyle w:val="Heading3"/>
        <w:rPr>
          <w:ins w:author="TNC Mouli" w:id="8" w:date="2022-11-12T06:33:19Z"/>
        </w:rPr>
      </w:pPr>
      <w:ins w:author="TNC Mouli" w:id="8" w:date="2022-11-12T06:33:19Z">
        <w:bookmarkStart w:colFirst="0" w:colLast="0" w:name="_5otsgp15907i" w:id="39"/>
        <w:bookmarkEnd w:id="39"/>
        <w:r w:rsidDel="00000000" w:rsidR="00000000" w:rsidRPr="00000000">
          <w:rPr>
            <w:rtl w:val="0"/>
          </w:rPr>
          <w:t xml:space="preserve">Response for Set Date and Time</w:t>
        </w:r>
      </w:ins>
    </w:p>
    <w:p w:rsidR="00000000" w:rsidDel="00000000" w:rsidP="00000000" w:rsidRDefault="00000000" w:rsidRPr="00000000" w14:paraId="00000289">
      <w:pPr>
        <w:rPr>
          <w:ins w:author="TNC Mouli" w:id="8" w:date="2022-11-12T06:33:19Z"/>
        </w:rPr>
      </w:pPr>
      <w:ins w:author="TNC Mouli" w:id="8" w:date="2022-11-12T06:33:19Z">
        <w:r w:rsidDel="00000000" w:rsidR="00000000" w:rsidRPr="00000000">
          <w:rPr>
            <w:rtl w:val="0"/>
          </w:rPr>
          <w:t xml:space="preserve">The following MQTT message response is sent from Gateway to Cloud IoT Server for set date and time command:</w:t>
        </w:r>
        <w:r w:rsidDel="00000000" w:rsidR="00000000" w:rsidRPr="00000000">
          <w:rPr>
            <w:rtl w:val="0"/>
          </w:rPr>
        </w:r>
      </w:ins>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ins w:author="TNC Mouli" w:id="8" w:date="2022-11-12T06:33:19Z"/>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rPr>
                <w:ins w:author="TNC Mouli" w:id="8" w:date="2022-11-12T06:33:19Z"/>
              </w:rPr>
            </w:pPr>
            <w:ins w:author="TNC Mouli" w:id="8" w:date="2022-11-12T06:33:19Z">
              <w:r w:rsidDel="00000000" w:rsidR="00000000" w:rsidRPr="00000000">
                <w:rPr>
                  <w:rtl w:val="0"/>
                </w:rPr>
                <w:t xml:space="preserve">MQTT Topic</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40" w:lineRule="auto"/>
              <w:rPr>
                <w:ins w:author="TNC Mouli" w:id="8" w:date="2022-11-12T06:33:19Z"/>
              </w:rPr>
            </w:pPr>
            <w:ins w:author="TNC Mouli" w:id="8" w:date="2022-11-12T06:33:19Z">
              <w:r w:rsidDel="00000000" w:rsidR="00000000" w:rsidRPr="00000000">
                <w:rPr>
                  <w:rtl w:val="0"/>
                </w:rPr>
                <w:t xml:space="preserve">{Device ID}</w:t>
              </w:r>
              <w:r w:rsidDel="00000000" w:rsidR="00000000" w:rsidRPr="00000000">
                <w:rPr>
                  <w:rtl w:val="0"/>
                </w:rPr>
                <w:t xml:space="preserve">/CMD_RESP</w:t>
              </w:r>
            </w:ins>
          </w:p>
        </w:tc>
      </w:tr>
      <w:tr>
        <w:trPr>
          <w:cantSplit w:val="0"/>
          <w:tblHeader w:val="0"/>
          <w:ins w:author="TNC Mouli" w:id="8" w:date="2022-11-12T06:33:19Z"/>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rPr>
                <w:ins w:author="TNC Mouli" w:id="8" w:date="2022-11-12T06:33:19Z"/>
              </w:rPr>
            </w:pPr>
            <w:ins w:author="TNC Mouli" w:id="8" w:date="2022-11-12T06:33:19Z">
              <w:r w:rsidDel="00000000" w:rsidR="00000000" w:rsidRPr="00000000">
                <w:rPr>
                  <w:rtl w:val="0"/>
                </w:rPr>
                <w:t xml:space="preserve">JSON Payload</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rPr>
                <w:ins w:author="TNC Mouli" w:id="8" w:date="2022-11-12T06:33:19Z"/>
              </w:rPr>
            </w:pPr>
            <w:ins w:author="TNC Mouli" w:id="8" w:date="2022-11-12T06:33:19Z">
              <w:r w:rsidDel="00000000" w:rsidR="00000000" w:rsidRPr="00000000">
                <w:rPr>
                  <w:rtl w:val="0"/>
                </w:rPr>
                <w:t xml:space="preserve">{</w:t>
              </w:r>
            </w:ins>
          </w:p>
          <w:p w:rsidR="00000000" w:rsidDel="00000000" w:rsidP="00000000" w:rsidRDefault="00000000" w:rsidRPr="00000000" w14:paraId="0000028E">
            <w:pPr>
              <w:widowControl w:val="0"/>
              <w:spacing w:after="0" w:line="240" w:lineRule="auto"/>
              <w:rPr>
                <w:ins w:author="TNC Mouli" w:id="8" w:date="2022-11-12T06:33:19Z"/>
              </w:rPr>
            </w:pPr>
            <w:ins w:author="TNC Mouli" w:id="8" w:date="2022-11-12T06:33:19Z">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Command" : </w:t>
              </w:r>
              <w:r w:rsidDel="00000000" w:rsidR="00000000" w:rsidRPr="00000000">
                <w:rPr>
                  <w:rtl w:val="0"/>
                </w:rPr>
                <w:t xml:space="preserve">"set_date_time</w:t>
              </w:r>
              <w:r w:rsidDel="00000000" w:rsidR="00000000" w:rsidRPr="00000000">
                <w:rPr>
                  <w:rtl w:val="0"/>
                </w:rPr>
                <w:t xml:space="preserve">",</w:t>
              </w:r>
            </w:ins>
          </w:p>
          <w:p w:rsidR="00000000" w:rsidDel="00000000" w:rsidP="00000000" w:rsidRDefault="00000000" w:rsidRPr="00000000" w14:paraId="0000028F">
            <w:pPr>
              <w:widowControl w:val="0"/>
              <w:spacing w:after="0" w:line="240" w:lineRule="auto"/>
              <w:rPr>
                <w:ins w:author="TNC Mouli" w:id="8" w:date="2022-11-12T06:33:19Z"/>
              </w:rPr>
            </w:pPr>
            <w:ins w:author="TNC Mouli" w:id="8" w:date="2022-11-12T06:33:19Z">
              <w:r w:rsidDel="00000000" w:rsidR="00000000" w:rsidRPr="00000000">
                <w:rPr>
                  <w:rtl w:val="0"/>
                </w:rPr>
                <w:t xml:space="preserve">    "Seq"</w:t>
              </w:r>
              <w:r w:rsidDel="00000000" w:rsidR="00000000" w:rsidRPr="00000000">
                <w:rPr>
                  <w:rtl w:val="0"/>
                </w:rPr>
                <w:t xml:space="preserve"> : </w:t>
              </w:r>
              <w:r w:rsidDel="00000000" w:rsidR="00000000" w:rsidRPr="00000000">
                <w:rPr>
                  <w:rtl w:val="0"/>
                </w:rPr>
                <w:t xml:space="preserve">&lt;integer that was received in the request message&gt;,</w:t>
              </w:r>
            </w:ins>
          </w:p>
          <w:p w:rsidR="00000000" w:rsidDel="00000000" w:rsidP="00000000" w:rsidRDefault="00000000" w:rsidRPr="00000000" w14:paraId="00000290">
            <w:pPr>
              <w:widowControl w:val="0"/>
              <w:spacing w:after="0" w:line="240" w:lineRule="auto"/>
              <w:rPr>
                <w:ins w:author="TNC Mouli" w:id="8" w:date="2022-11-12T06:33:19Z"/>
              </w:rPr>
            </w:pPr>
            <w:ins w:author="TNC Mouli" w:id="8" w:date="2022-11-12T06:33:19Z">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Response" :  {</w:t>
              </w:r>
            </w:ins>
          </w:p>
          <w:p w:rsidR="00000000" w:rsidDel="00000000" w:rsidP="00000000" w:rsidRDefault="00000000" w:rsidRPr="00000000" w14:paraId="00000291">
            <w:pPr>
              <w:widowControl w:val="0"/>
              <w:spacing w:after="0" w:line="240" w:lineRule="auto"/>
              <w:rPr>
                <w:ins w:author="TNC Mouli" w:id="8" w:date="2022-11-12T06:33:19Z"/>
              </w:rPr>
            </w:pPr>
            <w:ins w:author="TNC Mouli" w:id="8" w:date="2022-11-12T06:33:19Z">
              <w:r w:rsidDel="00000000" w:rsidR="00000000" w:rsidRPr="00000000">
                <w:rPr>
                  <w:rtl w:val="0"/>
                </w:rPr>
                <w:t xml:space="preserve">        "status" : "success",</w:t>
              </w:r>
            </w:ins>
          </w:p>
          <w:p w:rsidR="00000000" w:rsidDel="00000000" w:rsidP="00000000" w:rsidRDefault="00000000" w:rsidRPr="00000000" w14:paraId="00000292">
            <w:pPr>
              <w:widowControl w:val="0"/>
              <w:spacing w:after="0" w:line="240" w:lineRule="auto"/>
              <w:rPr>
                <w:ins w:author="TNC Mouli" w:id="8" w:date="2022-11-12T06:33:19Z"/>
              </w:rPr>
            </w:pPr>
            <w:ins w:author="TNC Mouli" w:id="8" w:date="2022-11-12T06:33:19Z">
              <w:r w:rsidDel="00000000" w:rsidR="00000000" w:rsidRPr="00000000">
                <w:rPr>
                  <w:rtl w:val="0"/>
                </w:rPr>
                <w:t xml:space="preserve">    }</w:t>
              </w:r>
            </w:ins>
          </w:p>
          <w:p w:rsidR="00000000" w:rsidDel="00000000" w:rsidP="00000000" w:rsidRDefault="00000000" w:rsidRPr="00000000" w14:paraId="00000293">
            <w:pPr>
              <w:widowControl w:val="0"/>
              <w:spacing w:after="0" w:line="240" w:lineRule="auto"/>
              <w:rPr>
                <w:ins w:author="TNC Mouli" w:id="8" w:date="2022-11-12T06:33:19Z"/>
              </w:rPr>
            </w:pPr>
            <w:ins w:author="TNC Mouli" w:id="8" w:date="2022-11-12T06:33:19Z">
              <w:r w:rsidDel="00000000" w:rsidR="00000000" w:rsidRPr="00000000">
                <w:rPr>
                  <w:rtl w:val="0"/>
                </w:rPr>
                <w:t xml:space="preserve">}</w:t>
              </w:r>
            </w:ins>
          </w:p>
        </w:tc>
      </w:tr>
      <w:tr>
        <w:trPr>
          <w:cantSplit w:val="0"/>
          <w:tblHeader w:val="0"/>
          <w:ins w:author="TNC Mouli" w:id="8" w:date="2022-11-12T06:33:19Z"/>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rPr>
                <w:ins w:author="TNC Mouli" w:id="8" w:date="2022-11-12T06:33:19Z"/>
              </w:rPr>
            </w:pPr>
            <w:ins w:author="TNC Mouli" w:id="8" w:date="2022-11-12T06:33:19Z">
              <w:r w:rsidDel="00000000" w:rsidR="00000000" w:rsidRPr="00000000">
                <w:rPr>
                  <w:rtl w:val="0"/>
                </w:rPr>
                <w:t xml:space="preserve">Description</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ins w:author="TNC Mouli" w:id="8" w:date="2022-11-12T06:33:19Z"/>
              </w:rPr>
            </w:pPr>
            <w:ins w:author="TNC Mouli" w:id="8" w:date="2022-11-12T06:33:19Z">
              <w:r w:rsidDel="00000000" w:rsidR="00000000" w:rsidRPr="00000000">
                <w:rPr>
                  <w:rtl w:val="0"/>
                </w:rPr>
                <w:t xml:space="preserve">In the MQTT topic, </w:t>
              </w:r>
              <w:r w:rsidDel="00000000" w:rsidR="00000000" w:rsidRPr="00000000">
                <w:rPr>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ins>
          </w:p>
          <w:p w:rsidR="00000000" w:rsidDel="00000000" w:rsidP="00000000" w:rsidRDefault="00000000" w:rsidRPr="00000000" w14:paraId="00000296">
            <w:pPr>
              <w:widowControl w:val="0"/>
              <w:spacing w:line="240" w:lineRule="auto"/>
              <w:rPr>
                <w:ins w:author="TNC Mouli" w:id="8" w:date="2022-11-12T06:33:19Z"/>
              </w:rPr>
            </w:pPr>
            <w:ins w:author="TNC Mouli" w:id="8" w:date="2022-11-12T06:33:19Z">
              <w:r w:rsidDel="00000000" w:rsidR="00000000" w:rsidRPr="00000000">
                <w:rPr>
                  <w:rtl w:val="0"/>
                </w:rPr>
                <w:t xml:space="preserve">The JSON payload contains three fields: command, seq, and response. </w:t>
              </w:r>
            </w:ins>
          </w:p>
          <w:p w:rsidR="00000000" w:rsidDel="00000000" w:rsidP="00000000" w:rsidRDefault="00000000" w:rsidRPr="00000000" w14:paraId="00000297">
            <w:pPr>
              <w:widowControl w:val="0"/>
              <w:spacing w:line="240" w:lineRule="auto"/>
              <w:rPr>
                <w:ins w:author="TNC Mouli" w:id="8" w:date="2022-11-12T06:33:19Z"/>
              </w:rPr>
            </w:pPr>
            <w:ins w:author="TNC Mouli" w:id="8" w:date="2022-11-12T06:33:19Z">
              <w:r w:rsidDel="00000000" w:rsidR="00000000" w:rsidRPr="00000000">
                <w:rPr>
                  <w:rtl w:val="0"/>
                </w:rPr>
                <w:t xml:space="preserve">The command field contains the name of the command for which the response is associated.</w:t>
              </w:r>
            </w:ins>
          </w:p>
          <w:p w:rsidR="00000000" w:rsidDel="00000000" w:rsidP="00000000" w:rsidRDefault="00000000" w:rsidRPr="00000000" w14:paraId="00000298">
            <w:pPr>
              <w:widowControl w:val="0"/>
              <w:spacing w:line="240" w:lineRule="auto"/>
              <w:rPr>
                <w:ins w:author="TNC Mouli" w:id="8" w:date="2022-11-12T06:33:19Z"/>
              </w:rPr>
            </w:pPr>
            <w:ins w:author="TNC Mouli" w:id="8" w:date="2022-11-12T06:33:19Z">
              <w:r w:rsidDel="00000000" w:rsidR="00000000" w:rsidRPr="00000000">
                <w:rPr>
                  <w:rtl w:val="0"/>
                </w:rPr>
                <w:t xml:space="preserve">The seq (sequence) field contains the integer that was received in the corresponding command request’s seq field.</w:t>
              </w:r>
            </w:ins>
          </w:p>
          <w:p w:rsidR="00000000" w:rsidDel="00000000" w:rsidP="00000000" w:rsidRDefault="00000000" w:rsidRPr="00000000" w14:paraId="00000299">
            <w:pPr>
              <w:widowControl w:val="0"/>
              <w:spacing w:line="240" w:lineRule="auto"/>
              <w:rPr>
                <w:ins w:author="TNC Mouli" w:id="8" w:date="2022-11-12T06:33:19Z"/>
              </w:rPr>
            </w:pPr>
            <w:ins w:author="TNC Mouli" w:id="8" w:date="2022-11-12T06:33:19Z">
              <w:r w:rsidDel="00000000" w:rsidR="00000000" w:rsidRPr="00000000">
                <w:rPr>
                  <w:rtl w:val="0"/>
                </w:rPr>
                <w:t xml:space="preserve">The status field in the response can be either “success” or “failed”</w:t>
              </w:r>
            </w:ins>
          </w:p>
        </w:tc>
      </w:tr>
    </w:tbl>
    <w:p w:rsidR="00000000" w:rsidDel="00000000" w:rsidP="00000000" w:rsidRDefault="00000000" w:rsidRPr="00000000" w14:paraId="0000029A">
      <w:pPr>
        <w:pStyle w:val="Heading3"/>
        <w:rPr>
          <w:ins w:author="TNC Mouli" w:id="8" w:date="2022-11-12T06:33:19Z"/>
        </w:rPr>
      </w:pPr>
      <w:ins w:author="TNC Mouli" w:id="8" w:date="2022-11-12T06:33:19Z">
        <w:bookmarkStart w:colFirst="0" w:colLast="0" w:name="_21gt2foc81d3" w:id="40"/>
        <w:bookmarkEnd w:id="40"/>
        <w:r w:rsidDel="00000000" w:rsidR="00000000" w:rsidRPr="00000000">
          <w:rPr>
            <w:rtl w:val="0"/>
          </w:rPr>
          <w:t xml:space="preserve">Response for Set Date and Time On All Lock Controllers</w:t>
        </w:r>
      </w:ins>
    </w:p>
    <w:p w:rsidR="00000000" w:rsidDel="00000000" w:rsidP="00000000" w:rsidRDefault="00000000" w:rsidRPr="00000000" w14:paraId="0000029B">
      <w:pPr>
        <w:rPr/>
      </w:pPr>
      <w:ins w:author="TNC Mouli" w:id="8" w:date="2022-11-12T06:33:19Z">
        <w:r w:rsidDel="00000000" w:rsidR="00000000" w:rsidRPr="00000000">
          <w:rPr>
            <w:rtl w:val="0"/>
          </w:rPr>
          <w:t xml:space="preserve">The MQTT response given for Set Date and Time is sent from every active registered lock controller in the given mesh network.</w:t>
        </w:r>
      </w:ins>
      <w:r w:rsidDel="00000000" w:rsidR="00000000" w:rsidRPr="00000000">
        <w:rPr>
          <w:rtl w:val="0"/>
        </w:rPr>
      </w:r>
    </w:p>
    <w:p w:rsidR="00000000" w:rsidDel="00000000" w:rsidP="00000000" w:rsidRDefault="00000000" w:rsidRPr="00000000" w14:paraId="0000029C">
      <w:pPr>
        <w:pStyle w:val="Heading2"/>
        <w:pageBreakBefore w:val="0"/>
        <w:rPr/>
      </w:pPr>
      <w:bookmarkStart w:colFirst="0" w:colLast="0" w:name="_kiammfp40pos" w:id="41"/>
      <w:bookmarkEnd w:id="41"/>
      <w:r w:rsidDel="00000000" w:rsidR="00000000" w:rsidRPr="00000000">
        <w:rPr>
          <w:rtl w:val="0"/>
        </w:rPr>
        <w:t xml:space="preserve">Telemetry, Notification from Gateway to Cloud IoT Server</w:t>
      </w:r>
    </w:p>
    <w:p w:rsidR="00000000" w:rsidDel="00000000" w:rsidP="00000000" w:rsidRDefault="00000000" w:rsidRPr="00000000" w14:paraId="0000029D">
      <w:pPr>
        <w:pStyle w:val="Heading3"/>
        <w:pageBreakBefore w:val="0"/>
        <w:rPr/>
      </w:pPr>
      <w:bookmarkStart w:colFirst="0" w:colLast="0" w:name="_1um0eprbnyx4" w:id="42"/>
      <w:bookmarkEnd w:id="42"/>
      <w:r w:rsidDel="00000000" w:rsidR="00000000" w:rsidRPr="00000000">
        <w:rPr>
          <w:rtl w:val="0"/>
        </w:rPr>
        <w:t xml:space="preserve">Heartbeat Message</w:t>
      </w:r>
    </w:p>
    <w:p w:rsidR="00000000" w:rsidDel="00000000" w:rsidP="00000000" w:rsidRDefault="00000000" w:rsidRPr="00000000" w14:paraId="0000029E">
      <w:pPr>
        <w:pageBreakBefore w:val="0"/>
        <w:rPr>
          <w:b w:val="1"/>
          <w:u w:val="single"/>
        </w:rPr>
      </w:pPr>
      <w:r w:rsidDel="00000000" w:rsidR="00000000" w:rsidRPr="00000000">
        <w:rPr>
          <w:rtl w:val="0"/>
        </w:rPr>
        <w:t xml:space="preserve">The following MQTT message is sent from Gateway to Cloud IoT Server periodically as part of lock status (heartbeat) or when the state of autolock/latch/deadbolt changes:</w:t>
      </w: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pageBreakBefore w:val="0"/>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pageBreakBefore w:val="0"/>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3">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“status” : “online”,</w:t>
            </w:r>
          </w:p>
          <w:p w:rsidR="00000000" w:rsidDel="00000000" w:rsidP="00000000" w:rsidRDefault="00000000" w:rsidRPr="00000000" w14:paraId="000002A4">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“battery” : 85,</w:t>
            </w:r>
          </w:p>
          <w:p w:rsidR="00000000" w:rsidDel="00000000" w:rsidP="00000000" w:rsidRDefault="00000000" w:rsidRPr="00000000" w14:paraId="000002A5">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“deadbolt” : false,</w:t>
            </w:r>
          </w:p>
          <w:p w:rsidR="00000000" w:rsidDel="00000000" w:rsidP="00000000" w:rsidRDefault="00000000" w:rsidRPr="00000000" w14:paraId="000002A6">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“latch” : false,</w:t>
            </w:r>
          </w:p>
          <w:p w:rsidR="00000000" w:rsidDel="00000000" w:rsidP="00000000" w:rsidRDefault="00000000" w:rsidRPr="00000000" w14:paraId="000002A7">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“autolock” : false</w:t>
            </w:r>
          </w:p>
          <w:p w:rsidR="00000000" w:rsidDel="00000000" w:rsidP="00000000" w:rsidRDefault="00000000" w:rsidRPr="00000000" w14:paraId="000002A8">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pageBreakBefore w:val="0"/>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p>
          <w:p w:rsidR="00000000" w:rsidDel="00000000" w:rsidP="00000000" w:rsidRDefault="00000000" w:rsidRPr="00000000" w14:paraId="000002AB">
            <w:pPr>
              <w:pageBreakBefore w:val="0"/>
              <w:widowControl w:val="0"/>
              <w:spacing w:line="240" w:lineRule="auto"/>
              <w:rPr/>
            </w:pPr>
            <w:r w:rsidDel="00000000" w:rsidR="00000000" w:rsidRPr="00000000">
              <w:rPr>
                <w:rtl w:val="0"/>
              </w:rPr>
              <w:t xml:space="preserve">The status field can be either “online” or “offline” (if the lock controller is down; currently, this is not supported)</w:t>
            </w:r>
          </w:p>
          <w:p w:rsidR="00000000" w:rsidDel="00000000" w:rsidP="00000000" w:rsidRDefault="00000000" w:rsidRPr="00000000" w14:paraId="000002AC">
            <w:pPr>
              <w:pageBreakBefore w:val="0"/>
              <w:widowControl w:val="0"/>
              <w:spacing w:line="240" w:lineRule="auto"/>
              <w:rPr/>
            </w:pPr>
            <w:r w:rsidDel="00000000" w:rsidR="00000000" w:rsidRPr="00000000">
              <w:rPr>
                <w:rtl w:val="0"/>
              </w:rPr>
              <w:t xml:space="preserve">The battery level can be between 0 to 100 (percentage)</w:t>
            </w:r>
          </w:p>
          <w:p w:rsidR="00000000" w:rsidDel="00000000" w:rsidP="00000000" w:rsidRDefault="00000000" w:rsidRPr="00000000" w14:paraId="000002AD">
            <w:pPr>
              <w:pageBreakBefore w:val="0"/>
              <w:widowControl w:val="0"/>
              <w:spacing w:line="240" w:lineRule="auto"/>
              <w:rPr/>
            </w:pPr>
            <w:r w:rsidDel="00000000" w:rsidR="00000000" w:rsidRPr="00000000">
              <w:rPr>
                <w:rtl w:val="0"/>
              </w:rPr>
              <w:t xml:space="preserve">For deadbolt, a boolean value of true/false is sent indicating whether the deadbolt is engaged (true) or disengaged (false).</w:t>
            </w:r>
          </w:p>
          <w:p w:rsidR="00000000" w:rsidDel="00000000" w:rsidP="00000000" w:rsidRDefault="00000000" w:rsidRPr="00000000" w14:paraId="000002AE">
            <w:pPr>
              <w:pageBreakBefore w:val="0"/>
              <w:widowControl w:val="0"/>
              <w:spacing w:line="240" w:lineRule="auto"/>
              <w:rPr/>
            </w:pPr>
            <w:r w:rsidDel="00000000" w:rsidR="00000000" w:rsidRPr="00000000">
              <w:rPr>
                <w:rtl w:val="0"/>
              </w:rPr>
              <w:t xml:space="preserve">For latch, a boolean value of true/false is sent indicating whether the latch is closed (true) or opened (false).</w:t>
            </w:r>
          </w:p>
          <w:p w:rsidR="00000000" w:rsidDel="00000000" w:rsidP="00000000" w:rsidRDefault="00000000" w:rsidRPr="00000000" w14:paraId="000002AF">
            <w:pPr>
              <w:widowControl w:val="0"/>
              <w:spacing w:line="240" w:lineRule="auto"/>
              <w:rPr/>
            </w:pPr>
            <w:r w:rsidDel="00000000" w:rsidR="00000000" w:rsidRPr="00000000">
              <w:rPr>
                <w:rtl w:val="0"/>
              </w:rPr>
              <w:t xml:space="preserve">For autolock, a boolean value of true/false is sent indicating whether the autolock is enabled (true) or disabled (false).</w:t>
            </w:r>
          </w:p>
        </w:tc>
      </w:tr>
    </w:tbl>
    <w:p w:rsidR="00000000" w:rsidDel="00000000" w:rsidP="00000000" w:rsidRDefault="00000000" w:rsidRPr="00000000" w14:paraId="000002B0">
      <w:pPr>
        <w:pStyle w:val="Heading2"/>
        <w:pageBreakBefore w:val="0"/>
        <w:rPr/>
      </w:pPr>
      <w:bookmarkStart w:colFirst="0" w:colLast="0" w:name="_gmml11wac6ps" w:id="43"/>
      <w:bookmarkEnd w:id="43"/>
      <w:r w:rsidDel="00000000" w:rsidR="00000000" w:rsidRPr="00000000">
        <w:rPr>
          <w:rtl w:val="0"/>
        </w:rPr>
        <w:t xml:space="preserve">Alerts/Alarms from Gateway to Cloud IoT Server</w:t>
      </w:r>
    </w:p>
    <w:p w:rsidR="00000000" w:rsidDel="00000000" w:rsidP="00000000" w:rsidRDefault="00000000" w:rsidRPr="00000000" w14:paraId="000002B1">
      <w:pPr>
        <w:pStyle w:val="Heading3"/>
        <w:pageBreakBefore w:val="0"/>
        <w:rPr/>
      </w:pPr>
      <w:bookmarkStart w:colFirst="0" w:colLast="0" w:name="_3xi1mfi6x57p" w:id="44"/>
      <w:bookmarkEnd w:id="44"/>
      <w:r w:rsidDel="00000000" w:rsidR="00000000" w:rsidRPr="00000000">
        <w:rPr>
          <w:rtl w:val="0"/>
        </w:rPr>
        <w:t xml:space="preserve">Low-Battery Alert</w:t>
      </w:r>
    </w:p>
    <w:p w:rsidR="00000000" w:rsidDel="00000000" w:rsidP="00000000" w:rsidRDefault="00000000" w:rsidRPr="00000000" w14:paraId="000002B2">
      <w:pPr>
        <w:pageBreakBefore w:val="0"/>
        <w:rPr>
          <w:b w:val="1"/>
          <w:u w:val="single"/>
        </w:rPr>
      </w:pPr>
      <w:r w:rsidDel="00000000" w:rsidR="00000000" w:rsidRPr="00000000">
        <w:rPr>
          <w:rtl w:val="0"/>
        </w:rPr>
        <w:t xml:space="preserve">The following MQTT message is sent from Gateway to Cloud IoT Server when a lock controller’s battery level drops below the minimum operating value (the exact value is determined by the firmware running on the lock controller nodes)</w:t>
      </w: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pageBreakBefore w:val="0"/>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/ALARM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pageBreakBefore w:val="0"/>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“low-battery” : true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pageBreakBefore w:val="0"/>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Lock controllers emit a low-battery alarm/alert when the battery voltage level drops below the minimum operating value.</w:t>
            </w:r>
          </w:p>
        </w:tc>
      </w:tr>
    </w:tbl>
    <w:p w:rsidR="00000000" w:rsidDel="00000000" w:rsidP="00000000" w:rsidRDefault="00000000" w:rsidRPr="00000000" w14:paraId="000002B9">
      <w:pPr>
        <w:pStyle w:val="Heading3"/>
        <w:rPr/>
      </w:pPr>
      <w:bookmarkStart w:colFirst="0" w:colLast="0" w:name="_3siu8ug97bvx" w:id="45"/>
      <w:bookmarkEnd w:id="45"/>
      <w:r w:rsidDel="00000000" w:rsidR="00000000" w:rsidRPr="00000000">
        <w:rPr>
          <w:rtl w:val="0"/>
        </w:rPr>
        <w:t xml:space="preserve">Deadbolt Alert</w:t>
      </w:r>
    </w:p>
    <w:p w:rsidR="00000000" w:rsidDel="00000000" w:rsidP="00000000" w:rsidRDefault="00000000" w:rsidRPr="00000000" w14:paraId="000002BA">
      <w:pPr>
        <w:rPr>
          <w:b w:val="1"/>
          <w:u w:val="single"/>
        </w:rPr>
      </w:pPr>
      <w:r w:rsidDel="00000000" w:rsidR="00000000" w:rsidRPr="00000000">
        <w:rPr>
          <w:rtl w:val="0"/>
        </w:rPr>
        <w:t xml:space="preserve">The following MQTT message is sent from Gateway to Cloud IoT Server the deadbolt is either engaged or disengaged.</w:t>
      </w: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w:t>
            </w:r>
            <w:r w:rsidDel="00000000" w:rsidR="00000000" w:rsidRPr="00000000">
              <w:rPr>
                <w:b w:val="1"/>
                <w:rtl w:val="0"/>
              </w:rPr>
              <w:t xml:space="preserve">ALARM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“deadbolt-alert” : true }</w:t>
            </w:r>
          </w:p>
          <w:p w:rsidR="00000000" w:rsidDel="00000000" w:rsidP="00000000" w:rsidRDefault="00000000" w:rsidRPr="00000000" w14:paraId="000002BF">
            <w:pPr>
              <w:widowControl w:val="0"/>
              <w:spacing w:after="0"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ind w:left="0" w:firstLine="0"/>
              <w:rPr/>
            </w:pPr>
            <w:r w:rsidDel="00000000" w:rsidR="00000000" w:rsidRPr="00000000">
              <w:rPr>
                <w:rtl w:val="0"/>
              </w:rPr>
              <w:t xml:space="preserve">deadbolt-alert can be either </w:t>
            </w:r>
            <w:r w:rsidDel="00000000" w:rsidR="00000000" w:rsidRPr="00000000">
              <w:rPr>
                <w:u w:val="single"/>
                <w:rtl w:val="0"/>
              </w:rPr>
              <w:t xml:space="preserve">true</w:t>
            </w:r>
            <w:r w:rsidDel="00000000" w:rsidR="00000000" w:rsidRPr="00000000">
              <w:rPr>
                <w:rtl w:val="0"/>
              </w:rPr>
              <w:t xml:space="preserve"> (indicates deadbolt is engaged) or </w:t>
            </w:r>
            <w:r w:rsidDel="00000000" w:rsidR="00000000" w:rsidRPr="00000000">
              <w:rPr>
                <w:u w:val="single"/>
                <w:rtl w:val="0"/>
              </w:rPr>
              <w:t xml:space="preserve">false</w:t>
            </w:r>
            <w:r w:rsidDel="00000000" w:rsidR="00000000" w:rsidRPr="00000000">
              <w:rPr>
                <w:rtl w:val="0"/>
              </w:rPr>
              <w:t xml:space="preserve"> (indicates deadbolt is disengaged).</w:t>
            </w:r>
            <w:r w:rsidDel="00000000" w:rsidR="00000000" w:rsidRPr="00000000">
              <w:rPr>
                <w:rtl w:val="0"/>
              </w:rPr>
            </w:r>
          </w:p>
        </w:tc>
      </w:tr>
    </w:tbl>
    <w:p w:rsidR="00000000" w:rsidDel="00000000" w:rsidP="00000000" w:rsidRDefault="00000000" w:rsidRPr="00000000" w14:paraId="000002C2">
      <w:pPr>
        <w:pStyle w:val="Heading3"/>
        <w:rPr/>
      </w:pPr>
      <w:bookmarkStart w:colFirst="0" w:colLast="0" w:name="_yczf9ecqebpw" w:id="46"/>
      <w:bookmarkEnd w:id="46"/>
      <w:r w:rsidDel="00000000" w:rsidR="00000000" w:rsidRPr="00000000">
        <w:rPr>
          <w:rtl w:val="0"/>
        </w:rPr>
        <w:t xml:space="preserve">Latch Alert</w:t>
      </w:r>
    </w:p>
    <w:p w:rsidR="00000000" w:rsidDel="00000000" w:rsidP="00000000" w:rsidRDefault="00000000" w:rsidRPr="00000000" w14:paraId="000002C3">
      <w:pPr>
        <w:rPr>
          <w:b w:val="1"/>
          <w:u w:val="single"/>
        </w:rPr>
      </w:pPr>
      <w:r w:rsidDel="00000000" w:rsidR="00000000" w:rsidRPr="00000000">
        <w:rPr>
          <w:rtl w:val="0"/>
        </w:rPr>
        <w:t xml:space="preserve">The following MQTT message is sent from Gateway to Cloud IoT Server the latch is either closed or opened.</w:t>
      </w: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w:t>
            </w:r>
            <w:r w:rsidDel="00000000" w:rsidR="00000000" w:rsidRPr="00000000">
              <w:rPr>
                <w:b w:val="1"/>
                <w:rtl w:val="0"/>
              </w:rPr>
              <w:t xml:space="preserve">ALARM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“latch-alert” : true }</w:t>
            </w:r>
          </w:p>
          <w:p w:rsidR="00000000" w:rsidDel="00000000" w:rsidP="00000000" w:rsidRDefault="00000000" w:rsidRPr="00000000" w14:paraId="000002C8">
            <w:pPr>
              <w:widowControl w:val="0"/>
              <w:spacing w:after="0"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ind w:left="0" w:firstLine="0"/>
              <w:rPr/>
            </w:pPr>
            <w:r w:rsidDel="00000000" w:rsidR="00000000" w:rsidRPr="00000000">
              <w:rPr>
                <w:rtl w:val="0"/>
              </w:rPr>
              <w:t xml:space="preserve">latch-alert can be either </w:t>
            </w:r>
            <w:r w:rsidDel="00000000" w:rsidR="00000000" w:rsidRPr="00000000">
              <w:rPr>
                <w:u w:val="single"/>
                <w:rtl w:val="0"/>
              </w:rPr>
              <w:t xml:space="preserve">true</w:t>
            </w:r>
            <w:r w:rsidDel="00000000" w:rsidR="00000000" w:rsidRPr="00000000">
              <w:rPr>
                <w:rtl w:val="0"/>
              </w:rPr>
              <w:t xml:space="preserve"> (indicates latch is closed) or </w:t>
            </w:r>
            <w:r w:rsidDel="00000000" w:rsidR="00000000" w:rsidRPr="00000000">
              <w:rPr>
                <w:u w:val="single"/>
                <w:rtl w:val="0"/>
              </w:rPr>
              <w:t xml:space="preserve">false</w:t>
            </w:r>
            <w:r w:rsidDel="00000000" w:rsidR="00000000" w:rsidRPr="00000000">
              <w:rPr>
                <w:rtl w:val="0"/>
              </w:rPr>
              <w:t xml:space="preserve"> (indicates latch is opened).</w:t>
            </w:r>
          </w:p>
        </w:tc>
      </w:tr>
    </w:tbl>
    <w:p w:rsidR="00000000" w:rsidDel="00000000" w:rsidP="00000000" w:rsidRDefault="00000000" w:rsidRPr="00000000" w14:paraId="000002CB">
      <w:pPr>
        <w:pStyle w:val="Heading3"/>
        <w:rPr/>
      </w:pPr>
      <w:bookmarkStart w:colFirst="0" w:colLast="0" w:name="_lraq0wclz2it" w:id="47"/>
      <w:bookmarkEnd w:id="47"/>
      <w:r w:rsidDel="00000000" w:rsidR="00000000" w:rsidRPr="00000000">
        <w:rPr>
          <w:rtl w:val="0"/>
        </w:rPr>
        <w:t xml:space="preserve">Unlock by RFID Card Alert</w:t>
      </w:r>
    </w:p>
    <w:p w:rsidR="00000000" w:rsidDel="00000000" w:rsidP="00000000" w:rsidRDefault="00000000" w:rsidRPr="00000000" w14:paraId="000002CC">
      <w:pPr>
        <w:rPr>
          <w:b w:val="1"/>
          <w:u w:val="single"/>
        </w:rPr>
      </w:pPr>
      <w:r w:rsidDel="00000000" w:rsidR="00000000" w:rsidRPr="00000000">
        <w:rPr>
          <w:rtl w:val="0"/>
        </w:rPr>
        <w:t xml:space="preserve">The following MQTT message is sent from Gateway to Cloud IoT Server when an attempt is made to unlock a door using an RFID card.</w:t>
      </w: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/ALARM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“unlock-by-rfid-alert” : {</w:t>
            </w:r>
          </w:p>
          <w:p w:rsidR="00000000" w:rsidDel="00000000" w:rsidP="00000000" w:rsidRDefault="00000000" w:rsidRPr="00000000" w14:paraId="000002D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“card_id” : &lt;unsigned int&gt;, </w:t>
            </w:r>
          </w:p>
          <w:p w:rsidR="00000000" w:rsidDel="00000000" w:rsidP="00000000" w:rsidRDefault="00000000" w:rsidRPr="00000000" w14:paraId="000002D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“card_type” : “master” | “staff” | “guest”,</w:t>
              <w:br w:type="textWrapping"/>
              <w:t xml:space="preserve">      “status” : “success” | “failure”</w:t>
            </w:r>
          </w:p>
          <w:p w:rsidR="00000000" w:rsidDel="00000000" w:rsidP="00000000" w:rsidRDefault="00000000" w:rsidRPr="00000000" w14:paraId="000002D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The alert contains the following data:</w:t>
            </w:r>
          </w:p>
          <w:p w:rsidR="00000000" w:rsidDel="00000000" w:rsidP="00000000" w:rsidRDefault="00000000" w:rsidRPr="00000000" w14:paraId="000002D8">
            <w:pPr>
              <w:widowControl w:val="0"/>
              <w:numPr>
                <w:ilvl w:val="0"/>
                <w:numId w:val="2"/>
              </w:numPr>
              <w:spacing w:after="0" w:afterAutospacing="0" w:line="240" w:lineRule="auto"/>
              <w:ind w:left="720" w:hanging="360"/>
              <w:rPr>
                <w:u w:val="none"/>
              </w:rPr>
            </w:pPr>
            <w:r w:rsidDel="00000000" w:rsidR="00000000" w:rsidRPr="00000000">
              <w:rPr>
                <w:rtl w:val="0"/>
              </w:rPr>
              <w:t xml:space="preserve">Card ID (master_id or staff_id or guest_id)</w:t>
            </w:r>
          </w:p>
          <w:p w:rsidR="00000000" w:rsidDel="00000000" w:rsidP="00000000" w:rsidRDefault="00000000" w:rsidRPr="00000000" w14:paraId="000002D9">
            <w:pPr>
              <w:widowControl w:val="0"/>
              <w:numPr>
                <w:ilvl w:val="0"/>
                <w:numId w:val="2"/>
              </w:numPr>
              <w:spacing w:after="0" w:afterAutospacing="0" w:line="240" w:lineRule="auto"/>
              <w:ind w:left="720" w:hanging="360"/>
              <w:rPr>
                <w:u w:val="none"/>
              </w:rPr>
            </w:pPr>
            <w:r w:rsidDel="00000000" w:rsidR="00000000" w:rsidRPr="00000000">
              <w:rPr>
                <w:rtl w:val="0"/>
              </w:rPr>
              <w:t xml:space="preserve">Card Type (string: master, staff or guest)</w:t>
            </w:r>
          </w:p>
          <w:p w:rsidR="00000000" w:rsidDel="00000000" w:rsidP="00000000" w:rsidRDefault="00000000" w:rsidRPr="00000000" w14:paraId="000002DA">
            <w:pPr>
              <w:widowControl w:val="0"/>
              <w:numPr>
                <w:ilvl w:val="0"/>
                <w:numId w:val="2"/>
              </w:numPr>
              <w:spacing w:line="240" w:lineRule="auto"/>
              <w:ind w:left="720" w:hanging="360"/>
              <w:rPr>
                <w:u w:val="none"/>
              </w:rPr>
            </w:pPr>
            <w:r w:rsidDel="00000000" w:rsidR="00000000" w:rsidRPr="00000000">
              <w:rPr>
                <w:rtl w:val="0"/>
              </w:rPr>
              <w:t xml:space="preserve">Status - Whether or not the door was successfully unlocked.</w:t>
            </w:r>
          </w:p>
        </w:tc>
      </w:tr>
    </w:tbl>
    <w:p w:rsidR="00000000" w:rsidDel="00000000" w:rsidP="00000000" w:rsidRDefault="00000000" w:rsidRPr="00000000" w14:paraId="000002DB">
      <w:pPr>
        <w:pStyle w:val="Heading1"/>
        <w:rPr/>
      </w:pPr>
      <w:bookmarkStart w:colFirst="0" w:colLast="0" w:name="_666x1uugl3hg" w:id="48"/>
      <w:bookmarkEnd w:id="48"/>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NC Mouli" w:id="1" w:date="2022-11-05T04:58:57Z">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as part of the get status command (#1)</w:t>
      </w:r>
    </w:p>
  </w:comment>
  <w:comment w:author="Raghav B R" w:id="0" w:date="2022-11-04T11:56:00Z">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Date &amp; time setting requirement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D">
    <w:pPr>
      <w:pageBreakBefore w:val="0"/>
      <w:rPr>
        <w:color w:val="666666"/>
        <w:sz w:val="16"/>
        <w:szCs w:val="16"/>
      </w:rPr>
    </w:pPr>
    <w:r w:rsidDel="00000000" w:rsidR="00000000" w:rsidRPr="00000000">
      <w:rPr>
        <w:color w:val="666666"/>
        <w:sz w:val="16"/>
        <w:szCs w:val="16"/>
        <w:rtl w:val="0"/>
      </w:rPr>
      <w:t xml:space="preserve">LiteNet Technology Pvt Ltd</w:t>
      <w:tab/>
      <w:tab/>
      <w:tab/>
      <w:tab/>
      <w:tab/>
      <w:tab/>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C">
    <w:pPr>
      <w:pageBreakBefore w:val="0"/>
      <w:rPr>
        <w:color w:val="666666"/>
        <w:sz w:val="16"/>
        <w:szCs w:val="16"/>
      </w:rPr>
    </w:pPr>
    <w:r w:rsidDel="00000000" w:rsidR="00000000" w:rsidRPr="00000000">
      <w:rPr>
        <w:color w:val="666666"/>
        <w:sz w:val="16"/>
        <w:szCs w:val="16"/>
        <w:rtl w:val="0"/>
      </w:rPr>
      <w:t xml:space="preserve">Macrotech Lock Controllers - Requirements and MQTT References</w:t>
      <w:tab/>
      <w:tab/>
      <w:tab/>
      <w:tab/>
      <w:tab/>
      <w:tab/>
      <w:t xml:space="preserve">   </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30"/>
      <w:szCs w:val="30"/>
    </w:rPr>
  </w:style>
  <w:style w:type="paragraph" w:styleId="Heading2">
    <w:name w:val="heading 2"/>
    <w:basedOn w:val="Normal"/>
    <w:next w:val="Normal"/>
    <w:pPr>
      <w:keepNext w:val="1"/>
      <w:keepLines w:val="1"/>
      <w:pageBreakBefore w:val="0"/>
      <w:spacing w:after="120" w:before="360" w:lineRule="auto"/>
    </w:pPr>
    <w:rPr>
      <w:sz w:val="26"/>
      <w:szCs w:val="26"/>
    </w:rPr>
  </w:style>
  <w:style w:type="paragraph" w:styleId="Heading3">
    <w:name w:val="heading 3"/>
    <w:basedOn w:val="Normal"/>
    <w:next w:val="Normal"/>
    <w:pPr>
      <w:keepNext w:val="1"/>
      <w:keepLines w:val="1"/>
      <w:pageBreakBefore w:val="0"/>
      <w:spacing w:after="80" w:before="320" w:lineRule="auto"/>
    </w:pPr>
    <w:rPr>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34"/>
      <w:szCs w:val="34"/>
    </w:rPr>
  </w:style>
  <w:style w:type="paragraph" w:styleId="Subtitle">
    <w:name w:val="Subtitle"/>
    <w:basedOn w:val="Normal"/>
    <w:next w:val="Normal"/>
    <w:pPr>
      <w:keepNext w:val="1"/>
      <w:keepLines w:val="1"/>
      <w:pageBreakBefore w:val="0"/>
      <w:spacing w:after="320" w:lineRule="auto"/>
      <w:jc w:val="center"/>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